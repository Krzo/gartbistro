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5B" w:rsidRDefault="006E5E53" w:rsidP="006E5E53">
      <w:pPr>
        <w:pStyle w:val="berschrift1"/>
      </w:pPr>
      <w:bookmarkStart w:id="0" w:name="_Toc502890573"/>
      <w:r>
        <w:t>Diplomarbeitsdokumentation – Was uns noch fehlt</w:t>
      </w:r>
      <w:bookmarkEnd w:id="0"/>
    </w:p>
    <w:p w:rsidR="006E5E53" w:rsidRPr="005E01D2" w:rsidRDefault="006E5E53" w:rsidP="006E5E53">
      <w:pPr>
        <w:pStyle w:val="Listenabsatz"/>
        <w:numPr>
          <w:ilvl w:val="0"/>
          <w:numId w:val="1"/>
        </w:numPr>
        <w:rPr>
          <w:strike/>
        </w:rPr>
      </w:pPr>
      <w:r w:rsidRPr="005E01D2">
        <w:rPr>
          <w:strike/>
        </w:rPr>
        <w:t xml:space="preserve">Projektauftrag </w:t>
      </w:r>
      <w:r w:rsidRPr="005E01D2">
        <w:rPr>
          <w:strike/>
        </w:rPr>
        <w:sym w:font="Wingdings" w:char="F0E0"/>
      </w:r>
      <w:r w:rsidRPr="005E01D2">
        <w:rPr>
          <w:strike/>
        </w:rPr>
        <w:t xml:space="preserve"> </w:t>
      </w:r>
      <w:proofErr w:type="spellStart"/>
      <w:r w:rsidR="00E611A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Projektzieleplan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Projektorganisation und -organigramm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Projektstrukturplan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Projektterminplan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Meilensteinplan </w:t>
      </w:r>
      <w:r w:rsidRPr="005E01D2">
        <w:rPr>
          <w:strike/>
        </w:rPr>
        <w:sym w:font="Wingdings" w:char="F0E0"/>
      </w:r>
      <w:r w:rsidRPr="005E01D2">
        <w:rPr>
          <w:strike/>
        </w:rPr>
        <w:t xml:space="preserve"> </w:t>
      </w:r>
      <w:proofErr w:type="spellStart"/>
      <w:r w:rsidR="0071607E" w:rsidRPr="005E01D2">
        <w:rPr>
          <w:strike/>
        </w:rPr>
        <w:t>done</w:t>
      </w:r>
      <w:proofErr w:type="spellEnd"/>
    </w:p>
    <w:p w:rsidR="006E5E53" w:rsidRPr="005E01D2" w:rsidRDefault="006E5E53" w:rsidP="006E5E53">
      <w:pPr>
        <w:pStyle w:val="Listenabsatz"/>
        <w:numPr>
          <w:ilvl w:val="0"/>
          <w:numId w:val="1"/>
        </w:numPr>
        <w:rPr>
          <w:strike/>
        </w:rPr>
      </w:pPr>
      <w:r w:rsidRPr="005E01D2">
        <w:rPr>
          <w:strike/>
        </w:rPr>
        <w:t xml:space="preserve">Risikoanalyse </w:t>
      </w:r>
      <w:r w:rsidRPr="005E01D2">
        <w:rPr>
          <w:strike/>
        </w:rPr>
        <w:sym w:font="Wingdings" w:char="F0E0"/>
      </w:r>
      <w:r w:rsidRPr="005E01D2">
        <w:rPr>
          <w:strike/>
        </w:rPr>
        <w:t xml:space="preserve"> </w:t>
      </w:r>
      <w:proofErr w:type="spellStart"/>
      <w:r w:rsidR="005E01D2" w:rsidRPr="005E01D2">
        <w:rPr>
          <w:strike/>
        </w:rPr>
        <w:t>done</w:t>
      </w:r>
      <w:proofErr w:type="spellEnd"/>
    </w:p>
    <w:p w:rsidR="006E5E53" w:rsidRDefault="006E5E53" w:rsidP="006E5E53">
      <w:pPr>
        <w:pStyle w:val="Listenabsatz"/>
        <w:numPr>
          <w:ilvl w:val="0"/>
          <w:numId w:val="1"/>
        </w:numPr>
      </w:pPr>
      <w:r>
        <w:t xml:space="preserve">Projektabschlussbericht </w:t>
      </w:r>
      <w:r>
        <w:sym w:font="Wingdings" w:char="F0E0"/>
      </w:r>
      <w:r>
        <w:t xml:space="preserve"> Fehlt komplett</w:t>
      </w:r>
      <w:r w:rsidR="005E01D2">
        <w:t xml:space="preserve"> / Erst nach Abschluss des Projekts möglich</w:t>
      </w:r>
    </w:p>
    <w:p w:rsidR="006E5E53" w:rsidRDefault="006E5E53" w:rsidP="006E5E53">
      <w:pPr>
        <w:pStyle w:val="Listenabsatz"/>
        <w:numPr>
          <w:ilvl w:val="0"/>
          <w:numId w:val="1"/>
        </w:numPr>
      </w:pPr>
      <w:r w:rsidRPr="00C715A0">
        <w:rPr>
          <w:strike/>
        </w:rPr>
        <w:t>Evaluierungsphase</w:t>
      </w:r>
      <w:r>
        <w:t xml:space="preserve">/Analysephase </w:t>
      </w:r>
      <w:r>
        <w:sym w:font="Wingdings" w:char="F0E0"/>
      </w:r>
      <w:r>
        <w:t xml:space="preserve"> </w:t>
      </w:r>
      <w:r w:rsidRPr="00C715A0">
        <w:rPr>
          <w:strike/>
        </w:rPr>
        <w:t>Fehlt fast komplett</w:t>
      </w:r>
      <w:r w:rsidR="00D85B8D">
        <w:t>,</w:t>
      </w:r>
      <w:r w:rsidR="00C715A0">
        <w:t xml:space="preserve"> Analysephase fehlt noch und ein paar Verbesserungsmöglichkeiten</w:t>
      </w:r>
    </w:p>
    <w:p w:rsidR="006E5E53" w:rsidRDefault="006E5E53" w:rsidP="006E5E53">
      <w:pPr>
        <w:pStyle w:val="Listenabsatz"/>
        <w:numPr>
          <w:ilvl w:val="0"/>
          <w:numId w:val="1"/>
        </w:numPr>
      </w:pPr>
      <w:r>
        <w:t xml:space="preserve">Einarbeitung </w:t>
      </w:r>
      <w:r>
        <w:sym w:font="Wingdings" w:char="F0E0"/>
      </w:r>
      <w:r>
        <w:t xml:space="preserve"> Fehlt komplett</w:t>
      </w:r>
      <w:r w:rsidR="00FB713F">
        <w:t xml:space="preserve"> </w:t>
      </w:r>
      <w:r w:rsidR="00FB713F">
        <w:rPr>
          <w:b/>
        </w:rPr>
        <w:t>Projektmitgliedern fragen welche Technologien sie verwendet haben</w:t>
      </w:r>
    </w:p>
    <w:p w:rsidR="006E5E53" w:rsidRDefault="006E5E53" w:rsidP="006E5E53">
      <w:pPr>
        <w:pStyle w:val="Listenabsatz"/>
        <w:numPr>
          <w:ilvl w:val="0"/>
          <w:numId w:val="1"/>
        </w:numPr>
      </w:pPr>
      <w:r>
        <w:t xml:space="preserve">Design </w:t>
      </w:r>
      <w:r>
        <w:sym w:font="Wingdings" w:char="F0E0"/>
      </w:r>
      <w:r>
        <w:t xml:space="preserve"> Grafisch fertig</w:t>
      </w:r>
      <w:r w:rsidR="00B939F6">
        <w:t xml:space="preserve"> (Mockups siehe Projekthandbuch)</w:t>
      </w:r>
      <w:r>
        <w:t>, Text dazu</w:t>
      </w:r>
    </w:p>
    <w:p w:rsidR="006E5E53" w:rsidRDefault="006E5E53" w:rsidP="006E5E53">
      <w:pPr>
        <w:pStyle w:val="Listenabsatz"/>
        <w:numPr>
          <w:ilvl w:val="0"/>
          <w:numId w:val="1"/>
        </w:numPr>
      </w:pPr>
      <w:r>
        <w:t>Entwicklung</w:t>
      </w:r>
      <w:r w:rsidR="00FB5216">
        <w:t xml:space="preserve"> </w:t>
      </w:r>
      <w:r w:rsidR="00EC5E85">
        <w:t>(Entwicklungsumgebung nötig</w:t>
      </w:r>
      <w:proofErr w:type="gramStart"/>
      <w:r w:rsidR="00EC5E85">
        <w:t>?)</w:t>
      </w:r>
      <w:r>
        <w:t>/</w:t>
      </w:r>
      <w:proofErr w:type="gramEnd"/>
      <w:r>
        <w:t xml:space="preserve">Umsetzung </w:t>
      </w:r>
      <w:r>
        <w:sym w:font="Wingdings" w:char="F0E0"/>
      </w:r>
      <w:r>
        <w:t xml:space="preserve"> fehlt komplett</w:t>
      </w:r>
    </w:p>
    <w:p w:rsidR="006E5E53" w:rsidRDefault="006E5E53" w:rsidP="006E5E53">
      <w:pPr>
        <w:pStyle w:val="Listenabsatz"/>
        <w:numPr>
          <w:ilvl w:val="0"/>
          <w:numId w:val="1"/>
        </w:numPr>
      </w:pPr>
      <w:proofErr w:type="spellStart"/>
      <w:r>
        <w:t>Testing</w:t>
      </w:r>
      <w:proofErr w:type="spellEnd"/>
      <w:r>
        <w:t xml:space="preserve"> </w:t>
      </w:r>
      <w:r>
        <w:sym w:font="Wingdings" w:char="F0E0"/>
      </w:r>
      <w:r>
        <w:t xml:space="preserve"> fehlt komplett</w:t>
      </w:r>
      <w:r w:rsidR="005E5D2C">
        <w:t xml:space="preserve"> (muss </w:t>
      </w:r>
      <w:proofErr w:type="spellStart"/>
      <w:r w:rsidR="005E5D2C">
        <w:t>vllt</w:t>
      </w:r>
      <w:proofErr w:type="spellEnd"/>
      <w:r w:rsidR="005E5D2C">
        <w:t>. Ersetzt werden)</w:t>
      </w:r>
    </w:p>
    <w:p w:rsidR="006E5E53" w:rsidRDefault="006E5E53" w:rsidP="006E5E53">
      <w:pPr>
        <w:pStyle w:val="Listenabsatz"/>
        <w:numPr>
          <w:ilvl w:val="0"/>
          <w:numId w:val="1"/>
        </w:numPr>
      </w:pPr>
      <w:r>
        <w:t>11.-17. Fehlt auch</w:t>
      </w:r>
      <w:r w:rsidR="00C8089F">
        <w:t xml:space="preserve"> aber nicht so viel Text</w:t>
      </w:r>
    </w:p>
    <w:p w:rsidR="006E5E53" w:rsidRDefault="006E5E53" w:rsidP="006E5E53"/>
    <w:p w:rsidR="006E5E53" w:rsidRDefault="006E5E53" w:rsidP="006E5E53">
      <w:pPr>
        <w:rPr>
          <w:b/>
        </w:rPr>
      </w:pPr>
      <w:r>
        <w:rPr>
          <w:b/>
        </w:rPr>
        <w:t xml:space="preserve">Bis 20.01.17 erste 7-9 Punkte komplett fertig erstellen </w:t>
      </w:r>
    </w:p>
    <w:p w:rsidR="006E5E53" w:rsidRDefault="006E5E53" w:rsidP="006E5E53">
      <w:pPr>
        <w:rPr>
          <w:b/>
        </w:rPr>
      </w:pPr>
    </w:p>
    <w:p w:rsidR="006E5E53" w:rsidRDefault="006E5E53" w:rsidP="006E5E53">
      <w:pPr>
        <w:rPr>
          <w:b/>
        </w:rPr>
      </w:pPr>
      <w:r w:rsidRPr="007F769A">
        <w:rPr>
          <w:b/>
          <w:highlight w:val="yellow"/>
        </w:rPr>
        <w:t xml:space="preserve">Einteilung mit Projektmitgliedern besprechen </w:t>
      </w:r>
      <w:r w:rsidR="007F769A">
        <w:rPr>
          <w:b/>
          <w:highlight w:val="yellow"/>
        </w:rPr>
        <w:t>NOCH KEIN TERMIN FESTGELEGT!!!</w:t>
      </w:r>
    </w:p>
    <w:p w:rsidR="00495DD5" w:rsidRDefault="00495DD5" w:rsidP="006E5E53">
      <w:pPr>
        <w:rPr>
          <w:b/>
        </w:rPr>
      </w:pPr>
    </w:p>
    <w:sdt>
      <w:sdtPr>
        <w:rPr>
          <w:rFonts w:asciiTheme="minorHAnsi" w:eastAsiaTheme="minorHAnsi" w:hAnsiTheme="minorHAnsi" w:cstheme="minorBidi"/>
          <w:color w:val="auto"/>
          <w:sz w:val="22"/>
          <w:szCs w:val="22"/>
          <w:lang w:val="de-DE" w:eastAsia="en-US"/>
        </w:rPr>
        <w:id w:val="-64880035"/>
        <w:docPartObj>
          <w:docPartGallery w:val="Table of Contents"/>
          <w:docPartUnique/>
        </w:docPartObj>
      </w:sdtPr>
      <w:sdtEndPr>
        <w:rPr>
          <w:b/>
          <w:bCs/>
        </w:rPr>
      </w:sdtEndPr>
      <w:sdtContent>
        <w:p w:rsidR="00744168" w:rsidRDefault="00744168">
          <w:pPr>
            <w:pStyle w:val="Inhaltsverzeichnisberschrift"/>
          </w:pPr>
          <w:r>
            <w:rPr>
              <w:lang w:val="de-DE"/>
            </w:rPr>
            <w:t>Inhaltsverzeichnis</w:t>
          </w:r>
        </w:p>
        <w:p w:rsidR="005E01D2" w:rsidRDefault="00744168">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502890573" w:history="1">
            <w:r w:rsidR="005E01D2" w:rsidRPr="000621AF">
              <w:rPr>
                <w:rStyle w:val="Hyperlink"/>
                <w:noProof/>
              </w:rPr>
              <w:t>Diplomarbeitsdokumentation – Was uns noch fehlt</w:t>
            </w:r>
            <w:r w:rsidR="005E01D2">
              <w:rPr>
                <w:noProof/>
                <w:webHidden/>
              </w:rPr>
              <w:tab/>
            </w:r>
            <w:r w:rsidR="005E01D2">
              <w:rPr>
                <w:noProof/>
                <w:webHidden/>
              </w:rPr>
              <w:fldChar w:fldCharType="begin"/>
            </w:r>
            <w:r w:rsidR="005E01D2">
              <w:rPr>
                <w:noProof/>
                <w:webHidden/>
              </w:rPr>
              <w:instrText xml:space="preserve"> PAGEREF _Toc502890573 \h </w:instrText>
            </w:r>
            <w:r w:rsidR="005E01D2">
              <w:rPr>
                <w:noProof/>
                <w:webHidden/>
              </w:rPr>
            </w:r>
            <w:r w:rsidR="005E01D2">
              <w:rPr>
                <w:noProof/>
                <w:webHidden/>
              </w:rPr>
              <w:fldChar w:fldCharType="separate"/>
            </w:r>
            <w:r w:rsidR="005E01D2">
              <w:rPr>
                <w:noProof/>
                <w:webHidden/>
              </w:rPr>
              <w:t>1</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4" w:history="1">
            <w:r w:rsidR="005E01D2" w:rsidRPr="000621AF">
              <w:rPr>
                <w:rStyle w:val="Hyperlink"/>
                <w:noProof/>
              </w:rPr>
              <w:t>1.Projektteam</w:t>
            </w:r>
            <w:r w:rsidR="005E01D2">
              <w:rPr>
                <w:noProof/>
                <w:webHidden/>
              </w:rPr>
              <w:tab/>
            </w:r>
            <w:r w:rsidR="005E01D2">
              <w:rPr>
                <w:noProof/>
                <w:webHidden/>
              </w:rPr>
              <w:fldChar w:fldCharType="begin"/>
            </w:r>
            <w:r w:rsidR="005E01D2">
              <w:rPr>
                <w:noProof/>
                <w:webHidden/>
              </w:rPr>
              <w:instrText xml:space="preserve"> PAGEREF _Toc502890574 \h </w:instrText>
            </w:r>
            <w:r w:rsidR="005E01D2">
              <w:rPr>
                <w:noProof/>
                <w:webHidden/>
              </w:rPr>
            </w:r>
            <w:r w:rsidR="005E01D2">
              <w:rPr>
                <w:noProof/>
                <w:webHidden/>
              </w:rPr>
              <w:fldChar w:fldCharType="separate"/>
            </w:r>
            <w:r w:rsidR="005E01D2">
              <w:rPr>
                <w:noProof/>
                <w:webHidden/>
              </w:rPr>
              <w:t>2</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5" w:history="1">
            <w:r w:rsidR="005E01D2" w:rsidRPr="000621AF">
              <w:rPr>
                <w:rStyle w:val="Hyperlink"/>
                <w:noProof/>
              </w:rPr>
              <w:t>2.Projektbetreuer</w:t>
            </w:r>
            <w:r w:rsidR="005E01D2">
              <w:rPr>
                <w:noProof/>
                <w:webHidden/>
              </w:rPr>
              <w:tab/>
            </w:r>
            <w:r w:rsidR="005E01D2">
              <w:rPr>
                <w:noProof/>
                <w:webHidden/>
              </w:rPr>
              <w:fldChar w:fldCharType="begin"/>
            </w:r>
            <w:r w:rsidR="005E01D2">
              <w:rPr>
                <w:noProof/>
                <w:webHidden/>
              </w:rPr>
              <w:instrText xml:space="preserve"> PAGEREF _Toc502890575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6" w:history="1">
            <w:r w:rsidR="005E01D2" w:rsidRPr="000621AF">
              <w:rPr>
                <w:rStyle w:val="Hyperlink"/>
                <w:noProof/>
              </w:rPr>
              <w:t>3.Gart Bistro Allgemeine Informationen</w:t>
            </w:r>
            <w:r w:rsidR="005E01D2">
              <w:rPr>
                <w:noProof/>
                <w:webHidden/>
              </w:rPr>
              <w:tab/>
            </w:r>
            <w:r w:rsidR="005E01D2">
              <w:rPr>
                <w:noProof/>
                <w:webHidden/>
              </w:rPr>
              <w:fldChar w:fldCharType="begin"/>
            </w:r>
            <w:r w:rsidR="005E01D2">
              <w:rPr>
                <w:noProof/>
                <w:webHidden/>
              </w:rPr>
              <w:instrText xml:space="preserve"> PAGEREF _Toc502890576 \h </w:instrText>
            </w:r>
            <w:r w:rsidR="005E01D2">
              <w:rPr>
                <w:noProof/>
                <w:webHidden/>
              </w:rPr>
            </w:r>
            <w:r w:rsidR="005E01D2">
              <w:rPr>
                <w:noProof/>
                <w:webHidden/>
              </w:rPr>
              <w:fldChar w:fldCharType="separate"/>
            </w:r>
            <w:r w:rsidR="005E01D2">
              <w:rPr>
                <w:noProof/>
                <w:webHidden/>
              </w:rPr>
              <w:t>3</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7" w:history="1">
            <w:r w:rsidR="005E01D2" w:rsidRPr="000621AF">
              <w:rPr>
                <w:rStyle w:val="Hyperlink"/>
                <w:noProof/>
              </w:rPr>
              <w:t>4.Projektauftrag</w:t>
            </w:r>
            <w:r w:rsidR="005E01D2">
              <w:rPr>
                <w:noProof/>
                <w:webHidden/>
              </w:rPr>
              <w:tab/>
            </w:r>
            <w:r w:rsidR="005E01D2">
              <w:rPr>
                <w:noProof/>
                <w:webHidden/>
              </w:rPr>
              <w:fldChar w:fldCharType="begin"/>
            </w:r>
            <w:r w:rsidR="005E01D2">
              <w:rPr>
                <w:noProof/>
                <w:webHidden/>
              </w:rPr>
              <w:instrText xml:space="preserve"> PAGEREF _Toc502890577 \h </w:instrText>
            </w:r>
            <w:r w:rsidR="005E01D2">
              <w:rPr>
                <w:noProof/>
                <w:webHidden/>
              </w:rPr>
            </w:r>
            <w:r w:rsidR="005E01D2">
              <w:rPr>
                <w:noProof/>
                <w:webHidden/>
              </w:rPr>
              <w:fldChar w:fldCharType="separate"/>
            </w:r>
            <w:r w:rsidR="005E01D2">
              <w:rPr>
                <w:noProof/>
                <w:webHidden/>
              </w:rPr>
              <w:t>4</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8" w:history="1">
            <w:r w:rsidR="005E01D2" w:rsidRPr="000621AF">
              <w:rPr>
                <w:rStyle w:val="Hyperlink"/>
                <w:noProof/>
              </w:rPr>
              <w:t>5.Projektzieleplan</w:t>
            </w:r>
            <w:r w:rsidR="005E01D2">
              <w:rPr>
                <w:noProof/>
                <w:webHidden/>
              </w:rPr>
              <w:tab/>
            </w:r>
            <w:r w:rsidR="005E01D2">
              <w:rPr>
                <w:noProof/>
                <w:webHidden/>
              </w:rPr>
              <w:fldChar w:fldCharType="begin"/>
            </w:r>
            <w:r w:rsidR="005E01D2">
              <w:rPr>
                <w:noProof/>
                <w:webHidden/>
              </w:rPr>
              <w:instrText xml:space="preserve"> PAGEREF _Toc502890578 \h </w:instrText>
            </w:r>
            <w:r w:rsidR="005E01D2">
              <w:rPr>
                <w:noProof/>
                <w:webHidden/>
              </w:rPr>
            </w:r>
            <w:r w:rsidR="005E01D2">
              <w:rPr>
                <w:noProof/>
                <w:webHidden/>
              </w:rPr>
              <w:fldChar w:fldCharType="separate"/>
            </w:r>
            <w:r w:rsidR="005E01D2">
              <w:rPr>
                <w:noProof/>
                <w:webHidden/>
              </w:rPr>
              <w:t>5</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79" w:history="1">
            <w:r w:rsidR="005E01D2" w:rsidRPr="000621AF">
              <w:rPr>
                <w:rStyle w:val="Hyperlink"/>
                <w:noProof/>
              </w:rPr>
              <w:t>6.Projektorganisation</w:t>
            </w:r>
            <w:r w:rsidR="005E01D2">
              <w:rPr>
                <w:noProof/>
                <w:webHidden/>
              </w:rPr>
              <w:tab/>
            </w:r>
            <w:r w:rsidR="005E01D2">
              <w:rPr>
                <w:noProof/>
                <w:webHidden/>
              </w:rPr>
              <w:fldChar w:fldCharType="begin"/>
            </w:r>
            <w:r w:rsidR="005E01D2">
              <w:rPr>
                <w:noProof/>
                <w:webHidden/>
              </w:rPr>
              <w:instrText xml:space="preserve"> PAGEREF _Toc502890579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80" w:history="1">
            <w:r w:rsidR="005E01D2" w:rsidRPr="000621AF">
              <w:rPr>
                <w:rStyle w:val="Hyperlink"/>
                <w:noProof/>
                <w:lang w:val="en-US"/>
              </w:rPr>
              <w:t>7.Projektorganigramm</w:t>
            </w:r>
            <w:r w:rsidR="005E01D2">
              <w:rPr>
                <w:noProof/>
                <w:webHidden/>
              </w:rPr>
              <w:tab/>
            </w:r>
            <w:r w:rsidR="005E01D2">
              <w:rPr>
                <w:noProof/>
                <w:webHidden/>
              </w:rPr>
              <w:fldChar w:fldCharType="begin"/>
            </w:r>
            <w:r w:rsidR="005E01D2">
              <w:rPr>
                <w:noProof/>
                <w:webHidden/>
              </w:rPr>
              <w:instrText xml:space="preserve"> PAGEREF _Toc502890580 \h </w:instrText>
            </w:r>
            <w:r w:rsidR="005E01D2">
              <w:rPr>
                <w:noProof/>
                <w:webHidden/>
              </w:rPr>
            </w:r>
            <w:r w:rsidR="005E01D2">
              <w:rPr>
                <w:noProof/>
                <w:webHidden/>
              </w:rPr>
              <w:fldChar w:fldCharType="separate"/>
            </w:r>
            <w:r w:rsidR="005E01D2">
              <w:rPr>
                <w:noProof/>
                <w:webHidden/>
              </w:rPr>
              <w:t>6</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81" w:history="1">
            <w:r w:rsidR="005E01D2" w:rsidRPr="000621AF">
              <w:rPr>
                <w:rStyle w:val="Hyperlink"/>
                <w:noProof/>
              </w:rPr>
              <w:t>8.Porjekt- und Objektstrukturplan</w:t>
            </w:r>
            <w:r w:rsidR="005E01D2">
              <w:rPr>
                <w:noProof/>
                <w:webHidden/>
              </w:rPr>
              <w:tab/>
            </w:r>
            <w:r w:rsidR="005E01D2">
              <w:rPr>
                <w:noProof/>
                <w:webHidden/>
              </w:rPr>
              <w:fldChar w:fldCharType="begin"/>
            </w:r>
            <w:r w:rsidR="005E01D2">
              <w:rPr>
                <w:noProof/>
                <w:webHidden/>
              </w:rPr>
              <w:instrText xml:space="preserve"> PAGEREF _Toc502890581 \h </w:instrText>
            </w:r>
            <w:r w:rsidR="005E01D2">
              <w:rPr>
                <w:noProof/>
                <w:webHidden/>
              </w:rPr>
            </w:r>
            <w:r w:rsidR="005E01D2">
              <w:rPr>
                <w:noProof/>
                <w:webHidden/>
              </w:rPr>
              <w:fldChar w:fldCharType="separate"/>
            </w:r>
            <w:r w:rsidR="005E01D2">
              <w:rPr>
                <w:noProof/>
                <w:webHidden/>
              </w:rPr>
              <w:t>7</w:t>
            </w:r>
            <w:r w:rsidR="005E01D2">
              <w:rPr>
                <w:noProof/>
                <w:webHidden/>
              </w:rPr>
              <w:fldChar w:fldCharType="end"/>
            </w:r>
          </w:hyperlink>
        </w:p>
        <w:p w:rsidR="005E01D2" w:rsidRDefault="00DE1CBD">
          <w:pPr>
            <w:pStyle w:val="Verzeichnis1"/>
            <w:tabs>
              <w:tab w:val="right" w:leader="dot" w:pos="9062"/>
            </w:tabs>
            <w:rPr>
              <w:rFonts w:eastAsiaTheme="minorEastAsia"/>
              <w:noProof/>
              <w:lang w:eastAsia="de-AT"/>
            </w:rPr>
          </w:pPr>
          <w:hyperlink w:anchor="_Toc502890582" w:history="1">
            <w:r w:rsidR="005E01D2" w:rsidRPr="000621AF">
              <w:rPr>
                <w:rStyle w:val="Hyperlink"/>
                <w:noProof/>
              </w:rPr>
              <w:t>9.Risikoanalyse</w:t>
            </w:r>
            <w:r w:rsidR="005E01D2">
              <w:rPr>
                <w:noProof/>
                <w:webHidden/>
              </w:rPr>
              <w:tab/>
            </w:r>
            <w:r w:rsidR="005E01D2">
              <w:rPr>
                <w:noProof/>
                <w:webHidden/>
              </w:rPr>
              <w:fldChar w:fldCharType="begin"/>
            </w:r>
            <w:r w:rsidR="005E01D2">
              <w:rPr>
                <w:noProof/>
                <w:webHidden/>
              </w:rPr>
              <w:instrText xml:space="preserve"> PAGEREF _Toc502890582 \h </w:instrText>
            </w:r>
            <w:r w:rsidR="005E01D2">
              <w:rPr>
                <w:noProof/>
                <w:webHidden/>
              </w:rPr>
            </w:r>
            <w:r w:rsidR="005E01D2">
              <w:rPr>
                <w:noProof/>
                <w:webHidden/>
              </w:rPr>
              <w:fldChar w:fldCharType="separate"/>
            </w:r>
            <w:r w:rsidR="005E01D2">
              <w:rPr>
                <w:noProof/>
                <w:webHidden/>
              </w:rPr>
              <w:t>10</w:t>
            </w:r>
            <w:r w:rsidR="005E01D2">
              <w:rPr>
                <w:noProof/>
                <w:webHidden/>
              </w:rPr>
              <w:fldChar w:fldCharType="end"/>
            </w:r>
          </w:hyperlink>
        </w:p>
        <w:p w:rsidR="00744168" w:rsidRDefault="00744168">
          <w:r>
            <w:rPr>
              <w:b/>
              <w:bCs/>
              <w:lang w:val="de-DE"/>
            </w:rPr>
            <w:fldChar w:fldCharType="end"/>
          </w:r>
        </w:p>
      </w:sdtContent>
    </w:sdt>
    <w:p w:rsidR="00744168" w:rsidRDefault="00744168" w:rsidP="006E5E53">
      <w:pPr>
        <w:rPr>
          <w:b/>
        </w:rPr>
      </w:pPr>
    </w:p>
    <w:p w:rsidR="00495DD5" w:rsidRDefault="00495DD5" w:rsidP="006E5E53">
      <w:pPr>
        <w:rPr>
          <w:b/>
        </w:rPr>
      </w:pPr>
    </w:p>
    <w:p w:rsidR="00495DD5" w:rsidRDefault="00495DD5" w:rsidP="006E5E53">
      <w:pPr>
        <w:rPr>
          <w:b/>
        </w:rPr>
      </w:pPr>
    </w:p>
    <w:p w:rsidR="00495DD5" w:rsidRDefault="00495DD5" w:rsidP="006E5E53">
      <w:pPr>
        <w:rPr>
          <w:b/>
        </w:rPr>
      </w:pPr>
    </w:p>
    <w:p w:rsidR="00744168" w:rsidRDefault="00744168" w:rsidP="00744168">
      <w:pPr>
        <w:pStyle w:val="berschrift1"/>
        <w:rPr>
          <w:rFonts w:asciiTheme="minorHAnsi" w:eastAsiaTheme="minorHAnsi" w:hAnsiTheme="minorHAnsi" w:cstheme="minorBidi"/>
          <w:b/>
          <w:color w:val="auto"/>
          <w:sz w:val="22"/>
          <w:szCs w:val="22"/>
        </w:rPr>
      </w:pPr>
    </w:p>
    <w:p w:rsidR="00495DD5" w:rsidRDefault="00744168" w:rsidP="00744168">
      <w:pPr>
        <w:pStyle w:val="berschrift1"/>
      </w:pPr>
      <w:bookmarkStart w:id="1" w:name="_Toc502890574"/>
      <w:r>
        <w:t>1.</w:t>
      </w:r>
      <w:r w:rsidR="00495DD5">
        <w:t>Projektteam</w:t>
      </w:r>
      <w:bookmarkEnd w:id="1"/>
    </w:p>
    <w:p w:rsidR="00495DD5" w:rsidRDefault="00495DD5" w:rsidP="00495DD5"/>
    <w:p w:rsidR="00495DD5" w:rsidRDefault="00495DD5" w:rsidP="00495DD5">
      <w:r>
        <w:rPr>
          <w:b/>
        </w:rPr>
        <w:t xml:space="preserve">Hakan Emik: </w:t>
      </w:r>
    </w:p>
    <w:p w:rsidR="00495DD5" w:rsidRDefault="00495DD5" w:rsidP="00495DD5">
      <w:pPr>
        <w:pStyle w:val="Listenabsatz"/>
        <w:numPr>
          <w:ilvl w:val="0"/>
          <w:numId w:val="1"/>
        </w:numPr>
      </w:pPr>
      <w:r>
        <w:t xml:space="preserve">Hakan war als Projektleiter für das Projektmanagement und der Aufgabenverteilung zuständig, weil er zuvor schon bei mehreren Projekten im Unterricht die Projektleitung übernahm und somit schon einiges an Erfahrung hat. </w:t>
      </w:r>
    </w:p>
    <w:p w:rsidR="00495DD5" w:rsidRDefault="00495DD5" w:rsidP="00495DD5">
      <w:pPr>
        <w:pStyle w:val="Listenabsatz"/>
        <w:numPr>
          <w:ilvl w:val="0"/>
          <w:numId w:val="1"/>
        </w:numPr>
      </w:pPr>
      <w:r>
        <w:t xml:space="preserve">Neben der Rolle als Projektleiter bekam er einige Teilaufgaben der Backend-Programmierung, da er gute Kenntnisse im Bereich der PHP (ausgeschrieben) und </w:t>
      </w:r>
      <w:proofErr w:type="spellStart"/>
      <w:r>
        <w:t>NodeJS</w:t>
      </w:r>
      <w:proofErr w:type="spellEnd"/>
      <w:r>
        <w:t xml:space="preserve"> besitzt.</w:t>
      </w:r>
    </w:p>
    <w:p w:rsidR="00495DD5" w:rsidRDefault="006C55C3" w:rsidP="00495DD5">
      <w:pPr>
        <w:pStyle w:val="Listenabsatz"/>
        <w:numPr>
          <w:ilvl w:val="0"/>
          <w:numId w:val="1"/>
        </w:numPr>
      </w:pPr>
      <w:r>
        <w:t>Motivation und Hilfsbereitschaft</w:t>
      </w:r>
      <w:r w:rsidR="00EA0614">
        <w:t xml:space="preserve"> vom Projektleiter</w:t>
      </w:r>
      <w:r>
        <w:t>, wurde vom Projektteam geschätzt</w:t>
      </w:r>
    </w:p>
    <w:p w:rsidR="006C55C3" w:rsidRDefault="006C55C3" w:rsidP="006C55C3">
      <w:pPr>
        <w:rPr>
          <w:b/>
        </w:rPr>
      </w:pPr>
      <w:r>
        <w:rPr>
          <w:b/>
        </w:rPr>
        <w:t>Anil Celik</w:t>
      </w:r>
    </w:p>
    <w:p w:rsidR="005215BB" w:rsidRPr="00345519" w:rsidRDefault="005215BB" w:rsidP="006C55C3">
      <w:pPr>
        <w:pStyle w:val="Listenabsatz"/>
        <w:numPr>
          <w:ilvl w:val="0"/>
          <w:numId w:val="1"/>
        </w:numPr>
        <w:rPr>
          <w:b/>
        </w:rPr>
      </w:pPr>
      <w:r>
        <w:t xml:space="preserve">Anils Themenschwerpunkt lag in </w:t>
      </w:r>
      <w:proofErr w:type="gramStart"/>
      <w:r>
        <w:t>der Front-End</w:t>
      </w:r>
      <w:proofErr w:type="gramEnd"/>
      <w:r>
        <w:t xml:space="preserve"> Programmierung, er war für die Implementierung des Designs und der grafischen Oberfläche zuständig. Außerdem nahm er die Teilaufgabe, die verschiedenen Technologien gemeinsam mit dem Projektleiter zu evaluieren</w:t>
      </w:r>
    </w:p>
    <w:p w:rsidR="00345519" w:rsidRPr="00434B39" w:rsidRDefault="00345519" w:rsidP="006C55C3">
      <w:pPr>
        <w:pStyle w:val="Listenabsatz"/>
        <w:numPr>
          <w:ilvl w:val="0"/>
          <w:numId w:val="1"/>
        </w:numPr>
        <w:rPr>
          <w:b/>
        </w:rPr>
      </w:pPr>
      <w:r>
        <w:t>Anil programmierte die Benachrichtigung bei Bestellungs- und Reservierungseingängen für die Mitarbeiter.</w:t>
      </w:r>
    </w:p>
    <w:p w:rsidR="00316A98" w:rsidRPr="00316A98" w:rsidRDefault="00434B39" w:rsidP="00316A98">
      <w:pPr>
        <w:pStyle w:val="Listenabsatz"/>
        <w:numPr>
          <w:ilvl w:val="0"/>
          <w:numId w:val="1"/>
        </w:numPr>
        <w:rPr>
          <w:b/>
        </w:rPr>
      </w:pPr>
      <w:r>
        <w:t xml:space="preserve">Brachte immer stets seine eigenen Ideen für </w:t>
      </w:r>
      <w:r w:rsidR="00316A98">
        <w:t xml:space="preserve">die Webseite und </w:t>
      </w:r>
      <w:r w:rsidR="00EA0614">
        <w:t xml:space="preserve">für </w:t>
      </w:r>
      <w:r>
        <w:t>das Designkonzept mit ein</w:t>
      </w:r>
      <w:r w:rsidR="00316A98">
        <w:t xml:space="preserve"> </w:t>
      </w:r>
    </w:p>
    <w:p w:rsidR="00316A98" w:rsidRDefault="00316A98" w:rsidP="00316A98">
      <w:pPr>
        <w:pStyle w:val="Listenabsatz"/>
        <w:rPr>
          <w:b/>
        </w:rPr>
      </w:pPr>
    </w:p>
    <w:p w:rsidR="005215BB" w:rsidRPr="00316A98" w:rsidRDefault="005215BB" w:rsidP="00316A98">
      <w:pPr>
        <w:rPr>
          <w:b/>
        </w:rPr>
      </w:pPr>
      <w:r w:rsidRPr="00316A98">
        <w:rPr>
          <w:b/>
        </w:rPr>
        <w:t>Dervis Yeniavci</w:t>
      </w:r>
    </w:p>
    <w:p w:rsidR="005215BB" w:rsidRPr="00434B39" w:rsidRDefault="00434B39" w:rsidP="005215BB">
      <w:pPr>
        <w:pStyle w:val="Listenabsatz"/>
        <w:numPr>
          <w:ilvl w:val="0"/>
          <w:numId w:val="1"/>
        </w:numPr>
        <w:rPr>
          <w:b/>
        </w:rPr>
      </w:pPr>
      <w:r>
        <w:t xml:space="preserve">Dervis war hauptsächlich für </w:t>
      </w:r>
      <w:proofErr w:type="gramStart"/>
      <w:r>
        <w:t>die Back-End</w:t>
      </w:r>
      <w:proofErr w:type="gramEnd"/>
      <w:r>
        <w:t xml:space="preserve"> Programmierung zuständig. Er konzeptionierte und setzte die Datenbank um. </w:t>
      </w:r>
    </w:p>
    <w:p w:rsidR="00434B39" w:rsidRPr="00434B39" w:rsidRDefault="00434B39" w:rsidP="005215BB">
      <w:pPr>
        <w:pStyle w:val="Listenabsatz"/>
        <w:numPr>
          <w:ilvl w:val="0"/>
          <w:numId w:val="1"/>
        </w:numPr>
        <w:rPr>
          <w:b/>
        </w:rPr>
      </w:pPr>
      <w:r>
        <w:t xml:space="preserve">Außerdem war er für die Sicherheitsaspekte der Webseite verantwortlich. </w:t>
      </w:r>
    </w:p>
    <w:p w:rsidR="00434B39" w:rsidRPr="005215BB" w:rsidRDefault="00434B39" w:rsidP="00434B39">
      <w:pPr>
        <w:pStyle w:val="Listenabsatz"/>
        <w:numPr>
          <w:ilvl w:val="0"/>
          <w:numId w:val="1"/>
        </w:numPr>
        <w:rPr>
          <w:b/>
        </w:rPr>
      </w:pPr>
      <w:r>
        <w:t xml:space="preserve">Seine hervorragende Programmierkenntnisse setzte er auch ein um den anderen Projektmitgliedern bei </w:t>
      </w:r>
      <w:r w:rsidR="00316A98">
        <w:t>seinen Aufgaben</w:t>
      </w:r>
      <w:r>
        <w:t xml:space="preserve"> zu helfen</w:t>
      </w:r>
    </w:p>
    <w:p w:rsidR="00434B39" w:rsidRPr="00434B39" w:rsidRDefault="00434B39" w:rsidP="00434B39">
      <w:pPr>
        <w:pStyle w:val="Listenabsatz"/>
        <w:rPr>
          <w:b/>
        </w:rPr>
      </w:pPr>
    </w:p>
    <w:p w:rsidR="00434B39" w:rsidRDefault="00316A98" w:rsidP="00316A98">
      <w:pPr>
        <w:rPr>
          <w:b/>
        </w:rPr>
      </w:pPr>
      <w:r>
        <w:rPr>
          <w:b/>
        </w:rPr>
        <w:t>Metin Gökcen</w:t>
      </w:r>
    </w:p>
    <w:p w:rsidR="00316A98" w:rsidRPr="00345519" w:rsidRDefault="00316A98" w:rsidP="00316A98">
      <w:pPr>
        <w:pStyle w:val="Listenabsatz"/>
        <w:numPr>
          <w:ilvl w:val="0"/>
          <w:numId w:val="1"/>
        </w:numPr>
        <w:rPr>
          <w:b/>
        </w:rPr>
      </w:pPr>
      <w:r>
        <w:t xml:space="preserve">Metin arbeitete in allen Teilen des Projektes mit. </w:t>
      </w:r>
      <w:r w:rsidR="00345519">
        <w:t xml:space="preserve">Er war am Beginn für die Instandhaltung der Projektpläne zuständig und setzte später Teilaufgaben der Back-End Programmierung um. Der Hauptfokus lag bei Metin gegen Ende des Projekts bei der Umsetzung der Anmeldefunktion für die Kunden. </w:t>
      </w:r>
    </w:p>
    <w:p w:rsidR="00345519" w:rsidRPr="00345519" w:rsidRDefault="00345519" w:rsidP="00316A98">
      <w:pPr>
        <w:pStyle w:val="Listenabsatz"/>
        <w:numPr>
          <w:ilvl w:val="0"/>
          <w:numId w:val="1"/>
        </w:numPr>
        <w:rPr>
          <w:b/>
        </w:rPr>
      </w:pPr>
      <w:r>
        <w:t>Er folgte und erfüllte alle seiner Aufgaben, die vom Projektleiter vorgegeben waren selbstständig und rechtzeitig.</w:t>
      </w:r>
    </w:p>
    <w:p w:rsidR="00345519" w:rsidRDefault="00345519" w:rsidP="00345519"/>
    <w:p w:rsidR="00EF4ED6" w:rsidRDefault="00EF4ED6" w:rsidP="00345519"/>
    <w:p w:rsidR="00EF4ED6" w:rsidRDefault="00EF4ED6" w:rsidP="00345519"/>
    <w:p w:rsidR="00744168" w:rsidRDefault="00744168" w:rsidP="00744168">
      <w:pPr>
        <w:pStyle w:val="berschrift1"/>
      </w:pPr>
    </w:p>
    <w:p w:rsidR="00EF4ED6" w:rsidRDefault="00744168" w:rsidP="00744168">
      <w:pPr>
        <w:pStyle w:val="berschrift1"/>
      </w:pPr>
      <w:bookmarkStart w:id="2" w:name="_Toc502890575"/>
      <w:r>
        <w:t>2.</w:t>
      </w:r>
      <w:r w:rsidR="00EF4ED6">
        <w:t>Projektbetreuer</w:t>
      </w:r>
      <w:bookmarkEnd w:id="2"/>
    </w:p>
    <w:p w:rsidR="00FB4799" w:rsidRDefault="00FB4799" w:rsidP="00EF4ED6"/>
    <w:p w:rsidR="00FB4799" w:rsidRPr="00FB4799" w:rsidRDefault="00FB4799" w:rsidP="00EF4ED6">
      <w:r>
        <w:rPr>
          <w:b/>
        </w:rPr>
        <w:t>//Zwei Betreuer</w:t>
      </w:r>
    </w:p>
    <w:p w:rsidR="00EF4ED6" w:rsidRDefault="00EF4ED6" w:rsidP="00EF4ED6">
      <w:r>
        <w:t>Das Projektteam wurde von zwei Projektbetreuern betreut. Özgür Saskin, der zugleich auch der Unternehmensführer von Gart Bistro ist</w:t>
      </w:r>
      <w:r w:rsidR="00C014C8">
        <w:t xml:space="preserve"> und </w:t>
      </w:r>
      <w:r>
        <w:t>Frau Cornelia Lederle unsere Lehrerin in LA1 (ausgeschrieben</w:t>
      </w:r>
      <w:r w:rsidR="00A40E33">
        <w:t>),</w:t>
      </w:r>
      <w:r w:rsidR="00C014C8">
        <w:t xml:space="preserve"> die </w:t>
      </w:r>
      <w:r>
        <w:t>damit einverstanden</w:t>
      </w:r>
      <w:r w:rsidR="00C014C8">
        <w:t xml:space="preserve"> war</w:t>
      </w:r>
      <w:r>
        <w:t xml:space="preserve"> die Projektbetreuung zu übernehmen. </w:t>
      </w:r>
    </w:p>
    <w:p w:rsidR="004A69C7" w:rsidRPr="00EF4ED6" w:rsidRDefault="004A69C7" w:rsidP="00EF4ED6">
      <w:pPr>
        <w:rPr>
          <w:b/>
        </w:rPr>
      </w:pPr>
      <w:r>
        <w:rPr>
          <w:b/>
        </w:rPr>
        <w:t>//Nur ein Betreuer</w:t>
      </w:r>
    </w:p>
    <w:p w:rsidR="00EF5111" w:rsidRPr="00EF4ED6" w:rsidRDefault="00EF5111" w:rsidP="00EF5111">
      <w:pPr>
        <w:rPr>
          <w:b/>
        </w:rPr>
      </w:pPr>
      <w:r w:rsidRPr="00EF5111">
        <w:t>Das Projekt</w:t>
      </w:r>
      <w:r>
        <w:t>team wurde von einer Projektbetreuerin seitens der Schule betreut. Frau Cornelia Lederle unsere Lehrerin in LA1 (ausgeschrieben</w:t>
      </w:r>
      <w:r w:rsidR="00A40E33">
        <w:t>),</w:t>
      </w:r>
      <w:r>
        <w:t xml:space="preserve"> die damit einverstanden war die Projektbetreuung zu übernehmen. </w:t>
      </w:r>
    </w:p>
    <w:p w:rsidR="00EF4ED6" w:rsidRPr="00EF5111" w:rsidRDefault="00EF4ED6" w:rsidP="00EF4ED6">
      <w:pPr>
        <w:rPr>
          <w:b/>
        </w:rPr>
      </w:pPr>
      <w:r w:rsidRPr="00EF5111">
        <w:rPr>
          <w:b/>
        </w:rPr>
        <w:t>Mag. Cornelia Lederle</w:t>
      </w:r>
    </w:p>
    <w:p w:rsidR="00C014C8" w:rsidRPr="00C014C8" w:rsidRDefault="00EF4ED6" w:rsidP="00C014C8">
      <w:pPr>
        <w:pStyle w:val="Listenabsatz"/>
        <w:numPr>
          <w:ilvl w:val="0"/>
          <w:numId w:val="1"/>
        </w:numPr>
      </w:pPr>
      <w:bookmarkStart w:id="3" w:name="_Hlk503728303"/>
      <w:r>
        <w:t>Frau Cornelia Lederle betreute das Projekt seitens der Schule</w:t>
      </w:r>
      <w:r w:rsidR="00C014C8">
        <w:t xml:space="preserve">. Sie unterrichtet an der HTL Dornbirn im Bereich Betriebsinformatik und Mathematik. Ihre Hilfe und Feedback in vielen Aspekten des Projekts wurde </w:t>
      </w:r>
      <w:r w:rsidR="00C014C8" w:rsidRPr="00A63943">
        <w:t>von den Projektmitgliedern sehr geschätzt</w:t>
      </w:r>
      <w:r w:rsidR="00A63943">
        <w:t>.</w:t>
      </w:r>
    </w:p>
    <w:bookmarkEnd w:id="3"/>
    <w:p w:rsidR="00C014C8" w:rsidRDefault="00C014C8" w:rsidP="00C014C8">
      <w:pPr>
        <w:rPr>
          <w:b/>
        </w:rPr>
      </w:pPr>
      <w:r>
        <w:rPr>
          <w:b/>
        </w:rPr>
        <w:t>Özgür Saskin</w:t>
      </w:r>
      <w:r w:rsidR="002A6DD4">
        <w:rPr>
          <w:b/>
        </w:rPr>
        <w:t xml:space="preserve"> (Projektauftraggeber und Betreuer???)</w:t>
      </w:r>
    </w:p>
    <w:p w:rsidR="00033A40" w:rsidRPr="00C014C8" w:rsidRDefault="00C014C8" w:rsidP="00345519">
      <w:pPr>
        <w:pStyle w:val="Listenabsatz"/>
        <w:numPr>
          <w:ilvl w:val="0"/>
          <w:numId w:val="1"/>
        </w:numPr>
        <w:rPr>
          <w:b/>
        </w:rPr>
      </w:pPr>
      <w:bookmarkStart w:id="4" w:name="_Hlk503728668"/>
      <w:r>
        <w:t>Herr Özgür Saskin, war der P</w:t>
      </w:r>
      <w:r w:rsidR="00A63943">
        <w:t xml:space="preserve">rojektauftraggeber. </w:t>
      </w:r>
      <w:r>
        <w:t>Er stellte die die Anforderungen für das Projekt und brachte viele Ideen für das Konzept der Webseite. Das Projektteam bedankt sich bei ihm für seine Mühe und Ratschläge bei der Umsetzung der Webseite.</w:t>
      </w:r>
    </w:p>
    <w:bookmarkEnd w:id="4"/>
    <w:p w:rsidR="00C014C8" w:rsidRDefault="00C014C8" w:rsidP="00345519"/>
    <w:p w:rsidR="00033A40" w:rsidRDefault="00033A40" w:rsidP="00345519"/>
    <w:p w:rsidR="00EF4ED6" w:rsidRDefault="00744168" w:rsidP="00033A40">
      <w:pPr>
        <w:pStyle w:val="berschrift1"/>
      </w:pPr>
      <w:bookmarkStart w:id="5" w:name="_Toc502890576"/>
      <w:r>
        <w:t>3.</w:t>
      </w:r>
      <w:r w:rsidR="00033A40">
        <w:t xml:space="preserve">Gart Bistro </w:t>
      </w:r>
      <w:r w:rsidR="00EF4ED6">
        <w:t>Allgemeine Informationen</w:t>
      </w:r>
      <w:bookmarkEnd w:id="5"/>
    </w:p>
    <w:p w:rsidR="00345519" w:rsidRDefault="00345519" w:rsidP="00EF4ED6">
      <w:pPr>
        <w:pStyle w:val="KeinLeerraum"/>
      </w:pPr>
      <w:r>
        <w:t xml:space="preserve"> </w:t>
      </w:r>
    </w:p>
    <w:p w:rsidR="0008716F" w:rsidRDefault="00C014C8" w:rsidP="00EF4ED6">
      <w:pPr>
        <w:pStyle w:val="KeinLeerraum"/>
      </w:pPr>
      <w:bookmarkStart w:id="6" w:name="_Hlk503728740"/>
      <w:r>
        <w:t>Gart Bistro ist ein Gastronomiebetrieb aus Vorarlberg</w:t>
      </w:r>
      <w:r w:rsidR="0008716F">
        <w:t xml:space="preserve"> und bietet orientalische sowie italienische Gerichte an.  Das Unternehmen befindet sich in Mäder, aber in naher Zukunft möchten sie weitere Zweigstellen in ganz Vorarlberg eröffnen. </w:t>
      </w:r>
      <w:proofErr w:type="gramStart"/>
      <w:r w:rsidR="0008716F">
        <w:t>In 2016</w:t>
      </w:r>
      <w:proofErr w:type="gramEnd"/>
      <w:r w:rsidR="0008716F">
        <w:t xml:space="preserve"> benannte sich Gart Bistro von „Snackman“ um. </w:t>
      </w:r>
    </w:p>
    <w:p w:rsidR="0008716F" w:rsidRDefault="0008716F" w:rsidP="00EF4ED6">
      <w:pPr>
        <w:pStyle w:val="KeinLeerraum"/>
      </w:pPr>
      <w:r>
        <w:t>Das Unternehmen beschäftigt zurzeit 9 Mitarbeiter.</w:t>
      </w:r>
    </w:p>
    <w:p w:rsidR="0008716F" w:rsidRDefault="0008716F" w:rsidP="00EF4ED6">
      <w:pPr>
        <w:pStyle w:val="KeinLeerraum"/>
      </w:pPr>
    </w:p>
    <w:p w:rsidR="0008716F" w:rsidRDefault="0008716F" w:rsidP="00EF4ED6">
      <w:pPr>
        <w:pStyle w:val="KeinLeerraum"/>
      </w:pPr>
    </w:p>
    <w:p w:rsidR="00A62C69" w:rsidRPr="006560EF" w:rsidRDefault="006560EF" w:rsidP="00EF4ED6">
      <w:pPr>
        <w:pStyle w:val="KeinLeerraum"/>
        <w:rPr>
          <w:b/>
        </w:rPr>
      </w:pPr>
      <w:r>
        <w:rPr>
          <w:b/>
        </w:rPr>
        <w:t>Müssen mehr schreiben fallt leider nichts ein!</w:t>
      </w:r>
    </w:p>
    <w:p w:rsidR="00A62C69" w:rsidRDefault="00A62C69" w:rsidP="00EF4ED6">
      <w:pPr>
        <w:pStyle w:val="KeinLeerraum"/>
      </w:pPr>
    </w:p>
    <w:bookmarkEnd w:id="6"/>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A62C69" w:rsidRDefault="00A62C69" w:rsidP="00EF4ED6">
      <w:pPr>
        <w:pStyle w:val="KeinLeerraum"/>
      </w:pPr>
    </w:p>
    <w:p w:rsidR="0008716F" w:rsidRDefault="00744168" w:rsidP="0008716F">
      <w:pPr>
        <w:pStyle w:val="berschrift1"/>
      </w:pPr>
      <w:bookmarkStart w:id="7" w:name="_Toc502890577"/>
      <w:r>
        <w:t>4.</w:t>
      </w:r>
      <w:r w:rsidR="0008716F">
        <w:t>Projektauftrag</w:t>
      </w:r>
      <w:bookmarkEnd w:id="7"/>
    </w:p>
    <w:p w:rsidR="00B749A4" w:rsidRDefault="00B749A4" w:rsidP="00B749A4"/>
    <w:tbl>
      <w:tblPr>
        <w:tblStyle w:val="Tabellenraster"/>
        <w:tblW w:w="0" w:type="auto"/>
        <w:tblLook w:val="04A0" w:firstRow="1" w:lastRow="0" w:firstColumn="1" w:lastColumn="0" w:noHBand="0" w:noVBand="1"/>
      </w:tblPr>
      <w:tblGrid>
        <w:gridCol w:w="4531"/>
        <w:gridCol w:w="4531"/>
      </w:tblGrid>
      <w:tr w:rsidR="00B749A4" w:rsidTr="003A1D3D">
        <w:trPr>
          <w:trHeight w:val="460"/>
        </w:trPr>
        <w:tc>
          <w:tcPr>
            <w:tcW w:w="9062" w:type="dxa"/>
            <w:gridSpan w:val="2"/>
            <w:shd w:val="clear" w:color="auto" w:fill="92D050"/>
          </w:tcPr>
          <w:p w:rsidR="00B749A4" w:rsidRPr="00B749A4" w:rsidRDefault="003A1D3D" w:rsidP="003A1D3D">
            <w:pPr>
              <w:tabs>
                <w:tab w:val="left" w:pos="2155"/>
                <w:tab w:val="center" w:pos="4423"/>
              </w:tabs>
            </w:pPr>
            <w:bookmarkStart w:id="8" w:name="_Hlk503730931"/>
            <w:r>
              <w:tab/>
            </w:r>
            <w:r>
              <w:tab/>
            </w:r>
            <w:r w:rsidR="00B749A4">
              <w:t>Projektauftrag</w:t>
            </w:r>
          </w:p>
        </w:tc>
      </w:tr>
      <w:tr w:rsidR="00B749A4" w:rsidTr="003A1D3D">
        <w:trPr>
          <w:trHeight w:val="460"/>
        </w:trPr>
        <w:tc>
          <w:tcPr>
            <w:tcW w:w="4531" w:type="dxa"/>
          </w:tcPr>
          <w:p w:rsidR="00B749A4" w:rsidRDefault="00B749A4" w:rsidP="00B749A4">
            <w:pPr>
              <w:rPr>
                <w:bCs/>
              </w:rPr>
            </w:pPr>
            <w:r>
              <w:t>Projektstartereignis:</w:t>
            </w:r>
          </w:p>
          <w:p w:rsidR="00A62C69" w:rsidRPr="00A62C69" w:rsidRDefault="00A62C69" w:rsidP="00A62C69">
            <w:pPr>
              <w:pStyle w:val="Listenabsatz"/>
              <w:numPr>
                <w:ilvl w:val="0"/>
                <w:numId w:val="1"/>
              </w:numPr>
            </w:pPr>
            <w:r>
              <w:t>Schulbeginn 2017/18</w:t>
            </w:r>
          </w:p>
        </w:tc>
        <w:tc>
          <w:tcPr>
            <w:tcW w:w="4531" w:type="dxa"/>
          </w:tcPr>
          <w:p w:rsidR="00B749A4" w:rsidRDefault="00B749A4" w:rsidP="00B749A4">
            <w:r>
              <w:t>Projektstarttermin:</w:t>
            </w:r>
          </w:p>
          <w:p w:rsidR="00A62C69" w:rsidRDefault="00A62C69" w:rsidP="00A62C69">
            <w:pPr>
              <w:pStyle w:val="Listenabsatz"/>
              <w:numPr>
                <w:ilvl w:val="0"/>
                <w:numId w:val="1"/>
              </w:numPr>
            </w:pPr>
            <w:r>
              <w:t>11.09.2017</w:t>
            </w:r>
          </w:p>
        </w:tc>
      </w:tr>
      <w:tr w:rsidR="00B749A4" w:rsidTr="003A1D3D">
        <w:trPr>
          <w:trHeight w:val="460"/>
        </w:trPr>
        <w:tc>
          <w:tcPr>
            <w:tcW w:w="4531" w:type="dxa"/>
          </w:tcPr>
          <w:p w:rsidR="00B749A4" w:rsidRDefault="00B749A4" w:rsidP="00B749A4">
            <w:pPr>
              <w:rPr>
                <w:bCs/>
              </w:rPr>
            </w:pPr>
            <w:r>
              <w:t>Projektendereignis:</w:t>
            </w:r>
          </w:p>
          <w:p w:rsidR="00A62C69" w:rsidRPr="00A62C69" w:rsidRDefault="00A62C69" w:rsidP="00A62C69">
            <w:pPr>
              <w:pStyle w:val="Listenabsatz"/>
              <w:numPr>
                <w:ilvl w:val="0"/>
                <w:numId w:val="1"/>
              </w:numPr>
            </w:pPr>
            <w:r>
              <w:t>Fertigstellung der Webseite und der Diplomarbeit</w:t>
            </w:r>
          </w:p>
          <w:p w:rsidR="00A62C69" w:rsidRPr="00A62C69" w:rsidRDefault="00A62C69" w:rsidP="00A62C69">
            <w:pPr>
              <w:pStyle w:val="Listenabsatz"/>
              <w:numPr>
                <w:ilvl w:val="0"/>
                <w:numId w:val="1"/>
              </w:numPr>
            </w:pPr>
            <w:r>
              <w:t>Abgabe der Diplomarbeit</w:t>
            </w:r>
          </w:p>
        </w:tc>
        <w:tc>
          <w:tcPr>
            <w:tcW w:w="4531" w:type="dxa"/>
          </w:tcPr>
          <w:p w:rsidR="00B749A4" w:rsidRDefault="00B749A4" w:rsidP="00B749A4">
            <w:r>
              <w:t>Projektendtermin:</w:t>
            </w:r>
          </w:p>
          <w:p w:rsidR="00A62C69" w:rsidRDefault="00770A72" w:rsidP="00A62C69">
            <w:pPr>
              <w:pStyle w:val="Listenabsatz"/>
              <w:numPr>
                <w:ilvl w:val="0"/>
                <w:numId w:val="1"/>
              </w:numPr>
            </w:pPr>
            <w:r>
              <w:t>05.04.2018</w:t>
            </w:r>
          </w:p>
        </w:tc>
      </w:tr>
      <w:tr w:rsidR="00B749A4" w:rsidTr="003A1D3D">
        <w:trPr>
          <w:trHeight w:val="481"/>
        </w:trPr>
        <w:tc>
          <w:tcPr>
            <w:tcW w:w="4531" w:type="dxa"/>
          </w:tcPr>
          <w:p w:rsidR="00B749A4" w:rsidRDefault="00A62C69" w:rsidP="00B749A4">
            <w:pPr>
              <w:rPr>
                <w:bCs/>
              </w:rPr>
            </w:pPr>
            <w:r>
              <w:t>Projektziele:</w:t>
            </w:r>
          </w:p>
          <w:p w:rsidR="00A62C69" w:rsidRPr="00770A72" w:rsidRDefault="00770A72" w:rsidP="00770A72">
            <w:pPr>
              <w:pStyle w:val="Listenabsatz"/>
              <w:numPr>
                <w:ilvl w:val="0"/>
                <w:numId w:val="1"/>
              </w:numPr>
            </w:pPr>
            <w:r>
              <w:t>Konzeption und Umsetzung einer Webseite mit Bestell- sowie Reservierungssystem</w:t>
            </w:r>
          </w:p>
          <w:p w:rsidR="00770A72" w:rsidRPr="00770A72" w:rsidRDefault="00770A72" w:rsidP="00770A72">
            <w:pPr>
              <w:ind w:left="360"/>
            </w:pPr>
          </w:p>
          <w:p w:rsidR="00A62C69" w:rsidRDefault="00A62C69" w:rsidP="00B749A4">
            <w:pPr>
              <w:rPr>
                <w:bCs/>
              </w:rPr>
            </w:pPr>
            <w:r>
              <w:t>Zusatzziele:</w:t>
            </w:r>
          </w:p>
          <w:p w:rsidR="00770A72" w:rsidRPr="008F691E" w:rsidRDefault="00770A72" w:rsidP="00770A72">
            <w:pPr>
              <w:pStyle w:val="Listenabsatz"/>
              <w:numPr>
                <w:ilvl w:val="0"/>
                <w:numId w:val="1"/>
              </w:numPr>
            </w:pPr>
            <w:r>
              <w:t>Eine zusätzliche Applikation für Smartphones</w:t>
            </w:r>
            <w:r w:rsidR="008F691E">
              <w:t xml:space="preserve"> </w:t>
            </w:r>
          </w:p>
          <w:p w:rsidR="008F691E" w:rsidRPr="00770A72" w:rsidRDefault="008F691E" w:rsidP="00770A72">
            <w:pPr>
              <w:pStyle w:val="Listenabsatz"/>
              <w:numPr>
                <w:ilvl w:val="0"/>
                <w:numId w:val="1"/>
              </w:numPr>
            </w:pPr>
            <w:r>
              <w:t>Bewertungssystem für Speisen auf der Webseite</w:t>
            </w:r>
          </w:p>
        </w:tc>
        <w:tc>
          <w:tcPr>
            <w:tcW w:w="4531" w:type="dxa"/>
          </w:tcPr>
          <w:p w:rsidR="00B749A4" w:rsidRDefault="00A62C69" w:rsidP="00B749A4">
            <w:r>
              <w:t>Nichtziele:</w:t>
            </w:r>
          </w:p>
          <w:p w:rsidR="008F691E" w:rsidRDefault="008F691E" w:rsidP="008F691E">
            <w:pPr>
              <w:pStyle w:val="Listenabsatz"/>
              <w:numPr>
                <w:ilvl w:val="0"/>
                <w:numId w:val="1"/>
              </w:numPr>
            </w:pPr>
            <w:ins w:id="9" w:author="Emik Hakan" w:date="2017-06-06T16:39:00Z">
              <w:r>
                <w:t>Die Webseite sollte nicht abhängig von anderen Plattformen sein und das Design darf nicht generisch aussehen.</w:t>
              </w:r>
            </w:ins>
          </w:p>
        </w:tc>
      </w:tr>
      <w:tr w:rsidR="00B749A4" w:rsidTr="003A1D3D">
        <w:trPr>
          <w:trHeight w:val="460"/>
        </w:trPr>
        <w:tc>
          <w:tcPr>
            <w:tcW w:w="4531" w:type="dxa"/>
          </w:tcPr>
          <w:p w:rsidR="00B749A4" w:rsidRDefault="00A62C69" w:rsidP="00B749A4">
            <w:pPr>
              <w:rPr>
                <w:bCs/>
              </w:rPr>
            </w:pPr>
            <w:r>
              <w:t>Hauptaufgaben:</w:t>
            </w:r>
          </w:p>
          <w:p w:rsidR="008F691E" w:rsidRPr="008F691E" w:rsidRDefault="008F691E" w:rsidP="008F691E">
            <w:pPr>
              <w:pStyle w:val="Listenabsatz"/>
              <w:numPr>
                <w:ilvl w:val="0"/>
                <w:numId w:val="1"/>
              </w:numPr>
            </w:pPr>
            <w:r>
              <w:t>Projektmanagement</w:t>
            </w:r>
          </w:p>
          <w:p w:rsidR="008F691E" w:rsidRPr="008F691E" w:rsidRDefault="008F691E" w:rsidP="008F691E">
            <w:pPr>
              <w:pStyle w:val="Listenabsatz"/>
              <w:numPr>
                <w:ilvl w:val="0"/>
                <w:numId w:val="1"/>
              </w:numPr>
            </w:pPr>
            <w:r>
              <w:t>Konzeption</w:t>
            </w:r>
          </w:p>
          <w:p w:rsidR="008F691E" w:rsidRPr="008F691E" w:rsidRDefault="008F691E" w:rsidP="008F691E">
            <w:pPr>
              <w:pStyle w:val="Listenabsatz"/>
              <w:numPr>
                <w:ilvl w:val="0"/>
                <w:numId w:val="1"/>
              </w:numPr>
            </w:pPr>
            <w:r>
              <w:t>Design</w:t>
            </w:r>
          </w:p>
          <w:p w:rsidR="008F691E" w:rsidRPr="008F691E" w:rsidRDefault="008F691E" w:rsidP="008F691E">
            <w:pPr>
              <w:pStyle w:val="Listenabsatz"/>
              <w:numPr>
                <w:ilvl w:val="0"/>
                <w:numId w:val="1"/>
              </w:numPr>
            </w:pPr>
            <w:r>
              <w:t>Programmierung</w:t>
            </w:r>
          </w:p>
          <w:p w:rsidR="008F691E" w:rsidRPr="008F691E" w:rsidRDefault="008F691E" w:rsidP="008F691E">
            <w:pPr>
              <w:pStyle w:val="Listenabsatz"/>
              <w:numPr>
                <w:ilvl w:val="0"/>
                <w:numId w:val="1"/>
              </w:numPr>
            </w:pPr>
            <w:r>
              <w:t>Testung</w:t>
            </w:r>
          </w:p>
          <w:p w:rsidR="008F691E" w:rsidRPr="008F691E" w:rsidRDefault="008F691E" w:rsidP="008F691E">
            <w:pPr>
              <w:pStyle w:val="Listenabsatz"/>
              <w:numPr>
                <w:ilvl w:val="0"/>
                <w:numId w:val="1"/>
              </w:numPr>
            </w:pPr>
            <w:r>
              <w:t>Dokumentation der Diplomarbeit</w:t>
            </w:r>
          </w:p>
        </w:tc>
        <w:tc>
          <w:tcPr>
            <w:tcW w:w="4531" w:type="dxa"/>
          </w:tcPr>
          <w:p w:rsidR="00B749A4" w:rsidRDefault="00A62C69" w:rsidP="00B749A4">
            <w:r>
              <w:t>Projektauftraggeber:</w:t>
            </w:r>
          </w:p>
          <w:p w:rsidR="00A62C69" w:rsidRDefault="008F691E" w:rsidP="008F691E">
            <w:pPr>
              <w:pStyle w:val="Listenabsatz"/>
              <w:numPr>
                <w:ilvl w:val="0"/>
                <w:numId w:val="1"/>
              </w:numPr>
            </w:pPr>
            <w:r>
              <w:t>Özgür Saskin</w:t>
            </w:r>
          </w:p>
          <w:p w:rsidR="008F691E" w:rsidRDefault="008F691E" w:rsidP="008F691E">
            <w:pPr>
              <w:pStyle w:val="Listenabsatz"/>
            </w:pPr>
          </w:p>
          <w:p w:rsidR="00A62C69" w:rsidRDefault="00A62C69" w:rsidP="00B749A4">
            <w:r>
              <w:t>Projektbetreuer:</w:t>
            </w:r>
          </w:p>
          <w:p w:rsidR="00DF1D03" w:rsidRDefault="00DF1D03" w:rsidP="00DF1D03">
            <w:pPr>
              <w:pStyle w:val="Listenabsatz"/>
              <w:numPr>
                <w:ilvl w:val="0"/>
                <w:numId w:val="1"/>
              </w:numPr>
            </w:pPr>
            <w:r>
              <w:t>Cornelia Lederle</w:t>
            </w:r>
          </w:p>
          <w:p w:rsidR="00DF1D03" w:rsidRDefault="00DF1D03" w:rsidP="00DF1D03">
            <w:pPr>
              <w:pStyle w:val="Listenabsatz"/>
              <w:numPr>
                <w:ilvl w:val="0"/>
                <w:numId w:val="1"/>
              </w:numPr>
            </w:pPr>
            <w:r>
              <w:t>Özgür Saskin</w:t>
            </w:r>
          </w:p>
        </w:tc>
      </w:tr>
      <w:tr w:rsidR="00B749A4" w:rsidTr="003A1D3D">
        <w:trPr>
          <w:trHeight w:val="460"/>
        </w:trPr>
        <w:tc>
          <w:tcPr>
            <w:tcW w:w="4531" w:type="dxa"/>
          </w:tcPr>
          <w:p w:rsidR="00B749A4" w:rsidRDefault="00A62C69" w:rsidP="00B749A4">
            <w:pPr>
              <w:rPr>
                <w:bCs/>
              </w:rPr>
            </w:pPr>
            <w:r>
              <w:t>Projektleiter:</w:t>
            </w:r>
          </w:p>
          <w:p w:rsidR="00DF1D03" w:rsidRPr="00DF1D03" w:rsidRDefault="00DF1D03" w:rsidP="00DF1D03">
            <w:pPr>
              <w:pStyle w:val="Listenabsatz"/>
              <w:numPr>
                <w:ilvl w:val="0"/>
                <w:numId w:val="1"/>
              </w:numPr>
            </w:pPr>
            <w:r>
              <w:t>Hakan Emik</w:t>
            </w:r>
          </w:p>
        </w:tc>
        <w:tc>
          <w:tcPr>
            <w:tcW w:w="4531" w:type="dxa"/>
          </w:tcPr>
          <w:p w:rsidR="00B749A4" w:rsidRDefault="00A62C69" w:rsidP="00B749A4">
            <w:r>
              <w:t>Projektteam:</w:t>
            </w:r>
          </w:p>
          <w:p w:rsidR="00DF1D03" w:rsidRDefault="00DF1D03" w:rsidP="00DF1D03">
            <w:pPr>
              <w:pStyle w:val="Listenabsatz"/>
              <w:numPr>
                <w:ilvl w:val="0"/>
                <w:numId w:val="1"/>
              </w:numPr>
            </w:pPr>
            <w:r>
              <w:t>Anil Celik</w:t>
            </w:r>
          </w:p>
          <w:p w:rsidR="00DF1D03" w:rsidRDefault="00DF1D03" w:rsidP="00DF1D03">
            <w:pPr>
              <w:pStyle w:val="Listenabsatz"/>
              <w:numPr>
                <w:ilvl w:val="0"/>
                <w:numId w:val="1"/>
              </w:numPr>
            </w:pPr>
            <w:r>
              <w:t>Metin Gökcen</w:t>
            </w:r>
          </w:p>
          <w:p w:rsidR="00DF1D03" w:rsidRDefault="00DF1D03" w:rsidP="00DF1D03">
            <w:pPr>
              <w:pStyle w:val="Listenabsatz"/>
              <w:numPr>
                <w:ilvl w:val="0"/>
                <w:numId w:val="1"/>
              </w:numPr>
            </w:pPr>
            <w:r>
              <w:t>Dervis Yeniavci</w:t>
            </w:r>
          </w:p>
        </w:tc>
      </w:tr>
      <w:tr w:rsidR="00A62C69" w:rsidTr="003A1D3D">
        <w:trPr>
          <w:trHeight w:val="460"/>
        </w:trPr>
        <w:tc>
          <w:tcPr>
            <w:tcW w:w="9062" w:type="dxa"/>
            <w:gridSpan w:val="2"/>
          </w:tcPr>
          <w:p w:rsidR="00A62C69" w:rsidRDefault="00A62C69" w:rsidP="00B749A4">
            <w:pPr>
              <w:rPr>
                <w:b/>
                <w:bCs/>
              </w:rPr>
            </w:pPr>
          </w:p>
          <w:p w:rsidR="00A62C69" w:rsidRDefault="00A62C69" w:rsidP="00B749A4"/>
          <w:p w:rsidR="00A62C69" w:rsidRDefault="00A62C69" w:rsidP="00B749A4"/>
          <w:p w:rsidR="00A62C69" w:rsidRDefault="00A62C69" w:rsidP="00B749A4"/>
          <w:p w:rsidR="00A62C69" w:rsidRDefault="00A62C69" w:rsidP="00B749A4">
            <w:pPr>
              <w:rPr>
                <w:b/>
                <w:bCs/>
              </w:rPr>
            </w:pPr>
          </w:p>
          <w:p w:rsidR="00A62C69" w:rsidRDefault="00A62C69" w:rsidP="00B749A4">
            <w:pPr>
              <w:rPr>
                <w:b/>
                <w:bCs/>
              </w:rPr>
            </w:pPr>
          </w:p>
          <w:p w:rsidR="00A62C69" w:rsidRPr="00A62C69" w:rsidRDefault="00A62C69" w:rsidP="00B749A4">
            <w:pPr>
              <w:rPr>
                <w:b/>
              </w:rPr>
            </w:pPr>
            <w:r w:rsidRPr="00A62C69">
              <w:rPr>
                <w:i/>
              </w:rPr>
              <w:t>Özgür Saskin</w:t>
            </w:r>
            <w:r>
              <w:t>, (</w:t>
            </w:r>
            <w:proofErr w:type="gramStart"/>
            <w:r w:rsidR="00A40E33">
              <w:t xml:space="preserve">Projetkauftraggeber)  </w:t>
            </w:r>
            <w:r>
              <w:t xml:space="preserve"> </w:t>
            </w:r>
            <w:proofErr w:type="gramEnd"/>
            <w:r>
              <w:t xml:space="preserve">                                                      </w:t>
            </w:r>
            <w:r w:rsidR="00A40E33">
              <w:t xml:space="preserve">      </w:t>
            </w:r>
            <w:r>
              <w:rPr>
                <w:i/>
              </w:rPr>
              <w:t xml:space="preserve">Hakan Emik, </w:t>
            </w:r>
            <w:r>
              <w:t xml:space="preserve">(Projektleiter)                                                         </w:t>
            </w:r>
          </w:p>
        </w:tc>
      </w:tr>
      <w:bookmarkEnd w:id="8"/>
    </w:tbl>
    <w:p w:rsidR="00B749A4" w:rsidRDefault="00B749A4" w:rsidP="00B749A4"/>
    <w:p w:rsidR="00E11B03" w:rsidRDefault="00E11B03" w:rsidP="00B749A4"/>
    <w:p w:rsidR="00E11B03" w:rsidRDefault="00E11B03" w:rsidP="00B749A4"/>
    <w:p w:rsidR="00E11B03" w:rsidRDefault="00E11B03" w:rsidP="00B749A4"/>
    <w:p w:rsidR="00E11B03" w:rsidRDefault="00744168" w:rsidP="00E11B03">
      <w:pPr>
        <w:pStyle w:val="berschrift1"/>
      </w:pPr>
      <w:bookmarkStart w:id="10" w:name="_Toc502890578"/>
      <w:r>
        <w:t>5.</w:t>
      </w:r>
      <w:r w:rsidR="00E11B03">
        <w:t>Projektzieleplan</w:t>
      </w:r>
      <w:bookmarkEnd w:id="10"/>
      <w:r w:rsidR="00E11B03">
        <w:t xml:space="preserve"> </w:t>
      </w:r>
    </w:p>
    <w:p w:rsidR="00E11B03" w:rsidRDefault="00E11B03" w:rsidP="00E11B03"/>
    <w:p w:rsidR="00E11B03" w:rsidRDefault="007534C4" w:rsidP="00E11B03">
      <w:pPr>
        <w:rPr>
          <w:b/>
        </w:rPr>
      </w:pPr>
      <w:r>
        <w:rPr>
          <w:b/>
        </w:rPr>
        <w:t>Hauptziele</w:t>
      </w:r>
    </w:p>
    <w:p w:rsidR="007534C4" w:rsidRPr="00B87F63" w:rsidRDefault="00B87F63" w:rsidP="00B87F63">
      <w:pPr>
        <w:pStyle w:val="Listenabsatz"/>
        <w:numPr>
          <w:ilvl w:val="0"/>
          <w:numId w:val="1"/>
        </w:numPr>
        <w:rPr>
          <w:b/>
        </w:rPr>
      </w:pPr>
      <w:bookmarkStart w:id="11" w:name="_Hlk503732191"/>
      <w:r>
        <w:t>Eine komplett neue Webseite mit anspruchsvollem Design</w:t>
      </w:r>
      <w:r w:rsidR="000B730C">
        <w:t>.</w:t>
      </w:r>
    </w:p>
    <w:p w:rsidR="00B87F63" w:rsidRPr="00B87F63" w:rsidRDefault="00B87F63" w:rsidP="00B87F63">
      <w:pPr>
        <w:pStyle w:val="Listenabsatz"/>
        <w:numPr>
          <w:ilvl w:val="1"/>
          <w:numId w:val="1"/>
        </w:numPr>
        <w:rPr>
          <w:b/>
        </w:rPr>
      </w:pPr>
      <w:r>
        <w:t>Da das Unternehmen sich umbenannt hat, wurde eine neue Webseite erstellt werden. Diese Seite beinhaltet alle nötigen Informationen über das Unternehmen, wie etwa die Öffnungszeiten, die Speisekarte und der Standort. Weiters hat die Webseite eine klare Struktur, sodass Besucher der Webseite sich leicht navigieren können.</w:t>
      </w:r>
    </w:p>
    <w:p w:rsidR="00B87F63" w:rsidRPr="00B87F63" w:rsidRDefault="00B87F63" w:rsidP="00B87F63">
      <w:pPr>
        <w:pStyle w:val="Listenabsatz"/>
        <w:numPr>
          <w:ilvl w:val="0"/>
          <w:numId w:val="1"/>
        </w:numPr>
        <w:rPr>
          <w:b/>
        </w:rPr>
      </w:pPr>
      <w:r>
        <w:t>Kunden müssen sich zuerst registrieren bevor sie bestellen oder reservieren können</w:t>
      </w:r>
      <w:r w:rsidR="000B730C">
        <w:t>.</w:t>
      </w:r>
    </w:p>
    <w:p w:rsidR="00B87F63" w:rsidRPr="00B87F63" w:rsidRDefault="00B87F63" w:rsidP="00B87F63">
      <w:pPr>
        <w:pStyle w:val="Listenabsatz"/>
        <w:numPr>
          <w:ilvl w:val="1"/>
          <w:numId w:val="1"/>
        </w:numPr>
        <w:rPr>
          <w:b/>
        </w:rPr>
      </w:pPr>
      <w:r>
        <w:t xml:space="preserve">Die Registrierung wurde so einfach wie möglich für den Kunden umgesetzt. Über verschiedene soziale Medien ist es möglich sich zu registrieren. Damit will man </w:t>
      </w:r>
      <w:r w:rsidR="00500458">
        <w:t>verhindern,</w:t>
      </w:r>
      <w:r>
        <w:t xml:space="preserve"> dass das System von Spamangriffen geschützt wird (Spamangriff </w:t>
      </w:r>
      <w:r w:rsidR="00500458">
        <w:t>auf Deutsch</w:t>
      </w:r>
      <w:r>
        <w:t>?)</w:t>
      </w:r>
      <w:r w:rsidR="000B730C">
        <w:t>.</w:t>
      </w:r>
    </w:p>
    <w:p w:rsidR="00B87F63" w:rsidRPr="00B87F63" w:rsidRDefault="00B87F63" w:rsidP="00B87F63">
      <w:pPr>
        <w:pStyle w:val="Listenabsatz"/>
        <w:numPr>
          <w:ilvl w:val="0"/>
          <w:numId w:val="1"/>
        </w:numPr>
        <w:rPr>
          <w:b/>
        </w:rPr>
      </w:pPr>
      <w:r>
        <w:t>Die Webseite beinhaltet ein Bestellsystem</w:t>
      </w:r>
      <w:r w:rsidR="000B730C">
        <w:t>.</w:t>
      </w:r>
    </w:p>
    <w:p w:rsidR="00B87F63" w:rsidRPr="00B87F63" w:rsidRDefault="00B87F63" w:rsidP="00B87F63">
      <w:pPr>
        <w:pStyle w:val="Listenabsatz"/>
        <w:numPr>
          <w:ilvl w:val="1"/>
          <w:numId w:val="1"/>
        </w:numPr>
        <w:rPr>
          <w:b/>
        </w:rPr>
      </w:pPr>
      <w:r>
        <w:t>Gart Bistro ist unabhängig von anderen Plattformen und kann Bestellungen über ihr eigenes System aufnehmen. Das Bestellsystem hat eine übersichtliche grafische Oberfläche, und es gibt diverse Zahlungsmöglichkeiten wie zum Beispiel PayPal oder mit Kreditkarte. Barzahlung ist ebenfalls möglich. Die Mitarbeiter erhalten bei jeder Bestellung eine Benachrichtigung über E-Mail mit allen Informationen.</w:t>
      </w:r>
    </w:p>
    <w:p w:rsidR="00B87F63" w:rsidRPr="00B87F63" w:rsidRDefault="00B87F63" w:rsidP="00B87F63">
      <w:pPr>
        <w:pStyle w:val="Listenabsatz"/>
        <w:numPr>
          <w:ilvl w:val="0"/>
          <w:numId w:val="1"/>
        </w:numPr>
        <w:rPr>
          <w:b/>
        </w:rPr>
      </w:pPr>
      <w:r>
        <w:t>Tische können Eins bis Zwei Tage davor reserviert werden</w:t>
      </w:r>
    </w:p>
    <w:p w:rsidR="00B87F63" w:rsidRPr="00B87F63" w:rsidRDefault="00B87F63" w:rsidP="00E11B03">
      <w:pPr>
        <w:pStyle w:val="Listenabsatz"/>
        <w:numPr>
          <w:ilvl w:val="1"/>
          <w:numId w:val="1"/>
        </w:numPr>
        <w:rPr>
          <w:b/>
        </w:rPr>
      </w:pPr>
      <w:r>
        <w:t>Eine Reservierung kann leicht über die Webseite durchgeführt werden. Die Benutzer müssen angeben an welchem Tag, wie viele Personen und welche Uhrzeit sie reservieren möchten.</w:t>
      </w:r>
    </w:p>
    <w:bookmarkEnd w:id="11"/>
    <w:p w:rsidR="007534C4" w:rsidRDefault="007534C4" w:rsidP="00E11B03">
      <w:pPr>
        <w:rPr>
          <w:b/>
        </w:rPr>
      </w:pPr>
      <w:r>
        <w:rPr>
          <w:b/>
        </w:rPr>
        <w:t>Nebenziele</w:t>
      </w:r>
    </w:p>
    <w:p w:rsidR="007534C4" w:rsidRPr="0011320E" w:rsidRDefault="0011320E" w:rsidP="00B87F63">
      <w:pPr>
        <w:pStyle w:val="Listenabsatz"/>
        <w:numPr>
          <w:ilvl w:val="0"/>
          <w:numId w:val="1"/>
        </w:numPr>
        <w:rPr>
          <w:b/>
        </w:rPr>
      </w:pPr>
      <w:bookmarkStart w:id="12" w:name="_Hlk503732221"/>
      <w:r>
        <w:t xml:space="preserve">Speisen bzw. einzelne Produkte </w:t>
      </w:r>
      <w:r w:rsidR="000B730C">
        <w:t>können</w:t>
      </w:r>
      <w:r>
        <w:t xml:space="preserve"> bewertet werden</w:t>
      </w:r>
      <w:r w:rsidR="000B730C">
        <w:t>.</w:t>
      </w:r>
    </w:p>
    <w:p w:rsidR="0011320E" w:rsidRPr="000B730C" w:rsidRDefault="0011320E" w:rsidP="0011320E">
      <w:pPr>
        <w:pStyle w:val="Listenabsatz"/>
        <w:numPr>
          <w:ilvl w:val="1"/>
          <w:numId w:val="1"/>
        </w:numPr>
        <w:rPr>
          <w:b/>
        </w:rPr>
      </w:pPr>
      <w:r>
        <w:t xml:space="preserve">Auf der Webseite </w:t>
      </w:r>
      <w:r w:rsidR="000B730C">
        <w:t>können Benutzer bzw. Kunden die einzelnen Speisen bewerten und einen Kommentar abgeben, entweder anonym oder mit ihren Vor- und Nachnamen.</w:t>
      </w:r>
    </w:p>
    <w:p w:rsidR="000B730C" w:rsidRPr="000B730C" w:rsidRDefault="000B730C" w:rsidP="000B730C">
      <w:pPr>
        <w:pStyle w:val="Listenabsatz"/>
        <w:numPr>
          <w:ilvl w:val="0"/>
          <w:numId w:val="1"/>
        </w:numPr>
        <w:rPr>
          <w:b/>
        </w:rPr>
      </w:pPr>
      <w:r>
        <w:t xml:space="preserve">Die Webseite steht für mobile Benutzer auch als eine separate Applikation zur Verfügung. </w:t>
      </w:r>
    </w:p>
    <w:p w:rsidR="000B730C" w:rsidRPr="0054596B" w:rsidRDefault="000B730C" w:rsidP="000B730C">
      <w:pPr>
        <w:pStyle w:val="Listenabsatz"/>
        <w:numPr>
          <w:ilvl w:val="1"/>
          <w:numId w:val="1"/>
        </w:numPr>
        <w:rPr>
          <w:b/>
        </w:rPr>
      </w:pPr>
      <w:r>
        <w:t>Es besteht die Möglichkeit eine Hybrid Applikation für Android-Smartgeräte zu herunterladen.</w:t>
      </w:r>
    </w:p>
    <w:p w:rsidR="0054596B" w:rsidRPr="0054596B" w:rsidRDefault="0054596B" w:rsidP="0054596B">
      <w:pPr>
        <w:pStyle w:val="Listenabsatz"/>
        <w:numPr>
          <w:ilvl w:val="0"/>
          <w:numId w:val="1"/>
        </w:numPr>
        <w:rPr>
          <w:b/>
        </w:rPr>
      </w:pPr>
      <w:r>
        <w:t>Initiatives Bewerben ist auf der Webseite möglich</w:t>
      </w:r>
    </w:p>
    <w:p w:rsidR="0054596B" w:rsidRPr="0054596B" w:rsidRDefault="0054596B" w:rsidP="0054596B">
      <w:pPr>
        <w:pStyle w:val="Listenabsatz"/>
        <w:numPr>
          <w:ilvl w:val="1"/>
          <w:numId w:val="1"/>
        </w:numPr>
        <w:rPr>
          <w:b/>
        </w:rPr>
      </w:pPr>
      <w:r>
        <w:t>Benutzer können jederzeit ihre Bewerbung auf der Webseite schicken.</w:t>
      </w:r>
    </w:p>
    <w:bookmarkEnd w:id="12"/>
    <w:p w:rsidR="007534C4" w:rsidRDefault="007534C4" w:rsidP="00E11B03">
      <w:pPr>
        <w:rPr>
          <w:b/>
        </w:rPr>
      </w:pPr>
      <w:r>
        <w:rPr>
          <w:b/>
        </w:rPr>
        <w:t>Nichtziele</w:t>
      </w:r>
    </w:p>
    <w:p w:rsidR="000B730C" w:rsidRPr="000B730C" w:rsidRDefault="000B730C" w:rsidP="000B730C">
      <w:pPr>
        <w:pStyle w:val="Listenabsatz"/>
        <w:numPr>
          <w:ilvl w:val="0"/>
          <w:numId w:val="1"/>
        </w:numPr>
        <w:rPr>
          <w:b/>
        </w:rPr>
      </w:pPr>
      <w:bookmarkStart w:id="13" w:name="_Hlk503732337"/>
      <w:r>
        <w:t>Abhängigkeit von Drittanbietern darf nicht vorhanden sein.</w:t>
      </w:r>
    </w:p>
    <w:p w:rsidR="000B730C" w:rsidRPr="0054596B" w:rsidRDefault="000B730C" w:rsidP="000B730C">
      <w:pPr>
        <w:pStyle w:val="Listenabsatz"/>
        <w:numPr>
          <w:ilvl w:val="0"/>
          <w:numId w:val="1"/>
        </w:numPr>
        <w:rPr>
          <w:b/>
        </w:rPr>
      </w:pPr>
      <w:r>
        <w:t>Die Webseite sollte nicht statisch sein. (</w:t>
      </w:r>
      <w:proofErr w:type="spellStart"/>
      <w:r>
        <w:t>vllt</w:t>
      </w:r>
      <w:proofErr w:type="spellEnd"/>
      <w:r>
        <w:t>. Applikation als Nichtziel</w:t>
      </w:r>
      <w:r w:rsidR="00FF0D0B">
        <w:t>?)</w:t>
      </w:r>
    </w:p>
    <w:bookmarkEnd w:id="13"/>
    <w:p w:rsidR="0054596B" w:rsidRDefault="0054596B" w:rsidP="0054596B">
      <w:pPr>
        <w:rPr>
          <w:b/>
        </w:rPr>
      </w:pPr>
    </w:p>
    <w:p w:rsidR="00E465B7" w:rsidRDefault="00E465B7" w:rsidP="0054596B">
      <w:pPr>
        <w:rPr>
          <w:b/>
        </w:rPr>
      </w:pPr>
    </w:p>
    <w:p w:rsidR="00744168" w:rsidRDefault="00744168" w:rsidP="0054596B">
      <w:pPr>
        <w:rPr>
          <w:b/>
        </w:rPr>
      </w:pPr>
    </w:p>
    <w:p w:rsidR="00744168" w:rsidRDefault="00744168" w:rsidP="0054596B">
      <w:pPr>
        <w:rPr>
          <w:b/>
        </w:rPr>
      </w:pPr>
    </w:p>
    <w:p w:rsidR="00744168" w:rsidRDefault="00744168" w:rsidP="0054596B">
      <w:pPr>
        <w:rPr>
          <w:b/>
        </w:rPr>
      </w:pPr>
    </w:p>
    <w:p w:rsidR="00330CF5" w:rsidRPr="00330CF5" w:rsidRDefault="00744168" w:rsidP="00330CF5">
      <w:pPr>
        <w:pStyle w:val="berschrift1"/>
      </w:pPr>
      <w:bookmarkStart w:id="14" w:name="_Toc502890579"/>
      <w:r>
        <w:t>6.</w:t>
      </w:r>
      <w:r w:rsidR="00330CF5">
        <w:t>Projektorganisation</w:t>
      </w:r>
      <w:bookmarkEnd w:id="14"/>
    </w:p>
    <w:tbl>
      <w:tblPr>
        <w:tblStyle w:val="Tabellenraster"/>
        <w:tblW w:w="0" w:type="auto"/>
        <w:tblLook w:val="04A0" w:firstRow="1" w:lastRow="0" w:firstColumn="1" w:lastColumn="0" w:noHBand="0" w:noVBand="1"/>
      </w:tblPr>
      <w:tblGrid>
        <w:gridCol w:w="2122"/>
        <w:gridCol w:w="4819"/>
        <w:gridCol w:w="2121"/>
      </w:tblGrid>
      <w:tr w:rsidR="002A6DD4" w:rsidTr="001434EB">
        <w:tc>
          <w:tcPr>
            <w:tcW w:w="9062" w:type="dxa"/>
            <w:gridSpan w:val="3"/>
            <w:shd w:val="clear" w:color="auto" w:fill="92D050"/>
          </w:tcPr>
          <w:p w:rsidR="002A6DD4" w:rsidRDefault="002A6DD4" w:rsidP="002A6DD4">
            <w:pPr>
              <w:jc w:val="center"/>
              <w:rPr>
                <w:b/>
              </w:rPr>
            </w:pPr>
            <w:bookmarkStart w:id="15" w:name="_Hlk503731249"/>
            <w:r>
              <w:rPr>
                <w:b/>
              </w:rPr>
              <w:t>Projektorganisation</w:t>
            </w:r>
          </w:p>
        </w:tc>
      </w:tr>
      <w:tr w:rsidR="00E465B7" w:rsidTr="001434EB">
        <w:tc>
          <w:tcPr>
            <w:tcW w:w="2122" w:type="dxa"/>
            <w:shd w:val="clear" w:color="auto" w:fill="D9D9D9" w:themeFill="background1" w:themeFillShade="D9"/>
          </w:tcPr>
          <w:p w:rsidR="00E465B7" w:rsidRPr="002A6DD4" w:rsidRDefault="002A6DD4" w:rsidP="0054596B">
            <w:pPr>
              <w:rPr>
                <w:b/>
              </w:rPr>
            </w:pPr>
            <w:r>
              <w:rPr>
                <w:b/>
              </w:rPr>
              <w:t>Projektrolle</w:t>
            </w:r>
          </w:p>
        </w:tc>
        <w:tc>
          <w:tcPr>
            <w:tcW w:w="4819" w:type="dxa"/>
            <w:shd w:val="clear" w:color="auto" w:fill="D9D9D9" w:themeFill="background1" w:themeFillShade="D9"/>
          </w:tcPr>
          <w:p w:rsidR="00E465B7" w:rsidRDefault="002A6DD4" w:rsidP="0054596B">
            <w:pPr>
              <w:rPr>
                <w:b/>
              </w:rPr>
            </w:pPr>
            <w:r>
              <w:rPr>
                <w:b/>
              </w:rPr>
              <w:t>Aufgabe</w:t>
            </w:r>
            <w:r w:rsidR="004A69C7">
              <w:rPr>
                <w:b/>
              </w:rPr>
              <w:t>n</w:t>
            </w:r>
            <w:r>
              <w:rPr>
                <w:b/>
              </w:rPr>
              <w:t>/Fähigkeit</w:t>
            </w:r>
            <w:r w:rsidR="004A69C7">
              <w:rPr>
                <w:b/>
              </w:rPr>
              <w:t>en</w:t>
            </w:r>
          </w:p>
        </w:tc>
        <w:tc>
          <w:tcPr>
            <w:tcW w:w="2121" w:type="dxa"/>
            <w:shd w:val="clear" w:color="auto" w:fill="D9D9D9" w:themeFill="background1" w:themeFillShade="D9"/>
          </w:tcPr>
          <w:p w:rsidR="00E465B7" w:rsidRDefault="002A6DD4" w:rsidP="0054596B">
            <w:pPr>
              <w:rPr>
                <w:b/>
              </w:rPr>
            </w:pPr>
            <w:r>
              <w:rPr>
                <w:b/>
              </w:rPr>
              <w:t>Name</w:t>
            </w:r>
          </w:p>
        </w:tc>
      </w:tr>
      <w:tr w:rsidR="00E465B7" w:rsidTr="000C0555">
        <w:tc>
          <w:tcPr>
            <w:tcW w:w="2122" w:type="dxa"/>
          </w:tcPr>
          <w:p w:rsidR="00E465B7" w:rsidRPr="002A6DD4" w:rsidRDefault="002A6DD4" w:rsidP="0054596B">
            <w:r>
              <w:t>Projektauftraggeber</w:t>
            </w:r>
          </w:p>
        </w:tc>
        <w:tc>
          <w:tcPr>
            <w:tcW w:w="4819" w:type="dxa"/>
          </w:tcPr>
          <w:p w:rsidR="00E465B7" w:rsidRDefault="004A69C7" w:rsidP="004A69C7">
            <w:pPr>
              <w:pStyle w:val="Listenabsatz"/>
              <w:numPr>
                <w:ilvl w:val="0"/>
                <w:numId w:val="1"/>
              </w:numPr>
            </w:pPr>
            <w:r>
              <w:t>Ziele und Vorgaben geben</w:t>
            </w:r>
          </w:p>
          <w:p w:rsidR="004A69C7" w:rsidRDefault="004A69C7" w:rsidP="004A69C7">
            <w:pPr>
              <w:pStyle w:val="Listenabsatz"/>
              <w:numPr>
                <w:ilvl w:val="0"/>
                <w:numId w:val="1"/>
              </w:numPr>
            </w:pPr>
            <w:r>
              <w:t>kommunikationsfähig</w:t>
            </w:r>
          </w:p>
          <w:p w:rsidR="004A69C7" w:rsidRPr="004A69C7" w:rsidRDefault="004A69C7" w:rsidP="004A69C7"/>
        </w:tc>
        <w:tc>
          <w:tcPr>
            <w:tcW w:w="2121" w:type="dxa"/>
          </w:tcPr>
          <w:p w:rsidR="00E465B7" w:rsidRPr="004A69C7" w:rsidRDefault="004A69C7" w:rsidP="0054596B">
            <w:r>
              <w:t>Özgür Saskin</w:t>
            </w:r>
          </w:p>
        </w:tc>
      </w:tr>
      <w:tr w:rsidR="00E465B7" w:rsidTr="000C0555">
        <w:tc>
          <w:tcPr>
            <w:tcW w:w="2122" w:type="dxa"/>
          </w:tcPr>
          <w:p w:rsidR="00E465B7" w:rsidRPr="004A69C7" w:rsidRDefault="004A69C7" w:rsidP="0054596B">
            <w:r>
              <w:t>Projektbetreuer</w:t>
            </w:r>
          </w:p>
        </w:tc>
        <w:tc>
          <w:tcPr>
            <w:tcW w:w="4819" w:type="dxa"/>
          </w:tcPr>
          <w:p w:rsidR="004A69C7" w:rsidRDefault="004A69C7" w:rsidP="000C0555">
            <w:pPr>
              <w:pStyle w:val="Listenabsatz"/>
              <w:numPr>
                <w:ilvl w:val="0"/>
                <w:numId w:val="1"/>
              </w:numPr>
            </w:pPr>
            <w:r>
              <w:t>Hilfestellung bei Problemen</w:t>
            </w:r>
            <w:r w:rsidR="000C0555">
              <w:t xml:space="preserve">, </w:t>
            </w:r>
            <w:r>
              <w:t>Korrektur und</w:t>
            </w:r>
            <w:r w:rsidR="000C0555">
              <w:t xml:space="preserve"> </w:t>
            </w:r>
            <w:r>
              <w:t xml:space="preserve">Verbesserungsvorschläge von Dokumenten </w:t>
            </w:r>
          </w:p>
          <w:p w:rsidR="004A69C7" w:rsidRPr="004A69C7" w:rsidRDefault="000C0555" w:rsidP="004A69C7">
            <w:pPr>
              <w:pStyle w:val="Listenabsatz"/>
              <w:numPr>
                <w:ilvl w:val="0"/>
                <w:numId w:val="1"/>
              </w:numPr>
            </w:pPr>
            <w:r>
              <w:t>Fachwissen und Hilfsbereitschaft</w:t>
            </w:r>
          </w:p>
        </w:tc>
        <w:tc>
          <w:tcPr>
            <w:tcW w:w="2121" w:type="dxa"/>
          </w:tcPr>
          <w:p w:rsidR="00E465B7" w:rsidRPr="004A69C7" w:rsidRDefault="000C0555" w:rsidP="0054596B">
            <w:r>
              <w:t>Cornelia Lederle</w:t>
            </w:r>
          </w:p>
        </w:tc>
      </w:tr>
      <w:tr w:rsidR="00E465B7" w:rsidTr="000C0555">
        <w:tc>
          <w:tcPr>
            <w:tcW w:w="2122" w:type="dxa"/>
          </w:tcPr>
          <w:p w:rsidR="00E465B7" w:rsidRPr="004A69C7" w:rsidRDefault="000C0555" w:rsidP="0054596B">
            <w:r>
              <w:t>Projektleiter</w:t>
            </w:r>
          </w:p>
        </w:tc>
        <w:tc>
          <w:tcPr>
            <w:tcW w:w="4819" w:type="dxa"/>
          </w:tcPr>
          <w:p w:rsidR="00E465B7" w:rsidRDefault="000C0555" w:rsidP="000C0555">
            <w:pPr>
              <w:pStyle w:val="Listenabsatz"/>
              <w:numPr>
                <w:ilvl w:val="0"/>
                <w:numId w:val="1"/>
              </w:numPr>
            </w:pPr>
            <w:r>
              <w:t>Koordination und Leitung, Projektmanagement, Dokumentation des Projekts</w:t>
            </w:r>
          </w:p>
          <w:p w:rsidR="000C0555" w:rsidRPr="004A69C7" w:rsidRDefault="000C0555" w:rsidP="000C0555">
            <w:pPr>
              <w:pStyle w:val="Listenabsatz"/>
              <w:numPr>
                <w:ilvl w:val="0"/>
                <w:numId w:val="1"/>
              </w:numPr>
            </w:pPr>
            <w:r>
              <w:t xml:space="preserve">Kommunikationsfähig, organisiert, motivierend und hilfsbereit </w:t>
            </w:r>
          </w:p>
        </w:tc>
        <w:tc>
          <w:tcPr>
            <w:tcW w:w="2121" w:type="dxa"/>
          </w:tcPr>
          <w:p w:rsidR="00E465B7" w:rsidRPr="004A69C7" w:rsidRDefault="000C0555" w:rsidP="0054596B">
            <w:r>
              <w:t>Hakan Emik</w:t>
            </w:r>
          </w:p>
        </w:tc>
      </w:tr>
      <w:tr w:rsidR="00E465B7" w:rsidRPr="00A63943" w:rsidTr="000C0555">
        <w:tc>
          <w:tcPr>
            <w:tcW w:w="2122" w:type="dxa"/>
          </w:tcPr>
          <w:p w:rsidR="00E465B7" w:rsidRPr="004A69C7" w:rsidRDefault="000C0555" w:rsidP="0054596B">
            <w:r>
              <w:t>Projektteammitglied</w:t>
            </w:r>
          </w:p>
        </w:tc>
        <w:tc>
          <w:tcPr>
            <w:tcW w:w="4819" w:type="dxa"/>
          </w:tcPr>
          <w:p w:rsidR="00E465B7" w:rsidRDefault="000C0555" w:rsidP="000C0555">
            <w:pPr>
              <w:pStyle w:val="Listenabsatz"/>
              <w:numPr>
                <w:ilvl w:val="0"/>
                <w:numId w:val="1"/>
              </w:numPr>
            </w:pPr>
            <w:r>
              <w:t>Programmierung bzw. Entwicklung, Konzeption und Design, Dokumentation des Projekts</w:t>
            </w:r>
          </w:p>
          <w:p w:rsidR="000C0555" w:rsidRPr="004A69C7" w:rsidRDefault="000C0555" w:rsidP="000C0555">
            <w:pPr>
              <w:pStyle w:val="Listenabsatz"/>
              <w:numPr>
                <w:ilvl w:val="0"/>
                <w:numId w:val="1"/>
              </w:numPr>
            </w:pPr>
            <w:r>
              <w:t>Motiviert, engagiert, teamfähig und zielstrebig</w:t>
            </w:r>
          </w:p>
        </w:tc>
        <w:tc>
          <w:tcPr>
            <w:tcW w:w="2121" w:type="dxa"/>
          </w:tcPr>
          <w:p w:rsidR="00E465B7" w:rsidRPr="000C0555" w:rsidRDefault="000C0555" w:rsidP="0054596B">
            <w:pPr>
              <w:rPr>
                <w:lang w:val="en-US"/>
              </w:rPr>
            </w:pPr>
            <w:r w:rsidRPr="000C0555">
              <w:rPr>
                <w:lang w:val="en-US"/>
              </w:rPr>
              <w:t>Anil Celik,</w:t>
            </w:r>
          </w:p>
          <w:p w:rsidR="000C0555" w:rsidRPr="000C0555" w:rsidRDefault="000C0555" w:rsidP="0054596B">
            <w:pPr>
              <w:rPr>
                <w:lang w:val="en-US"/>
              </w:rPr>
            </w:pPr>
            <w:r w:rsidRPr="000C0555">
              <w:rPr>
                <w:lang w:val="en-US"/>
              </w:rPr>
              <w:t>Metin Gökcen,</w:t>
            </w:r>
          </w:p>
          <w:p w:rsidR="000C0555" w:rsidRPr="000C0555" w:rsidRDefault="000C0555" w:rsidP="0054596B">
            <w:pPr>
              <w:rPr>
                <w:lang w:val="en-US"/>
              </w:rPr>
            </w:pPr>
            <w:r w:rsidRPr="000C0555">
              <w:rPr>
                <w:lang w:val="en-US"/>
              </w:rPr>
              <w:t>Dervis Yeniavci</w:t>
            </w:r>
          </w:p>
        </w:tc>
      </w:tr>
      <w:bookmarkEnd w:id="15"/>
    </w:tbl>
    <w:p w:rsidR="00E465B7" w:rsidRDefault="00E465B7" w:rsidP="0054596B">
      <w:pPr>
        <w:rPr>
          <w:b/>
          <w:lang w:val="en-US"/>
        </w:rPr>
      </w:pPr>
    </w:p>
    <w:p w:rsidR="008566D8" w:rsidRDefault="008566D8" w:rsidP="0054596B">
      <w:pPr>
        <w:rPr>
          <w:b/>
          <w:lang w:val="en-US"/>
        </w:rPr>
      </w:pPr>
    </w:p>
    <w:p w:rsidR="002F5D3B" w:rsidRDefault="002F5D3B" w:rsidP="0054596B">
      <w:pPr>
        <w:rPr>
          <w:b/>
          <w:lang w:val="en-US"/>
        </w:rPr>
      </w:pPr>
    </w:p>
    <w:p w:rsidR="00330CF5" w:rsidRPr="00330CF5" w:rsidRDefault="00744168" w:rsidP="00330CF5">
      <w:pPr>
        <w:pStyle w:val="berschrift1"/>
        <w:rPr>
          <w:lang w:val="en-US"/>
        </w:rPr>
      </w:pPr>
      <w:bookmarkStart w:id="16" w:name="_Toc502890580"/>
      <w:r>
        <w:rPr>
          <w:lang w:val="en-US"/>
        </w:rPr>
        <w:t>7.</w:t>
      </w:r>
      <w:r w:rsidR="00330CF5">
        <w:rPr>
          <w:lang w:val="en-US"/>
        </w:rPr>
        <w:t>Projektorganigramm</w:t>
      </w:r>
      <w:bookmarkEnd w:id="16"/>
    </w:p>
    <w:p w:rsidR="008566D8" w:rsidRDefault="00E55531" w:rsidP="0054596B">
      <w:pPr>
        <w:rPr>
          <w:b/>
          <w:lang w:val="en-US"/>
        </w:rPr>
      </w:pPr>
      <w:r>
        <w:rPr>
          <w:b/>
          <w:noProof/>
          <w:lang w:val="en-US"/>
        </w:rPr>
        <w:drawing>
          <wp:inline distT="0" distB="0" distL="0" distR="0">
            <wp:extent cx="5486400" cy="3200400"/>
            <wp:effectExtent l="0" t="0" r="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Default="00B55B1C" w:rsidP="0054596B">
      <w:pPr>
        <w:rPr>
          <w:b/>
          <w:lang w:val="en-US"/>
        </w:rPr>
      </w:pPr>
    </w:p>
    <w:p w:rsidR="00B55B1C" w:rsidRPr="0043243A" w:rsidRDefault="00B55B1C" w:rsidP="00B55B1C">
      <w:pPr>
        <w:pStyle w:val="berschrift1"/>
      </w:pPr>
      <w:bookmarkStart w:id="17" w:name="_Toc502890581"/>
      <w:r w:rsidRPr="0043243A">
        <w:t>8.Porjekt- und Objektstrukturplan</w:t>
      </w:r>
      <w:bookmarkEnd w:id="17"/>
    </w:p>
    <w:p w:rsidR="00B55B1C" w:rsidRPr="0043243A" w:rsidRDefault="00B55B1C" w:rsidP="00B55B1C"/>
    <w:p w:rsidR="00C90081" w:rsidRDefault="00C90081" w:rsidP="00C90081">
      <w:pPr>
        <w:pStyle w:val="KeinLeerraum"/>
      </w:pPr>
    </w:p>
    <w:tbl>
      <w:tblPr>
        <w:tblStyle w:val="Tabellenraster"/>
        <w:tblW w:w="8665" w:type="dxa"/>
        <w:tblLook w:val="04A0" w:firstRow="1" w:lastRow="0" w:firstColumn="1" w:lastColumn="0" w:noHBand="0" w:noVBand="1"/>
      </w:tblPr>
      <w:tblGrid>
        <w:gridCol w:w="1413"/>
        <w:gridCol w:w="4678"/>
        <w:gridCol w:w="2574"/>
      </w:tblGrid>
      <w:tr w:rsidR="003E12F8" w:rsidTr="003E12F8">
        <w:trPr>
          <w:trHeight w:val="554"/>
        </w:trPr>
        <w:tc>
          <w:tcPr>
            <w:tcW w:w="8665" w:type="dxa"/>
            <w:gridSpan w:val="3"/>
            <w:shd w:val="clear" w:color="auto" w:fill="92D050"/>
          </w:tcPr>
          <w:p w:rsidR="003E12F8" w:rsidRDefault="003E12F8" w:rsidP="00506795">
            <w:pPr>
              <w:jc w:val="center"/>
              <w:rPr>
                <w:b/>
                <w:bCs/>
                <w:sz w:val="36"/>
                <w:szCs w:val="36"/>
              </w:rPr>
            </w:pPr>
            <w:bookmarkStart w:id="18" w:name="_Hlk503735088"/>
          </w:p>
          <w:p w:rsidR="003E12F8" w:rsidRDefault="003E12F8" w:rsidP="00506795">
            <w:pPr>
              <w:jc w:val="center"/>
            </w:pPr>
            <w:r w:rsidRPr="00506795">
              <w:rPr>
                <w:sz w:val="36"/>
                <w:szCs w:val="36"/>
              </w:rPr>
              <w:t>Meilensteinplan</w:t>
            </w:r>
          </w:p>
        </w:tc>
      </w:tr>
      <w:tr w:rsidR="00C90081" w:rsidTr="003E12F8">
        <w:trPr>
          <w:trHeight w:val="510"/>
        </w:trPr>
        <w:tc>
          <w:tcPr>
            <w:tcW w:w="1413" w:type="dxa"/>
          </w:tcPr>
          <w:p w:rsidR="00C90081" w:rsidRPr="003E12F8" w:rsidRDefault="00C90081" w:rsidP="00B55B1C">
            <w:pPr>
              <w:rPr>
                <w:b/>
              </w:rPr>
            </w:pPr>
            <w:r w:rsidRPr="003E12F8">
              <w:rPr>
                <w:b/>
              </w:rPr>
              <w:t>PSP-Code</w:t>
            </w:r>
          </w:p>
        </w:tc>
        <w:tc>
          <w:tcPr>
            <w:tcW w:w="4678" w:type="dxa"/>
          </w:tcPr>
          <w:p w:rsidR="00C90081" w:rsidRPr="00C90081" w:rsidRDefault="00C90081" w:rsidP="00B55B1C">
            <w:pPr>
              <w:rPr>
                <w:b/>
              </w:rPr>
            </w:pPr>
            <w:r>
              <w:rPr>
                <w:b/>
              </w:rPr>
              <w:t>Meilenstein</w:t>
            </w:r>
          </w:p>
        </w:tc>
        <w:tc>
          <w:tcPr>
            <w:tcW w:w="2574" w:type="dxa"/>
          </w:tcPr>
          <w:p w:rsidR="00C90081" w:rsidRPr="00C90081" w:rsidRDefault="00C90081" w:rsidP="00B55B1C">
            <w:pPr>
              <w:rPr>
                <w:b/>
              </w:rPr>
            </w:pPr>
            <w:r>
              <w:rPr>
                <w:b/>
              </w:rPr>
              <w:t>Plantermin</w:t>
            </w:r>
          </w:p>
        </w:tc>
      </w:tr>
      <w:tr w:rsidR="00C90081" w:rsidTr="003E12F8">
        <w:trPr>
          <w:trHeight w:val="560"/>
        </w:trPr>
        <w:tc>
          <w:tcPr>
            <w:tcW w:w="1413" w:type="dxa"/>
          </w:tcPr>
          <w:p w:rsidR="00C90081" w:rsidRPr="00C90081" w:rsidRDefault="00C90081" w:rsidP="00B55B1C">
            <w:pPr>
              <w:rPr>
                <w:b/>
              </w:rPr>
            </w:pPr>
            <w:r>
              <w:t>1.1.</w:t>
            </w:r>
            <w:r w:rsidR="00A170B6">
              <w:t>5</w:t>
            </w:r>
            <w:r>
              <w:t xml:space="preserve"> </w:t>
            </w:r>
          </w:p>
        </w:tc>
        <w:tc>
          <w:tcPr>
            <w:tcW w:w="4678" w:type="dxa"/>
          </w:tcPr>
          <w:p w:rsidR="00C90081" w:rsidRPr="00C90081" w:rsidRDefault="00C90081" w:rsidP="00B55B1C">
            <w:r w:rsidRPr="00C90081">
              <w:t>Projekt</w:t>
            </w:r>
            <w:r w:rsidR="00A170B6">
              <w:t xml:space="preserve"> abgeschlossen</w:t>
            </w:r>
          </w:p>
        </w:tc>
        <w:tc>
          <w:tcPr>
            <w:tcW w:w="2574" w:type="dxa"/>
          </w:tcPr>
          <w:p w:rsidR="00C90081" w:rsidRDefault="00A45D87" w:rsidP="00B55B1C">
            <w:r>
              <w:t>04</w:t>
            </w:r>
            <w:r w:rsidR="00C90081">
              <w:t>.0</w:t>
            </w:r>
            <w:r>
              <w:t>5</w:t>
            </w:r>
            <w:r w:rsidR="00C90081">
              <w:t>.201</w:t>
            </w:r>
            <w:r>
              <w:t>8</w:t>
            </w:r>
          </w:p>
        </w:tc>
      </w:tr>
      <w:tr w:rsidR="00C90081" w:rsidTr="003E12F8">
        <w:trPr>
          <w:trHeight w:val="554"/>
        </w:trPr>
        <w:tc>
          <w:tcPr>
            <w:tcW w:w="1413" w:type="dxa"/>
          </w:tcPr>
          <w:p w:rsidR="00C90081" w:rsidRPr="00C90081" w:rsidRDefault="00C90081" w:rsidP="00B55B1C">
            <w:pPr>
              <w:rPr>
                <w:b/>
              </w:rPr>
            </w:pPr>
            <w:r>
              <w:t>1.</w:t>
            </w:r>
            <w:r w:rsidR="00A45D87">
              <w:t>2.4</w:t>
            </w:r>
          </w:p>
        </w:tc>
        <w:tc>
          <w:tcPr>
            <w:tcW w:w="4678" w:type="dxa"/>
          </w:tcPr>
          <w:p w:rsidR="00933ACB" w:rsidRPr="00C90081" w:rsidRDefault="00A45D87" w:rsidP="00B55B1C">
            <w:r>
              <w:t>Einarbeitung abgeschlossen</w:t>
            </w:r>
          </w:p>
        </w:tc>
        <w:tc>
          <w:tcPr>
            <w:tcW w:w="2574" w:type="dxa"/>
          </w:tcPr>
          <w:p w:rsidR="00C90081" w:rsidRPr="00C90081" w:rsidRDefault="00A45D87" w:rsidP="00B55B1C">
            <w:r>
              <w:t>27.09.2017</w:t>
            </w:r>
          </w:p>
        </w:tc>
      </w:tr>
      <w:tr w:rsidR="00C90081" w:rsidTr="003E12F8">
        <w:trPr>
          <w:trHeight w:val="548"/>
        </w:trPr>
        <w:tc>
          <w:tcPr>
            <w:tcW w:w="1413" w:type="dxa"/>
          </w:tcPr>
          <w:p w:rsidR="00C90081" w:rsidRPr="00C90081" w:rsidRDefault="00C90081" w:rsidP="00B55B1C">
            <w:pPr>
              <w:rPr>
                <w:b/>
              </w:rPr>
            </w:pPr>
            <w:r>
              <w:t>1.</w:t>
            </w:r>
            <w:r w:rsidR="00A45D87">
              <w:t>4.6</w:t>
            </w:r>
          </w:p>
        </w:tc>
        <w:tc>
          <w:tcPr>
            <w:tcW w:w="4678" w:type="dxa"/>
          </w:tcPr>
          <w:p w:rsidR="00C90081" w:rsidRPr="00C90081" w:rsidRDefault="00A45D87" w:rsidP="00B55B1C">
            <w:r>
              <w:t>Bestellsystem abgeschlossen</w:t>
            </w:r>
          </w:p>
        </w:tc>
        <w:tc>
          <w:tcPr>
            <w:tcW w:w="2574" w:type="dxa"/>
          </w:tcPr>
          <w:p w:rsidR="00C90081" w:rsidRPr="00C90081" w:rsidRDefault="00A45D87" w:rsidP="00B55B1C">
            <w:r>
              <w:t>08</w:t>
            </w:r>
            <w:r w:rsidR="00CA3042">
              <w:t>.0</w:t>
            </w:r>
            <w:r>
              <w:t>3</w:t>
            </w:r>
            <w:r w:rsidR="00CA3042">
              <w:t>.2018</w:t>
            </w:r>
          </w:p>
        </w:tc>
      </w:tr>
      <w:tr w:rsidR="00C90081" w:rsidTr="003E12F8">
        <w:trPr>
          <w:trHeight w:val="569"/>
        </w:trPr>
        <w:tc>
          <w:tcPr>
            <w:tcW w:w="1413" w:type="dxa"/>
          </w:tcPr>
          <w:p w:rsidR="00C90081" w:rsidRPr="00C90081" w:rsidRDefault="00C90081" w:rsidP="00B55B1C">
            <w:pPr>
              <w:rPr>
                <w:b/>
              </w:rPr>
            </w:pPr>
            <w:r>
              <w:t>1.5.</w:t>
            </w:r>
            <w:r w:rsidR="00A45D87">
              <w:t>5</w:t>
            </w:r>
          </w:p>
        </w:tc>
        <w:tc>
          <w:tcPr>
            <w:tcW w:w="4678" w:type="dxa"/>
          </w:tcPr>
          <w:p w:rsidR="00C90081" w:rsidRPr="00C90081" w:rsidRDefault="00A45D87" w:rsidP="00B55B1C">
            <w:r>
              <w:t>Reservierungssystem abgeschlossen</w:t>
            </w:r>
          </w:p>
        </w:tc>
        <w:tc>
          <w:tcPr>
            <w:tcW w:w="2574" w:type="dxa"/>
          </w:tcPr>
          <w:p w:rsidR="00C90081" w:rsidRPr="00C90081" w:rsidRDefault="00CA3042" w:rsidP="00B55B1C">
            <w:r>
              <w:t>21.03.2018</w:t>
            </w:r>
          </w:p>
        </w:tc>
      </w:tr>
      <w:tr w:rsidR="00C90081" w:rsidTr="003E12F8">
        <w:trPr>
          <w:trHeight w:val="566"/>
        </w:trPr>
        <w:tc>
          <w:tcPr>
            <w:tcW w:w="1413" w:type="dxa"/>
          </w:tcPr>
          <w:p w:rsidR="00C90081" w:rsidRPr="00C90081" w:rsidRDefault="00C90081" w:rsidP="00B55B1C">
            <w:pPr>
              <w:rPr>
                <w:b/>
              </w:rPr>
            </w:pPr>
            <w:r>
              <w:t>1.6.</w:t>
            </w:r>
            <w:r w:rsidR="00A45D87">
              <w:t>5</w:t>
            </w:r>
          </w:p>
        </w:tc>
        <w:tc>
          <w:tcPr>
            <w:tcW w:w="4678" w:type="dxa"/>
          </w:tcPr>
          <w:p w:rsidR="00C90081" w:rsidRPr="00C90081" w:rsidRDefault="00C90081" w:rsidP="00B55B1C">
            <w:proofErr w:type="spellStart"/>
            <w:r>
              <w:t>Test</w:t>
            </w:r>
            <w:r w:rsidR="00A45D87">
              <w:t>ing</w:t>
            </w:r>
            <w:proofErr w:type="spellEnd"/>
            <w:r w:rsidR="00A45D87">
              <w:t xml:space="preserve"> abgeschlossen</w:t>
            </w:r>
          </w:p>
        </w:tc>
        <w:tc>
          <w:tcPr>
            <w:tcW w:w="2574" w:type="dxa"/>
          </w:tcPr>
          <w:p w:rsidR="00C90081" w:rsidRPr="00C90081" w:rsidRDefault="00CA3042" w:rsidP="00B55B1C">
            <w:r>
              <w:t>2</w:t>
            </w:r>
            <w:r w:rsidR="00A45D87">
              <w:t>7</w:t>
            </w:r>
            <w:r>
              <w:t>.03.2018</w:t>
            </w:r>
          </w:p>
        </w:tc>
      </w:tr>
      <w:bookmarkEnd w:id="18"/>
    </w:tbl>
    <w:p w:rsidR="00B50863" w:rsidRDefault="00B50863" w:rsidP="00B55B1C"/>
    <w:p w:rsidR="008F0342" w:rsidRPr="0043243A" w:rsidRDefault="008F0342" w:rsidP="00B55B1C"/>
    <w:p w:rsidR="00B50863" w:rsidRDefault="005A7D01" w:rsidP="00B55B1C">
      <w:r>
        <w:rPr>
          <w:noProof/>
        </w:rPr>
        <w:lastRenderedPageBreak/>
        <w:drawing>
          <wp:anchor distT="0" distB="0" distL="114300" distR="114300" simplePos="0" relativeHeight="251659264" behindDoc="0" locked="0" layoutInCell="1" allowOverlap="1" wp14:anchorId="24C717AB" wp14:editId="04E3B9D7">
            <wp:simplePos x="0" y="0"/>
            <wp:positionH relativeFrom="page">
              <wp:align>left</wp:align>
            </wp:positionH>
            <wp:positionV relativeFrom="paragraph">
              <wp:posOffset>255905</wp:posOffset>
            </wp:positionV>
            <wp:extent cx="7879080" cy="4922520"/>
            <wp:effectExtent l="0" t="0" r="0" b="11430"/>
            <wp:wrapSquare wrapText="bothSides"/>
            <wp:docPr id="1" name="Diagramm 1">
              <a:extLst xmlns:a="http://schemas.openxmlformats.org/drawingml/2006/main">
                <a:ext uri="{FF2B5EF4-FFF2-40B4-BE49-F238E27FC236}">
                  <a16:creationId xmlns:a16="http://schemas.microsoft.com/office/drawing/2014/main" id="{23E14090-F6EC-49D1-9A83-A6725FA3E80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216EF0">
        <w:rPr>
          <w:b/>
        </w:rPr>
        <w:t>PSP</w:t>
      </w:r>
    </w:p>
    <w:p w:rsidR="002815B5" w:rsidRDefault="002815B5" w:rsidP="00B55B1C"/>
    <w:p w:rsidR="005A7D01" w:rsidRDefault="005A7D01"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Default="00E65D6C" w:rsidP="00B55B1C"/>
    <w:p w:rsidR="00E65D6C" w:rsidRPr="00E65D6C" w:rsidRDefault="002A5BAE" w:rsidP="00B55B1C">
      <w:pPr>
        <w:rPr>
          <w:b/>
        </w:rPr>
      </w:pPr>
      <w:r>
        <w:rPr>
          <w:b/>
        </w:rPr>
        <w:lastRenderedPageBreak/>
        <w:t>O</w:t>
      </w:r>
      <w:r w:rsidR="00E65D6C">
        <w:rPr>
          <w:b/>
        </w:rPr>
        <w:t>SP</w:t>
      </w:r>
    </w:p>
    <w:p w:rsidR="00E65D6C" w:rsidRDefault="00E65D6C" w:rsidP="00B55B1C">
      <w:r>
        <w:rPr>
          <w:noProof/>
        </w:rPr>
        <w:drawing>
          <wp:inline distT="0" distB="0" distL="0" distR="0" wp14:anchorId="0142ABFC" wp14:editId="469E1F17">
            <wp:extent cx="5760720" cy="3058795"/>
            <wp:effectExtent l="0" t="0" r="0" b="27305"/>
            <wp:docPr id="2" name="Diagramm 2">
              <a:extLst xmlns:a="http://schemas.openxmlformats.org/drawingml/2006/main">
                <a:ext uri="{FF2B5EF4-FFF2-40B4-BE49-F238E27FC236}">
                  <a16:creationId xmlns:a16="http://schemas.microsoft.com/office/drawing/2014/main" id="{CDF99FD7-6CE2-47F7-AC6D-0664DEC3D92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854E1" w:rsidRDefault="001854E1"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71607E" w:rsidP="00B55B1C"/>
    <w:p w:rsidR="0071607E" w:rsidRDefault="00216EF0" w:rsidP="0071607E">
      <w:pPr>
        <w:pStyle w:val="berschrift1"/>
      </w:pPr>
      <w:bookmarkStart w:id="19" w:name="_Toc502890582"/>
      <w:r>
        <w:lastRenderedPageBreak/>
        <w:t>9.</w:t>
      </w:r>
      <w:r w:rsidR="0071607E">
        <w:t>Risikoanalyse</w:t>
      </w:r>
      <w:bookmarkEnd w:id="19"/>
    </w:p>
    <w:p w:rsidR="0071607E" w:rsidRDefault="0071607E" w:rsidP="0071607E">
      <w:bookmarkStart w:id="20" w:name="_Hlk503736217"/>
    </w:p>
    <w:p w:rsidR="009B2403" w:rsidRPr="0071607E" w:rsidRDefault="00624BA7" w:rsidP="0071607E">
      <w:r>
        <w:rPr>
          <w:noProof/>
        </w:rPr>
        <mc:AlternateContent>
          <mc:Choice Requires="wps">
            <w:drawing>
              <wp:anchor distT="0" distB="0" distL="114300" distR="114300" simplePos="0" relativeHeight="251666432" behindDoc="0" locked="0" layoutInCell="1" allowOverlap="1" wp14:anchorId="17C7C18B" wp14:editId="6558A798">
                <wp:simplePos x="0" y="0"/>
                <wp:positionH relativeFrom="column">
                  <wp:posOffset>2635560</wp:posOffset>
                </wp:positionH>
                <wp:positionV relativeFrom="paragraph">
                  <wp:posOffset>2120483</wp:posOffset>
                </wp:positionV>
                <wp:extent cx="6394" cy="2807144"/>
                <wp:effectExtent l="0" t="66675" r="3175" b="98425"/>
                <wp:wrapNone/>
                <wp:docPr id="17" name="Gerade Verbindung mit Pfeil 17"/>
                <wp:cNvGraphicFramePr/>
                <a:graphic xmlns:a="http://schemas.openxmlformats.org/drawingml/2006/main">
                  <a:graphicData uri="http://schemas.microsoft.com/office/word/2010/wordprocessingShape">
                    <wps:wsp>
                      <wps:cNvCnPr/>
                      <wps:spPr>
                        <a:xfrm rot="5400000"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DAD917" id="_x0000_t32" coordsize="21600,21600" o:spt="32" o:oned="t" path="m,l21600,21600e" filled="f">
                <v:path arrowok="t" fillok="f" o:connecttype="none"/>
                <o:lock v:ext="edit" shapetype="t"/>
              </v:shapetype>
              <v:shape id="Gerade Verbindung mit Pfeil 17" o:spid="_x0000_s1026" type="#_x0000_t32" style="position:absolute;margin-left:207.5pt;margin-top:166.95pt;width:.5pt;height:221.05pt;rotation:90;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-304933</wp:posOffset>
                </wp:positionH>
                <wp:positionV relativeFrom="paragraph">
                  <wp:posOffset>381959</wp:posOffset>
                </wp:positionV>
                <wp:extent cx="6394" cy="2807144"/>
                <wp:effectExtent l="76200" t="38100" r="69850" b="12700"/>
                <wp:wrapNone/>
                <wp:docPr id="16" name="Gerade Verbindung mit Pfeil 16"/>
                <wp:cNvGraphicFramePr/>
                <a:graphic xmlns:a="http://schemas.openxmlformats.org/drawingml/2006/main">
                  <a:graphicData uri="http://schemas.microsoft.com/office/word/2010/wordprocessingShape">
                    <wps:wsp>
                      <wps:cNvCnPr/>
                      <wps:spPr>
                        <a:xfrm flipH="1" flipV="1">
                          <a:off x="0" y="0"/>
                          <a:ext cx="6394" cy="28071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6E441" id="Gerade Verbindung mit Pfeil 16" o:spid="_x0000_s1026" type="#_x0000_t32" style="position:absolute;margin-left:-24pt;margin-top:30.1pt;width:.5pt;height:221.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" strokecolor="black [3200]" strokeweight=".5pt">
                <v:stroke endarrow="block" joinstyle="miter"/>
              </v:shape>
            </w:pict>
          </mc:Fallback>
        </mc:AlternateContent>
      </w:r>
      <w:r w:rsidR="008131F9">
        <w:rPr>
          <w:noProof/>
        </w:rPr>
        <mc:AlternateContent>
          <mc:Choice Requires="wps">
            <w:drawing>
              <wp:anchor distT="0" distB="0" distL="114300" distR="114300" simplePos="0" relativeHeight="251663360" behindDoc="0" locked="0" layoutInCell="1" allowOverlap="1" wp14:anchorId="2F38D058" wp14:editId="319D7F49">
                <wp:simplePos x="0" y="0"/>
                <wp:positionH relativeFrom="margin">
                  <wp:posOffset>-1967497</wp:posOffset>
                </wp:positionH>
                <wp:positionV relativeFrom="paragraph">
                  <wp:posOffset>1688465</wp:posOffset>
                </wp:positionV>
                <wp:extent cx="2643780" cy="294142"/>
                <wp:effectExtent l="0" t="6350" r="17145" b="17145"/>
                <wp:wrapNone/>
                <wp:docPr id="14" name="Textfeld 14"/>
                <wp:cNvGraphicFramePr/>
                <a:graphic xmlns:a="http://schemas.openxmlformats.org/drawingml/2006/main">
                  <a:graphicData uri="http://schemas.microsoft.com/office/word/2010/wordprocessingShape">
                    <wps:wsp>
                      <wps:cNvSpPr txBox="1"/>
                      <wps:spPr>
                        <a:xfrm rot="16200000">
                          <a:off x="0" y="0"/>
                          <a:ext cx="2643780" cy="294142"/>
                        </a:xfrm>
                        <a:prstGeom prst="rect">
                          <a:avLst/>
                        </a:prstGeom>
                        <a:solidFill>
                          <a:schemeClr val="lt1"/>
                        </a:solidFill>
                        <a:ln w="6350">
                          <a:solidFill>
                            <a:prstClr val="black"/>
                          </a:solidFill>
                        </a:ln>
                      </wps:spPr>
                      <wps:txbx>
                        <w:txbxContent>
                          <w:p w:rsidR="008131F9" w:rsidRDefault="008131F9" w:rsidP="008131F9">
                            <w:pPr>
                              <w:jc w:val="center"/>
                            </w:pPr>
                            <w:r>
                              <w:t>Auswirkung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F38D058" id="_x0000_t202" coordsize="21600,21600" o:spt="202" path="m,l,21600r21600,l21600,xe">
                <v:stroke joinstyle="miter"/>
                <v:path gradientshapeok="t" o:connecttype="rect"/>
              </v:shapetype>
              <v:shape id="Textfeld 14" o:spid="_x0000_s1026" type="#_x0000_t202" style="position:absolute;margin-left:-154.9pt;margin-top:132.95pt;width:208.15pt;height:23.15pt;rotation:-90;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" fillcolor="white [3201]" strokeweight=".5pt">
                <v:textbox>
                  <w:txbxContent>
                    <w:p w:rsidR="008131F9" w:rsidRDefault="008131F9" w:rsidP="008131F9">
                      <w:pPr>
                        <w:jc w:val="center"/>
                      </w:pPr>
                      <w:r>
                        <w:t>Auswirkung des Risikos</w:t>
                      </w:r>
                    </w:p>
                  </w:txbxContent>
                </v:textbox>
                <w10:wrap anchorx="margin"/>
              </v:shape>
            </w:pict>
          </mc:Fallback>
        </mc:AlternateContent>
      </w:r>
    </w:p>
    <w:tbl>
      <w:tblPr>
        <w:tblStyle w:val="Tabellenraster"/>
        <w:tblW w:w="9073" w:type="dxa"/>
        <w:tblInd w:w="-289" w:type="dxa"/>
        <w:tblLayout w:type="fixed"/>
        <w:tblLook w:val="04A0" w:firstRow="1" w:lastRow="0" w:firstColumn="1" w:lastColumn="0" w:noHBand="0" w:noVBand="1"/>
      </w:tblPr>
      <w:tblGrid>
        <w:gridCol w:w="1512"/>
        <w:gridCol w:w="1512"/>
        <w:gridCol w:w="1512"/>
        <w:gridCol w:w="1512"/>
        <w:gridCol w:w="1512"/>
        <w:gridCol w:w="1513"/>
      </w:tblGrid>
      <w:tr w:rsidR="004E3DCE" w:rsidRPr="006824C2" w:rsidTr="004E3DCE">
        <w:trPr>
          <w:trHeight w:val="806"/>
        </w:trPr>
        <w:tc>
          <w:tcPr>
            <w:tcW w:w="1512" w:type="dxa"/>
            <w:shd w:val="clear" w:color="auto" w:fill="auto"/>
          </w:tcPr>
          <w:p w:rsidR="006E0CA4" w:rsidRPr="006824C2" w:rsidRDefault="006E0CA4" w:rsidP="006E0CA4">
            <w:pPr>
              <w:jc w:val="center"/>
              <w:rPr>
                <w:b/>
              </w:rPr>
            </w:pPr>
          </w:p>
          <w:p w:rsidR="000A1B9C" w:rsidRPr="006824C2" w:rsidRDefault="000A1B9C" w:rsidP="006E0CA4">
            <w:pPr>
              <w:jc w:val="center"/>
              <w:rPr>
                <w:b/>
              </w:rPr>
            </w:pPr>
            <w:r w:rsidRPr="006824C2">
              <w:rPr>
                <w:b/>
              </w:rPr>
              <w:t>kritisch</w:t>
            </w:r>
          </w:p>
        </w:tc>
        <w:tc>
          <w:tcPr>
            <w:tcW w:w="1512" w:type="dxa"/>
            <w:shd w:val="clear" w:color="auto" w:fill="FFFF00"/>
          </w:tcPr>
          <w:p w:rsidR="000A1B9C" w:rsidRPr="006824C2" w:rsidRDefault="000A1B9C" w:rsidP="00B55B1C">
            <w:pPr>
              <w:rPr>
                <w:b/>
              </w:rPr>
            </w:pPr>
          </w:p>
        </w:tc>
        <w:tc>
          <w:tcPr>
            <w:tcW w:w="1512" w:type="dxa"/>
            <w:shd w:val="clear" w:color="auto" w:fill="FFC000"/>
          </w:tcPr>
          <w:p w:rsidR="000A1B9C" w:rsidRPr="006824C2" w:rsidRDefault="000A1B9C" w:rsidP="00B55B1C">
            <w:pPr>
              <w:rPr>
                <w:b/>
              </w:rPr>
            </w:pPr>
          </w:p>
        </w:tc>
        <w:tc>
          <w:tcPr>
            <w:tcW w:w="1512" w:type="dxa"/>
            <w:shd w:val="clear" w:color="auto" w:fill="FF0000"/>
          </w:tcPr>
          <w:p w:rsidR="000A1B9C" w:rsidRPr="006824C2" w:rsidRDefault="000A1B9C" w:rsidP="00B55B1C">
            <w:pPr>
              <w:rPr>
                <w:b/>
              </w:rPr>
            </w:pPr>
          </w:p>
        </w:tc>
        <w:tc>
          <w:tcPr>
            <w:tcW w:w="1512" w:type="dxa"/>
            <w:shd w:val="clear" w:color="auto" w:fill="FF0000"/>
          </w:tcPr>
          <w:p w:rsidR="000A1B9C" w:rsidRPr="006824C2" w:rsidRDefault="000A1B9C" w:rsidP="00B55B1C">
            <w:pPr>
              <w:rPr>
                <w:b/>
              </w:rPr>
            </w:pPr>
          </w:p>
        </w:tc>
        <w:tc>
          <w:tcPr>
            <w:tcW w:w="1513" w:type="dxa"/>
            <w:shd w:val="clear" w:color="auto" w:fill="FF0000"/>
          </w:tcPr>
          <w:p w:rsidR="000A1B9C" w:rsidRPr="006824C2" w:rsidRDefault="000A1B9C" w:rsidP="00B55B1C">
            <w:pPr>
              <w:rPr>
                <w:b/>
              </w:rPr>
            </w:pPr>
          </w:p>
        </w:tc>
      </w:tr>
      <w:tr w:rsidR="004E3DCE" w:rsidRPr="006824C2" w:rsidTr="004E3DCE">
        <w:trPr>
          <w:trHeight w:val="806"/>
        </w:trPr>
        <w:tc>
          <w:tcPr>
            <w:tcW w:w="1512" w:type="dxa"/>
            <w:shd w:val="clear" w:color="auto" w:fill="auto"/>
          </w:tcPr>
          <w:p w:rsidR="000A1B9C" w:rsidRPr="006824C2" w:rsidRDefault="000A1B9C" w:rsidP="000A1B9C">
            <w:pPr>
              <w:jc w:val="center"/>
              <w:rPr>
                <w:b/>
              </w:rPr>
            </w:pPr>
          </w:p>
          <w:p w:rsidR="000A1B9C" w:rsidRPr="006824C2" w:rsidRDefault="000A1B9C" w:rsidP="000A1B9C">
            <w:pPr>
              <w:jc w:val="center"/>
              <w:rPr>
                <w:b/>
              </w:rPr>
            </w:pPr>
            <w:r w:rsidRPr="006824C2">
              <w:rPr>
                <w:b/>
              </w:rPr>
              <w:t>hoch</w:t>
            </w:r>
          </w:p>
        </w:tc>
        <w:tc>
          <w:tcPr>
            <w:tcW w:w="1512" w:type="dxa"/>
            <w:shd w:val="clear" w:color="auto" w:fill="FFFF00"/>
          </w:tcPr>
          <w:p w:rsidR="000A1B9C" w:rsidRPr="006824C2" w:rsidRDefault="000A1B9C" w:rsidP="00B55B1C">
            <w:pPr>
              <w:rPr>
                <w:b/>
              </w:rPr>
            </w:pPr>
          </w:p>
        </w:tc>
        <w:tc>
          <w:tcPr>
            <w:tcW w:w="1512" w:type="dxa"/>
            <w:shd w:val="clear" w:color="auto" w:fill="FFFF00"/>
          </w:tcPr>
          <w:p w:rsidR="000A1B9C" w:rsidRPr="006824C2" w:rsidRDefault="000A1B9C" w:rsidP="00B55B1C">
            <w:pPr>
              <w:rPr>
                <w:b/>
              </w:rPr>
            </w:pPr>
          </w:p>
        </w:tc>
        <w:tc>
          <w:tcPr>
            <w:tcW w:w="1512" w:type="dxa"/>
            <w:shd w:val="clear" w:color="auto" w:fill="FFC000"/>
          </w:tcPr>
          <w:p w:rsidR="000A1B9C" w:rsidRPr="006824C2" w:rsidRDefault="000A1B9C" w:rsidP="000D6740">
            <w:pPr>
              <w:jc w:val="center"/>
              <w:rPr>
                <w:b/>
              </w:rPr>
            </w:pPr>
          </w:p>
          <w:p w:rsidR="000D6740" w:rsidRPr="006824C2" w:rsidRDefault="000D6740" w:rsidP="000D6740">
            <w:pPr>
              <w:jc w:val="center"/>
              <w:rPr>
                <w:b/>
              </w:rPr>
            </w:pPr>
            <w:r w:rsidRPr="006824C2">
              <w:rPr>
                <w:b/>
              </w:rPr>
              <w:t>2.</w:t>
            </w:r>
          </w:p>
        </w:tc>
        <w:tc>
          <w:tcPr>
            <w:tcW w:w="1512" w:type="dxa"/>
            <w:shd w:val="clear" w:color="auto" w:fill="FF0000"/>
          </w:tcPr>
          <w:p w:rsidR="000A1B9C" w:rsidRPr="006824C2" w:rsidRDefault="000A1B9C" w:rsidP="000D6740">
            <w:pPr>
              <w:jc w:val="center"/>
              <w:rPr>
                <w:b/>
              </w:rPr>
            </w:pPr>
          </w:p>
          <w:p w:rsidR="000D6740" w:rsidRPr="006824C2" w:rsidRDefault="000D6740" w:rsidP="000D6740">
            <w:pPr>
              <w:jc w:val="center"/>
              <w:rPr>
                <w:b/>
              </w:rPr>
            </w:pPr>
            <w:r w:rsidRPr="006824C2">
              <w:rPr>
                <w:b/>
              </w:rPr>
              <w:t>1.</w:t>
            </w:r>
          </w:p>
        </w:tc>
        <w:tc>
          <w:tcPr>
            <w:tcW w:w="1513" w:type="dxa"/>
            <w:shd w:val="clear" w:color="auto" w:fill="FF0000"/>
          </w:tcPr>
          <w:p w:rsidR="000A1B9C" w:rsidRPr="006824C2" w:rsidRDefault="000A1B9C" w:rsidP="00B55B1C">
            <w:pPr>
              <w:rPr>
                <w:b/>
              </w:rPr>
            </w:pPr>
          </w:p>
        </w:tc>
      </w:tr>
      <w:tr w:rsidR="004E3DCE" w:rsidRPr="006824C2" w:rsidTr="004E3DCE">
        <w:trPr>
          <w:trHeight w:val="806"/>
        </w:trPr>
        <w:tc>
          <w:tcPr>
            <w:tcW w:w="1512" w:type="dxa"/>
            <w:shd w:val="clear" w:color="auto" w:fill="auto"/>
          </w:tcPr>
          <w:p w:rsidR="000A1B9C" w:rsidRPr="006824C2" w:rsidRDefault="000A1B9C" w:rsidP="000A1B9C">
            <w:pPr>
              <w:jc w:val="center"/>
              <w:rPr>
                <w:b/>
              </w:rPr>
            </w:pPr>
          </w:p>
          <w:p w:rsidR="006E0CA4" w:rsidRPr="006824C2" w:rsidRDefault="006E0CA4" w:rsidP="000A1B9C">
            <w:pPr>
              <w:jc w:val="center"/>
              <w:rPr>
                <w:b/>
              </w:rPr>
            </w:pPr>
            <w:r w:rsidRPr="006824C2">
              <w:rPr>
                <w:b/>
              </w:rPr>
              <w:t>mittel</w:t>
            </w:r>
          </w:p>
        </w:tc>
        <w:tc>
          <w:tcPr>
            <w:tcW w:w="1512" w:type="dxa"/>
            <w:shd w:val="clear" w:color="auto" w:fill="00B050"/>
          </w:tcPr>
          <w:p w:rsidR="000A1B9C" w:rsidRPr="006824C2" w:rsidRDefault="000A1B9C" w:rsidP="00B55B1C">
            <w:pPr>
              <w:rPr>
                <w:b/>
              </w:rPr>
            </w:pPr>
          </w:p>
        </w:tc>
        <w:tc>
          <w:tcPr>
            <w:tcW w:w="1512" w:type="dxa"/>
            <w:shd w:val="clear" w:color="auto" w:fill="FFFF00"/>
          </w:tcPr>
          <w:p w:rsidR="000A1B9C" w:rsidRPr="006824C2" w:rsidRDefault="000A1B9C" w:rsidP="00B55B1C">
            <w:pPr>
              <w:rPr>
                <w:b/>
              </w:rPr>
            </w:pPr>
          </w:p>
        </w:tc>
        <w:tc>
          <w:tcPr>
            <w:tcW w:w="1512" w:type="dxa"/>
            <w:shd w:val="clear" w:color="auto" w:fill="FFFF00"/>
          </w:tcPr>
          <w:p w:rsidR="000A1B9C" w:rsidRPr="006824C2" w:rsidRDefault="000A1B9C" w:rsidP="00B55B1C">
            <w:pPr>
              <w:rPr>
                <w:b/>
              </w:rPr>
            </w:pPr>
          </w:p>
        </w:tc>
        <w:tc>
          <w:tcPr>
            <w:tcW w:w="1512" w:type="dxa"/>
            <w:shd w:val="clear" w:color="auto" w:fill="FFC000"/>
          </w:tcPr>
          <w:p w:rsidR="000A1B9C" w:rsidRPr="006824C2" w:rsidRDefault="000A1B9C" w:rsidP="000D6740">
            <w:pPr>
              <w:jc w:val="center"/>
              <w:rPr>
                <w:b/>
              </w:rPr>
            </w:pPr>
          </w:p>
          <w:p w:rsidR="000D6740" w:rsidRPr="006824C2" w:rsidRDefault="000D6740" w:rsidP="000D6740">
            <w:pPr>
              <w:jc w:val="center"/>
              <w:rPr>
                <w:b/>
              </w:rPr>
            </w:pPr>
            <w:r w:rsidRPr="006824C2">
              <w:rPr>
                <w:b/>
              </w:rPr>
              <w:t>3.</w:t>
            </w:r>
          </w:p>
        </w:tc>
        <w:tc>
          <w:tcPr>
            <w:tcW w:w="1513" w:type="dxa"/>
            <w:shd w:val="clear" w:color="auto" w:fill="FF0000"/>
          </w:tcPr>
          <w:p w:rsidR="000A1B9C" w:rsidRPr="006824C2" w:rsidRDefault="000A1B9C" w:rsidP="00B55B1C">
            <w:pPr>
              <w:rPr>
                <w:b/>
              </w:rPr>
            </w:pPr>
          </w:p>
        </w:tc>
      </w:tr>
      <w:tr w:rsidR="004E3DCE" w:rsidRPr="006824C2" w:rsidTr="004E3DCE">
        <w:trPr>
          <w:trHeight w:val="806"/>
        </w:trPr>
        <w:tc>
          <w:tcPr>
            <w:tcW w:w="1512" w:type="dxa"/>
            <w:shd w:val="clear" w:color="auto" w:fill="auto"/>
          </w:tcPr>
          <w:p w:rsidR="000A1B9C" w:rsidRPr="006824C2" w:rsidRDefault="000A1B9C" w:rsidP="006E0CA4">
            <w:pPr>
              <w:jc w:val="center"/>
              <w:rPr>
                <w:b/>
              </w:rPr>
            </w:pPr>
          </w:p>
          <w:p w:rsidR="006E0CA4" w:rsidRPr="006824C2" w:rsidRDefault="006E0CA4" w:rsidP="006E0CA4">
            <w:pPr>
              <w:jc w:val="center"/>
              <w:rPr>
                <w:b/>
              </w:rPr>
            </w:pPr>
            <w:r w:rsidRPr="006824C2">
              <w:rPr>
                <w:b/>
              </w:rPr>
              <w:t>gering</w:t>
            </w:r>
          </w:p>
        </w:tc>
        <w:tc>
          <w:tcPr>
            <w:tcW w:w="1512" w:type="dxa"/>
            <w:shd w:val="clear" w:color="auto" w:fill="00B050"/>
          </w:tcPr>
          <w:p w:rsidR="000A1B9C" w:rsidRPr="006824C2" w:rsidRDefault="000A1B9C" w:rsidP="00B55B1C">
            <w:pPr>
              <w:rPr>
                <w:b/>
              </w:rPr>
            </w:pPr>
          </w:p>
        </w:tc>
        <w:tc>
          <w:tcPr>
            <w:tcW w:w="1512" w:type="dxa"/>
            <w:shd w:val="clear" w:color="auto" w:fill="FFFF00"/>
          </w:tcPr>
          <w:p w:rsidR="000A1B9C" w:rsidRPr="006824C2" w:rsidRDefault="000A1B9C" w:rsidP="00B55B1C">
            <w:pPr>
              <w:rPr>
                <w:b/>
              </w:rPr>
            </w:pPr>
          </w:p>
        </w:tc>
        <w:tc>
          <w:tcPr>
            <w:tcW w:w="1512" w:type="dxa"/>
            <w:shd w:val="clear" w:color="auto" w:fill="FFFF00"/>
          </w:tcPr>
          <w:p w:rsidR="000D6740" w:rsidRPr="006824C2" w:rsidRDefault="000D6740" w:rsidP="000D6740">
            <w:pPr>
              <w:jc w:val="center"/>
              <w:rPr>
                <w:b/>
              </w:rPr>
            </w:pPr>
          </w:p>
          <w:p w:rsidR="000D6740" w:rsidRPr="006824C2" w:rsidRDefault="000D6740" w:rsidP="000D6740">
            <w:pPr>
              <w:jc w:val="center"/>
              <w:rPr>
                <w:b/>
              </w:rPr>
            </w:pPr>
            <w:r w:rsidRPr="006824C2">
              <w:rPr>
                <w:b/>
              </w:rPr>
              <w:t>4.</w:t>
            </w:r>
          </w:p>
        </w:tc>
        <w:tc>
          <w:tcPr>
            <w:tcW w:w="1512" w:type="dxa"/>
            <w:shd w:val="clear" w:color="auto" w:fill="FFFF00"/>
          </w:tcPr>
          <w:p w:rsidR="000A1B9C" w:rsidRPr="006824C2" w:rsidRDefault="000A1B9C" w:rsidP="00B55B1C">
            <w:pPr>
              <w:rPr>
                <w:b/>
              </w:rPr>
            </w:pPr>
          </w:p>
        </w:tc>
        <w:tc>
          <w:tcPr>
            <w:tcW w:w="1513" w:type="dxa"/>
            <w:shd w:val="clear" w:color="auto" w:fill="FFC000"/>
          </w:tcPr>
          <w:p w:rsidR="000A1B9C" w:rsidRPr="006824C2" w:rsidRDefault="000A1B9C" w:rsidP="00B55B1C">
            <w:pPr>
              <w:rPr>
                <w:b/>
              </w:rPr>
            </w:pPr>
          </w:p>
        </w:tc>
      </w:tr>
      <w:tr w:rsidR="004E3DCE" w:rsidRPr="006824C2" w:rsidTr="004E3DCE">
        <w:trPr>
          <w:trHeight w:val="806"/>
        </w:trPr>
        <w:tc>
          <w:tcPr>
            <w:tcW w:w="1512" w:type="dxa"/>
            <w:shd w:val="clear" w:color="auto" w:fill="auto"/>
          </w:tcPr>
          <w:p w:rsidR="000A1B9C" w:rsidRPr="006824C2" w:rsidRDefault="000A1B9C" w:rsidP="006E0CA4">
            <w:pPr>
              <w:jc w:val="center"/>
              <w:rPr>
                <w:b/>
              </w:rPr>
            </w:pPr>
          </w:p>
          <w:p w:rsidR="006E0CA4" w:rsidRPr="006824C2" w:rsidRDefault="006E0CA4" w:rsidP="006E0CA4">
            <w:pPr>
              <w:jc w:val="center"/>
              <w:rPr>
                <w:b/>
              </w:rPr>
            </w:pPr>
            <w:r w:rsidRPr="006824C2">
              <w:rPr>
                <w:b/>
              </w:rPr>
              <w:t>akzeptabel</w:t>
            </w:r>
          </w:p>
        </w:tc>
        <w:tc>
          <w:tcPr>
            <w:tcW w:w="1512" w:type="dxa"/>
            <w:shd w:val="clear" w:color="auto" w:fill="00B050"/>
          </w:tcPr>
          <w:p w:rsidR="000A1B9C" w:rsidRPr="006824C2" w:rsidRDefault="000A1B9C" w:rsidP="00B55B1C">
            <w:pPr>
              <w:rPr>
                <w:b/>
              </w:rPr>
            </w:pPr>
          </w:p>
        </w:tc>
        <w:tc>
          <w:tcPr>
            <w:tcW w:w="1512" w:type="dxa"/>
            <w:shd w:val="clear" w:color="auto" w:fill="00B050"/>
          </w:tcPr>
          <w:p w:rsidR="000A1B9C" w:rsidRPr="006824C2" w:rsidRDefault="000A1B9C" w:rsidP="00B55B1C">
            <w:pPr>
              <w:rPr>
                <w:b/>
              </w:rPr>
            </w:pPr>
          </w:p>
        </w:tc>
        <w:tc>
          <w:tcPr>
            <w:tcW w:w="1512" w:type="dxa"/>
            <w:shd w:val="clear" w:color="auto" w:fill="00B050"/>
          </w:tcPr>
          <w:p w:rsidR="000A1B9C" w:rsidRPr="006824C2" w:rsidRDefault="000A1B9C" w:rsidP="000D6740">
            <w:pPr>
              <w:jc w:val="center"/>
              <w:rPr>
                <w:b/>
              </w:rPr>
            </w:pPr>
          </w:p>
          <w:p w:rsidR="000D6740" w:rsidRPr="006824C2" w:rsidRDefault="000D6740" w:rsidP="000D6740">
            <w:pPr>
              <w:jc w:val="center"/>
              <w:rPr>
                <w:b/>
              </w:rPr>
            </w:pPr>
          </w:p>
        </w:tc>
        <w:tc>
          <w:tcPr>
            <w:tcW w:w="1512" w:type="dxa"/>
            <w:shd w:val="clear" w:color="auto" w:fill="FFFF00"/>
          </w:tcPr>
          <w:p w:rsidR="000A1B9C" w:rsidRPr="006824C2" w:rsidRDefault="000A1B9C" w:rsidP="00B55B1C">
            <w:pPr>
              <w:rPr>
                <w:b/>
              </w:rPr>
            </w:pPr>
          </w:p>
        </w:tc>
        <w:tc>
          <w:tcPr>
            <w:tcW w:w="1513" w:type="dxa"/>
            <w:shd w:val="clear" w:color="auto" w:fill="FFFF00"/>
          </w:tcPr>
          <w:p w:rsidR="000A1B9C" w:rsidRPr="006824C2" w:rsidRDefault="000A1B9C" w:rsidP="00B55B1C">
            <w:pPr>
              <w:rPr>
                <w:b/>
              </w:rPr>
            </w:pPr>
          </w:p>
        </w:tc>
      </w:tr>
      <w:tr w:rsidR="004E3DCE" w:rsidRPr="006824C2" w:rsidTr="004E3DCE">
        <w:trPr>
          <w:trHeight w:val="806"/>
        </w:trPr>
        <w:tc>
          <w:tcPr>
            <w:tcW w:w="1512" w:type="dxa"/>
            <w:shd w:val="clear" w:color="auto" w:fill="auto"/>
          </w:tcPr>
          <w:p w:rsidR="000A1B9C" w:rsidRPr="006824C2" w:rsidRDefault="000A1B9C" w:rsidP="00B55B1C">
            <w:pPr>
              <w:rPr>
                <w:b/>
              </w:rPr>
            </w:pPr>
          </w:p>
        </w:tc>
        <w:tc>
          <w:tcPr>
            <w:tcW w:w="1512" w:type="dxa"/>
            <w:shd w:val="clear" w:color="auto" w:fill="auto"/>
          </w:tcPr>
          <w:p w:rsidR="006E0CA4" w:rsidRPr="006824C2" w:rsidRDefault="006E0CA4" w:rsidP="006E0CA4">
            <w:pPr>
              <w:jc w:val="center"/>
              <w:rPr>
                <w:b/>
              </w:rPr>
            </w:pPr>
          </w:p>
          <w:p w:rsidR="006E0CA4" w:rsidRPr="006824C2" w:rsidRDefault="006E0CA4" w:rsidP="006E0CA4">
            <w:pPr>
              <w:jc w:val="center"/>
              <w:rPr>
                <w:b/>
              </w:rPr>
            </w:pPr>
            <w:r w:rsidRPr="006824C2">
              <w:rPr>
                <w:b/>
              </w:rPr>
              <w:t>gering</w:t>
            </w:r>
          </w:p>
        </w:tc>
        <w:tc>
          <w:tcPr>
            <w:tcW w:w="1512" w:type="dxa"/>
            <w:shd w:val="clear" w:color="auto" w:fill="auto"/>
          </w:tcPr>
          <w:p w:rsidR="006E0CA4" w:rsidRPr="006824C2" w:rsidRDefault="006E0CA4" w:rsidP="006E0CA4">
            <w:pPr>
              <w:jc w:val="center"/>
              <w:rPr>
                <w:b/>
              </w:rPr>
            </w:pPr>
            <w:r w:rsidRPr="006824C2">
              <w:rPr>
                <w:b/>
              </w:rPr>
              <w:t>unwahr -</w:t>
            </w:r>
            <w:proofErr w:type="spellStart"/>
            <w:r w:rsidRPr="006824C2">
              <w:rPr>
                <w:b/>
              </w:rPr>
              <w:t>scheinlich</w:t>
            </w:r>
            <w:proofErr w:type="spellEnd"/>
          </w:p>
        </w:tc>
        <w:tc>
          <w:tcPr>
            <w:tcW w:w="1512" w:type="dxa"/>
            <w:shd w:val="clear" w:color="auto" w:fill="auto"/>
          </w:tcPr>
          <w:p w:rsidR="000A1B9C" w:rsidRPr="006824C2" w:rsidRDefault="000A1B9C" w:rsidP="006E0CA4">
            <w:pPr>
              <w:jc w:val="center"/>
              <w:rPr>
                <w:b/>
              </w:rPr>
            </w:pPr>
          </w:p>
          <w:p w:rsidR="006E0CA4" w:rsidRPr="006824C2" w:rsidRDefault="006E0CA4" w:rsidP="006E0CA4">
            <w:pPr>
              <w:jc w:val="center"/>
              <w:rPr>
                <w:b/>
              </w:rPr>
            </w:pPr>
            <w:r w:rsidRPr="006824C2">
              <w:rPr>
                <w:b/>
              </w:rPr>
              <w:t>möglich</w:t>
            </w:r>
          </w:p>
        </w:tc>
        <w:tc>
          <w:tcPr>
            <w:tcW w:w="1512" w:type="dxa"/>
            <w:shd w:val="clear" w:color="auto" w:fill="auto"/>
          </w:tcPr>
          <w:p w:rsidR="006E0CA4" w:rsidRPr="006824C2" w:rsidRDefault="006E0CA4" w:rsidP="009B2403">
            <w:pPr>
              <w:jc w:val="center"/>
              <w:rPr>
                <w:b/>
              </w:rPr>
            </w:pPr>
            <w:proofErr w:type="gramStart"/>
            <w:r w:rsidRPr="006824C2">
              <w:rPr>
                <w:b/>
              </w:rPr>
              <w:t xml:space="preserve">wahr- </w:t>
            </w:r>
            <w:proofErr w:type="spellStart"/>
            <w:r w:rsidRPr="006824C2">
              <w:rPr>
                <w:b/>
              </w:rPr>
              <w:t>scheinlich</w:t>
            </w:r>
            <w:proofErr w:type="spellEnd"/>
            <w:proofErr w:type="gramEnd"/>
          </w:p>
        </w:tc>
        <w:tc>
          <w:tcPr>
            <w:tcW w:w="1513" w:type="dxa"/>
            <w:shd w:val="clear" w:color="auto" w:fill="auto"/>
          </w:tcPr>
          <w:p w:rsidR="000A1B9C" w:rsidRPr="006824C2" w:rsidRDefault="006E0CA4" w:rsidP="006E0CA4">
            <w:pPr>
              <w:jc w:val="center"/>
              <w:rPr>
                <w:b/>
              </w:rPr>
            </w:pPr>
            <w:proofErr w:type="gramStart"/>
            <w:r w:rsidRPr="006824C2">
              <w:rPr>
                <w:b/>
              </w:rPr>
              <w:t>höchstwa</w:t>
            </w:r>
            <w:r w:rsidR="004E3DCE" w:rsidRPr="006824C2">
              <w:rPr>
                <w:b/>
              </w:rPr>
              <w:t>hr</w:t>
            </w:r>
            <w:r w:rsidRPr="006824C2">
              <w:rPr>
                <w:b/>
              </w:rPr>
              <w:t xml:space="preserve">- </w:t>
            </w:r>
            <w:proofErr w:type="spellStart"/>
            <w:r w:rsidRPr="006824C2">
              <w:rPr>
                <w:b/>
              </w:rPr>
              <w:t>scheinlich</w:t>
            </w:r>
            <w:proofErr w:type="spellEnd"/>
            <w:proofErr w:type="gramEnd"/>
          </w:p>
        </w:tc>
      </w:tr>
    </w:tbl>
    <w:p w:rsidR="001854E1" w:rsidRDefault="001854E1" w:rsidP="00B55B1C"/>
    <w:p w:rsidR="0071607E" w:rsidRDefault="008131F9" w:rsidP="00B55B1C">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7017</wp:posOffset>
                </wp:positionV>
                <wp:extent cx="3817283" cy="294142"/>
                <wp:effectExtent l="0" t="0" r="12065" b="10795"/>
                <wp:wrapNone/>
                <wp:docPr id="11" name="Textfeld 11"/>
                <wp:cNvGraphicFramePr/>
                <a:graphic xmlns:a="http://schemas.openxmlformats.org/drawingml/2006/main">
                  <a:graphicData uri="http://schemas.microsoft.com/office/word/2010/wordprocessingShape">
                    <wps:wsp>
                      <wps:cNvSpPr txBox="1"/>
                      <wps:spPr>
                        <a:xfrm>
                          <a:off x="0" y="0"/>
                          <a:ext cx="3817283" cy="294142"/>
                        </a:xfrm>
                        <a:prstGeom prst="rect">
                          <a:avLst/>
                        </a:prstGeom>
                        <a:solidFill>
                          <a:schemeClr val="lt1"/>
                        </a:solidFill>
                        <a:ln w="6350">
                          <a:solidFill>
                            <a:prstClr val="black"/>
                          </a:solidFill>
                        </a:ln>
                      </wps:spPr>
                      <wps:txbx>
                        <w:txbxContent>
                          <w:p w:rsidR="008131F9" w:rsidRDefault="008131F9" w:rsidP="008131F9">
                            <w:pPr>
                              <w:jc w:val="center"/>
                            </w:pPr>
                            <w:r>
                              <w:t>Eintrittswahrscheinlichkeit des Risikos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1" o:spid="_x0000_s1027" type="#_x0000_t202" style="position:absolute;margin-left:0;margin-top:.55pt;width:300.55pt;height:23.1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" fillcolor="white [3201]" strokeweight=".5pt">
                <v:textbox>
                  <w:txbxContent>
                    <w:p w:rsidR="008131F9" w:rsidRDefault="008131F9" w:rsidP="008131F9">
                      <w:pPr>
                        <w:jc w:val="center"/>
                      </w:pPr>
                      <w:r>
                        <w:t>Eintrittswahrscheinlichkeit des Risikos</w:t>
                      </w:r>
                    </w:p>
                  </w:txbxContent>
                </v:textbox>
                <w10:wrap anchorx="margin"/>
              </v:shape>
            </w:pict>
          </mc:Fallback>
        </mc:AlternateContent>
      </w:r>
    </w:p>
    <w:bookmarkEnd w:id="20"/>
    <w:p w:rsidR="009B2403" w:rsidRDefault="009B2403" w:rsidP="00B55B1C"/>
    <w:p w:rsidR="0071607E" w:rsidRDefault="0071607E" w:rsidP="00B55B1C"/>
    <w:tbl>
      <w:tblPr>
        <w:tblStyle w:val="Tabellenraster"/>
        <w:tblW w:w="0" w:type="auto"/>
        <w:tblLook w:val="04A0" w:firstRow="1" w:lastRow="0" w:firstColumn="1" w:lastColumn="0" w:noHBand="0" w:noVBand="1"/>
      </w:tblPr>
      <w:tblGrid>
        <w:gridCol w:w="1271"/>
        <w:gridCol w:w="3686"/>
        <w:gridCol w:w="992"/>
        <w:gridCol w:w="3113"/>
      </w:tblGrid>
      <w:tr w:rsidR="003E12F8" w:rsidTr="007E4AA3">
        <w:trPr>
          <w:trHeight w:val="326"/>
        </w:trPr>
        <w:tc>
          <w:tcPr>
            <w:tcW w:w="1271" w:type="dxa"/>
            <w:shd w:val="clear" w:color="auto" w:fill="92D050"/>
          </w:tcPr>
          <w:p w:rsidR="003E12F8" w:rsidRPr="00D14FF1" w:rsidRDefault="00D14FF1" w:rsidP="00B55B1C">
            <w:pPr>
              <w:rPr>
                <w:b/>
              </w:rPr>
            </w:pPr>
            <w:bookmarkStart w:id="21" w:name="_Hlk503737032"/>
            <w:r w:rsidRPr="00D14FF1">
              <w:rPr>
                <w:b/>
              </w:rPr>
              <w:t>Nummer</w:t>
            </w:r>
          </w:p>
        </w:tc>
        <w:tc>
          <w:tcPr>
            <w:tcW w:w="3686" w:type="dxa"/>
            <w:shd w:val="clear" w:color="auto" w:fill="92D050"/>
          </w:tcPr>
          <w:p w:rsidR="003E12F8" w:rsidRPr="00D14FF1" w:rsidRDefault="00D14FF1" w:rsidP="00B55B1C">
            <w:pPr>
              <w:rPr>
                <w:b/>
              </w:rPr>
            </w:pPr>
            <w:r w:rsidRPr="00D14FF1">
              <w:rPr>
                <w:b/>
              </w:rPr>
              <w:t>Risiko</w:t>
            </w:r>
          </w:p>
        </w:tc>
        <w:tc>
          <w:tcPr>
            <w:tcW w:w="992" w:type="dxa"/>
            <w:shd w:val="clear" w:color="auto" w:fill="92D050"/>
          </w:tcPr>
          <w:p w:rsidR="003E12F8" w:rsidRPr="00D14FF1" w:rsidRDefault="00D14FF1" w:rsidP="00B55B1C">
            <w:pPr>
              <w:rPr>
                <w:b/>
              </w:rPr>
            </w:pPr>
            <w:r w:rsidRPr="00D14FF1">
              <w:rPr>
                <w:b/>
              </w:rPr>
              <w:t>Gefahr</w:t>
            </w:r>
          </w:p>
        </w:tc>
        <w:tc>
          <w:tcPr>
            <w:tcW w:w="3113" w:type="dxa"/>
            <w:shd w:val="clear" w:color="auto" w:fill="92D050"/>
          </w:tcPr>
          <w:p w:rsidR="003E12F8" w:rsidRPr="00D14FF1" w:rsidRDefault="00D14FF1" w:rsidP="00B55B1C">
            <w:pPr>
              <w:rPr>
                <w:b/>
              </w:rPr>
            </w:pPr>
            <w:r w:rsidRPr="00D14FF1">
              <w:rPr>
                <w:b/>
              </w:rPr>
              <w:t>Maßnahme(n)</w:t>
            </w:r>
          </w:p>
        </w:tc>
      </w:tr>
      <w:tr w:rsidR="00D14FF1" w:rsidTr="007E4AA3">
        <w:trPr>
          <w:trHeight w:val="1074"/>
        </w:trPr>
        <w:tc>
          <w:tcPr>
            <w:tcW w:w="1271" w:type="dxa"/>
            <w:shd w:val="clear" w:color="auto" w:fill="auto"/>
          </w:tcPr>
          <w:p w:rsidR="00D14FF1" w:rsidRPr="00D14FF1" w:rsidRDefault="00D14FF1" w:rsidP="00B55B1C">
            <w:r>
              <w:t>1</w:t>
            </w:r>
          </w:p>
        </w:tc>
        <w:tc>
          <w:tcPr>
            <w:tcW w:w="3686" w:type="dxa"/>
            <w:shd w:val="clear" w:color="auto" w:fill="auto"/>
          </w:tcPr>
          <w:p w:rsidR="00D14FF1" w:rsidRPr="00D14FF1" w:rsidRDefault="00D14FF1" w:rsidP="00B55B1C">
            <w:r>
              <w:t xml:space="preserve">Fehlendes Fachwissen </w:t>
            </w:r>
            <w:r w:rsidR="00116761">
              <w:t>für die Umsetzung der Webseite</w:t>
            </w:r>
          </w:p>
        </w:tc>
        <w:tc>
          <w:tcPr>
            <w:tcW w:w="992" w:type="dxa"/>
            <w:shd w:val="clear" w:color="auto" w:fill="auto"/>
          </w:tcPr>
          <w:p w:rsidR="00D14FF1" w:rsidRPr="00D14FF1" w:rsidRDefault="00D14FF1" w:rsidP="00B55B1C">
            <w:r>
              <w:t>hoch</w:t>
            </w:r>
          </w:p>
        </w:tc>
        <w:tc>
          <w:tcPr>
            <w:tcW w:w="3113" w:type="dxa"/>
            <w:shd w:val="clear" w:color="auto" w:fill="auto"/>
          </w:tcPr>
          <w:p w:rsidR="00D14FF1" w:rsidRPr="00116761" w:rsidRDefault="00116761" w:rsidP="00B55B1C">
            <w:r>
              <w:t>Vorzeitiges Einarbeiten in den benötigten Technologien wie z.B. „Bootstrap“ und „</w:t>
            </w:r>
            <w:proofErr w:type="spellStart"/>
            <w:r>
              <w:t>NodeJS</w:t>
            </w:r>
            <w:proofErr w:type="spellEnd"/>
            <w:r>
              <w:t>“</w:t>
            </w:r>
          </w:p>
        </w:tc>
      </w:tr>
      <w:tr w:rsidR="00116761" w:rsidTr="007E4AA3">
        <w:trPr>
          <w:trHeight w:val="1074"/>
        </w:trPr>
        <w:tc>
          <w:tcPr>
            <w:tcW w:w="1271" w:type="dxa"/>
            <w:shd w:val="clear" w:color="auto" w:fill="auto"/>
          </w:tcPr>
          <w:p w:rsidR="00116761" w:rsidRDefault="00116761" w:rsidP="00B55B1C">
            <w:r>
              <w:t>2</w:t>
            </w:r>
          </w:p>
        </w:tc>
        <w:tc>
          <w:tcPr>
            <w:tcW w:w="3686" w:type="dxa"/>
            <w:shd w:val="clear" w:color="auto" w:fill="auto"/>
          </w:tcPr>
          <w:p w:rsidR="00116761" w:rsidRDefault="00116761" w:rsidP="00B55B1C">
            <w:r>
              <w:t>Fehlendes Fachwissen für die Konzeptionierung und Erstellung der Datenbank</w:t>
            </w:r>
          </w:p>
        </w:tc>
        <w:tc>
          <w:tcPr>
            <w:tcW w:w="992" w:type="dxa"/>
            <w:shd w:val="clear" w:color="auto" w:fill="auto"/>
          </w:tcPr>
          <w:p w:rsidR="00116761" w:rsidRDefault="00116761" w:rsidP="00B55B1C">
            <w:r>
              <w:t>hoch</w:t>
            </w:r>
          </w:p>
        </w:tc>
        <w:tc>
          <w:tcPr>
            <w:tcW w:w="3113" w:type="dxa"/>
            <w:shd w:val="clear" w:color="auto" w:fill="auto"/>
          </w:tcPr>
          <w:p w:rsidR="00116761" w:rsidRDefault="00116761" w:rsidP="00B55B1C">
            <w:r>
              <w:t>Gelerntes Fachwissen vom Unterricht anwenden und frühzeitiges Einlernen in „MySQL“</w:t>
            </w:r>
          </w:p>
        </w:tc>
      </w:tr>
      <w:tr w:rsidR="00C15F27" w:rsidTr="007E4AA3">
        <w:trPr>
          <w:trHeight w:val="1074"/>
        </w:trPr>
        <w:tc>
          <w:tcPr>
            <w:tcW w:w="1271" w:type="dxa"/>
            <w:shd w:val="clear" w:color="auto" w:fill="auto"/>
          </w:tcPr>
          <w:p w:rsidR="00C15F27" w:rsidRDefault="00C15F27" w:rsidP="00B55B1C">
            <w:r>
              <w:t>3</w:t>
            </w:r>
          </w:p>
        </w:tc>
        <w:tc>
          <w:tcPr>
            <w:tcW w:w="3686" w:type="dxa"/>
            <w:shd w:val="clear" w:color="auto" w:fill="auto"/>
          </w:tcPr>
          <w:p w:rsidR="00C15F27" w:rsidRDefault="00C15F27" w:rsidP="00B55B1C">
            <w:r>
              <w:t>Zeitlich falsche Einschätzung für die Umsetzung des Bestellsystems</w:t>
            </w:r>
          </w:p>
        </w:tc>
        <w:tc>
          <w:tcPr>
            <w:tcW w:w="992" w:type="dxa"/>
            <w:shd w:val="clear" w:color="auto" w:fill="auto"/>
          </w:tcPr>
          <w:p w:rsidR="00C15F27" w:rsidRDefault="00C15F27" w:rsidP="00B55B1C">
            <w:r>
              <w:t>mittel</w:t>
            </w:r>
          </w:p>
        </w:tc>
        <w:tc>
          <w:tcPr>
            <w:tcW w:w="3113" w:type="dxa"/>
            <w:shd w:val="clear" w:color="auto" w:fill="auto"/>
          </w:tcPr>
          <w:p w:rsidR="00C15F27" w:rsidRDefault="007E4AA3" w:rsidP="00B55B1C">
            <w:r>
              <w:t>Mehr</w:t>
            </w:r>
            <w:r w:rsidR="00C15F27">
              <w:t xml:space="preserve"> Zeit investieren</w:t>
            </w:r>
            <w:r>
              <w:t>,</w:t>
            </w:r>
            <w:r w:rsidR="00C15F27">
              <w:t xml:space="preserve"> </w:t>
            </w:r>
            <w:r>
              <w:t>um zeitlich keine Schwierigkeiten zu bekommen</w:t>
            </w:r>
          </w:p>
        </w:tc>
      </w:tr>
      <w:tr w:rsidR="00341427" w:rsidTr="007E4AA3">
        <w:trPr>
          <w:trHeight w:val="1074"/>
        </w:trPr>
        <w:tc>
          <w:tcPr>
            <w:tcW w:w="1271" w:type="dxa"/>
            <w:shd w:val="clear" w:color="auto" w:fill="auto"/>
          </w:tcPr>
          <w:p w:rsidR="00341427" w:rsidRDefault="00341427" w:rsidP="00B55B1C">
            <w:r>
              <w:t>4</w:t>
            </w:r>
          </w:p>
        </w:tc>
        <w:tc>
          <w:tcPr>
            <w:tcW w:w="3686" w:type="dxa"/>
            <w:shd w:val="clear" w:color="auto" w:fill="auto"/>
          </w:tcPr>
          <w:p w:rsidR="00341427" w:rsidRDefault="007E4AA3" w:rsidP="00B55B1C">
            <w:r>
              <w:t>Unklare und ungleichmäßige Aufgabenverteilung</w:t>
            </w:r>
          </w:p>
        </w:tc>
        <w:tc>
          <w:tcPr>
            <w:tcW w:w="992" w:type="dxa"/>
            <w:shd w:val="clear" w:color="auto" w:fill="auto"/>
          </w:tcPr>
          <w:p w:rsidR="00341427" w:rsidRDefault="007E4AA3" w:rsidP="00B55B1C">
            <w:r>
              <w:t>niedrig</w:t>
            </w:r>
          </w:p>
        </w:tc>
        <w:tc>
          <w:tcPr>
            <w:tcW w:w="3113" w:type="dxa"/>
            <w:shd w:val="clear" w:color="auto" w:fill="auto"/>
          </w:tcPr>
          <w:p w:rsidR="00341427" w:rsidRDefault="007E4AA3" w:rsidP="00B55B1C">
            <w:r>
              <w:t>Arbeitspakete klar definieren und die Verteilung vor Beginn des Projekts planen</w:t>
            </w:r>
          </w:p>
        </w:tc>
      </w:tr>
      <w:bookmarkEnd w:id="21"/>
    </w:tbl>
    <w:p w:rsidR="003E12F8" w:rsidRDefault="003E12F8" w:rsidP="00B55B1C"/>
    <w:p w:rsidR="003E12F8" w:rsidRDefault="003E12F8" w:rsidP="00B55B1C"/>
    <w:p w:rsidR="003E12F8" w:rsidRDefault="003E12F8" w:rsidP="00B55B1C"/>
    <w:p w:rsidR="0071607E" w:rsidRDefault="00A947D0" w:rsidP="00A947D0">
      <w:pPr>
        <w:pStyle w:val="berschrift1"/>
      </w:pPr>
      <w:r>
        <w:lastRenderedPageBreak/>
        <w:t>10. Evaluierung Bestellsystem</w:t>
      </w:r>
    </w:p>
    <w:p w:rsidR="00DA7222" w:rsidRPr="00DA7222" w:rsidRDefault="00DA7222" w:rsidP="00DA7222">
      <w:r>
        <w:t xml:space="preserve">(Davor Analysephase </w:t>
      </w:r>
      <w:r w:rsidR="004B0A25">
        <w:t xml:space="preserve">schreiben </w:t>
      </w:r>
      <w:r w:rsidR="004B0A25">
        <w:sym w:font="Wingdings" w:char="F0E0"/>
      </w:r>
      <w:r w:rsidR="004B0A25">
        <w:t xml:space="preserve"> Worauf wurde Wert gelegt? In unserem Fall auf Design und Benutzerfreundlichkeit)</w:t>
      </w:r>
    </w:p>
    <w:p w:rsidR="00A947D0" w:rsidRDefault="003E4EEC" w:rsidP="00A947D0">
      <w:bookmarkStart w:id="22" w:name="_Hlk503737155"/>
      <w:r>
        <w:t xml:space="preserve">Bevor die Entwicklung des Bestellsystems wurden </w:t>
      </w:r>
      <w:r w:rsidR="00252907">
        <w:t>zwei der bekanntesten</w:t>
      </w:r>
      <w:r>
        <w:t>, bereits vorhandene</w:t>
      </w:r>
      <w:r w:rsidR="00252907">
        <w:t xml:space="preserve"> </w:t>
      </w:r>
      <w:r>
        <w:t xml:space="preserve">Alternativen zum Bestellsystem evaluiert. Dabei war es wichtig, </w:t>
      </w:r>
      <w:r w:rsidR="00252907">
        <w:t xml:space="preserve">herauszufinden wie man sich von Mitbewerbern abheben kann. </w:t>
      </w:r>
    </w:p>
    <w:bookmarkEnd w:id="22"/>
    <w:p w:rsidR="00252907" w:rsidRPr="00FB4799" w:rsidRDefault="00252907" w:rsidP="00A947D0">
      <w:pPr>
        <w:rPr>
          <w:u w:val="single"/>
        </w:rPr>
      </w:pPr>
      <w:r w:rsidRPr="00FB4799">
        <w:rPr>
          <w:u w:val="single"/>
        </w:rPr>
        <w:t>lieferservice.at</w:t>
      </w:r>
    </w:p>
    <w:p w:rsidR="00252907" w:rsidRPr="008F116C" w:rsidRDefault="00252907" w:rsidP="00A947D0">
      <w:bookmarkStart w:id="23" w:name="_Hlk503737204"/>
      <w:r w:rsidRPr="00252907">
        <w:rPr>
          <w:i/>
        </w:rPr>
        <w:t>lieferservice.at</w:t>
      </w:r>
      <w:r w:rsidRPr="00252907">
        <w:t xml:space="preserve"> ist eine </w:t>
      </w:r>
      <w:r>
        <w:t xml:space="preserve">Tochtergesellschaft von Takeaway.com, und ist in vielen anderen europäischen Ländern unter anderen Namen wie z.B. </w:t>
      </w:r>
      <w:r>
        <w:rPr>
          <w:i/>
        </w:rPr>
        <w:t xml:space="preserve">lieferando.de </w:t>
      </w:r>
      <w:r>
        <w:t xml:space="preserve">in Deutschland oder </w:t>
      </w:r>
      <w:r>
        <w:rPr>
          <w:i/>
        </w:rPr>
        <w:t xml:space="preserve">pizza.fr </w:t>
      </w:r>
      <w:r>
        <w:t xml:space="preserve">in Frankreich bekannt. Die Webapplikation bietet ein modernes Design, welches aber </w:t>
      </w:r>
      <w:r w:rsidR="003449FE">
        <w:t>von</w:t>
      </w:r>
      <w:r>
        <w:t xml:space="preserve"> viele</w:t>
      </w:r>
      <w:r w:rsidR="003449FE">
        <w:t>n</w:t>
      </w:r>
      <w:r>
        <w:t xml:space="preserve"> Benutzer</w:t>
      </w:r>
      <w:r w:rsidR="003449FE">
        <w:t>n</w:t>
      </w:r>
      <w:r>
        <w:t xml:space="preserve"> als unübersichtlich </w:t>
      </w:r>
      <w:r w:rsidR="003449FE">
        <w:t xml:space="preserve">bezeichnet wird. </w:t>
      </w:r>
      <w:r w:rsidR="008F116C">
        <w:t xml:space="preserve">Außerdem fokussiert sich </w:t>
      </w:r>
      <w:r w:rsidR="008F116C">
        <w:rPr>
          <w:i/>
        </w:rPr>
        <w:t>lieferservice.at</w:t>
      </w:r>
      <w:r w:rsidR="008F116C">
        <w:t xml:space="preserve"> nur auf große Unternehmen, kleine lokale Mitbewerber haben eine geringe Chance bei dieser Plattform </w:t>
      </w:r>
      <w:r w:rsidR="00606D04">
        <w:t>ihr Bekanntheitsgrad zu steigern.</w:t>
      </w:r>
      <w:bookmarkEnd w:id="23"/>
      <w:r w:rsidR="00606D04">
        <w:t xml:space="preserve"> (</w:t>
      </w:r>
      <w:proofErr w:type="spellStart"/>
      <w:r w:rsidR="00606D04">
        <w:t>k.a</w:t>
      </w:r>
      <w:proofErr w:type="spellEnd"/>
      <w:r w:rsidR="00606D04">
        <w:t xml:space="preserve">) </w:t>
      </w:r>
    </w:p>
    <w:p w:rsidR="00252907" w:rsidRDefault="003449FE" w:rsidP="00A947D0">
      <w:pPr>
        <w:rPr>
          <w:u w:val="single"/>
        </w:rPr>
      </w:pPr>
      <w:r>
        <w:rPr>
          <w:u w:val="single"/>
        </w:rPr>
        <w:t>mjam.at</w:t>
      </w:r>
    </w:p>
    <w:p w:rsidR="003449FE" w:rsidRPr="000426DF" w:rsidRDefault="00A51112" w:rsidP="00A947D0">
      <w:bookmarkStart w:id="24" w:name="_Hlk503737231"/>
      <w:r>
        <w:rPr>
          <w:i/>
        </w:rPr>
        <w:t>mjam.at</w:t>
      </w:r>
      <w:r>
        <w:t xml:space="preserve"> </w:t>
      </w:r>
      <w:r w:rsidR="008F116C">
        <w:t xml:space="preserve">wurde von dem Wiener Angelo Laub im Jahre 2008 entwickelt, und ist zurzeit der Marktführer in Österreich. </w:t>
      </w:r>
      <w:r w:rsidR="000426DF">
        <w:t xml:space="preserve">Dieses Lieferservice hat ebenfalls ein modernes Design, auch der Aufbau bzw. Struktur der Applikation ist übersichtlich. Jedoch verlangt </w:t>
      </w:r>
      <w:r w:rsidR="000426DF">
        <w:rPr>
          <w:i/>
        </w:rPr>
        <w:t>mjam.at</w:t>
      </w:r>
      <w:r w:rsidR="000426DF">
        <w:t xml:space="preserve">, im Vergleich zu den anderen Bestellsystemen eine relativ hohe Provision pro Bestellung von den Gastronomen (Gastronomie </w:t>
      </w:r>
      <w:r w:rsidR="00500458">
        <w:t>Mehrzahl</w:t>
      </w:r>
      <w:r w:rsidR="000426DF">
        <w:t xml:space="preserve">?). Die Provision variiert sich zwischen 12% - 20%, dies hängt vom jeweiligen Vertrag ab. </w:t>
      </w:r>
    </w:p>
    <w:bookmarkEnd w:id="24"/>
    <w:p w:rsidR="003449FE" w:rsidRDefault="003449FE" w:rsidP="00A947D0">
      <w:pPr>
        <w:rPr>
          <w:u w:val="single"/>
        </w:rPr>
      </w:pPr>
      <w:proofErr w:type="spellStart"/>
      <w:r>
        <w:rPr>
          <w:u w:val="single"/>
        </w:rPr>
        <w:t>foodora</w:t>
      </w:r>
      <w:proofErr w:type="spellEnd"/>
    </w:p>
    <w:p w:rsidR="003449FE" w:rsidRPr="00032397" w:rsidRDefault="00032397" w:rsidP="00A947D0">
      <w:bookmarkStart w:id="25" w:name="_Hlk503737259"/>
      <w:proofErr w:type="spellStart"/>
      <w:r>
        <w:rPr>
          <w:i/>
        </w:rPr>
        <w:t>foodora</w:t>
      </w:r>
      <w:proofErr w:type="spellEnd"/>
      <w:r>
        <w:rPr>
          <w:i/>
        </w:rPr>
        <w:t xml:space="preserve"> </w:t>
      </w:r>
      <w:r>
        <w:t xml:space="preserve">wurde </w:t>
      </w:r>
      <w:r w:rsidR="00A40E33">
        <w:t>im Jahre 2014</w:t>
      </w:r>
      <w:r>
        <w:t xml:space="preserve"> entwickelt, und ist für den europäischen Markt gedacht. </w:t>
      </w:r>
      <w:r w:rsidR="00A40E33">
        <w:t>Diese Plattform</w:t>
      </w:r>
      <w:r>
        <w:t xml:space="preserve"> konnte sich in Österreich noch nicht durchsetzen, </w:t>
      </w:r>
      <w:r w:rsidR="00A40E33">
        <w:t xml:space="preserve">und hat deswegen auch nicht viele Benutzern. Für das Unternehmen Gart Bistro lohnt es sich deshalb nicht, über dieses Bestellsystem ihre Speisen anzubieten. </w:t>
      </w:r>
    </w:p>
    <w:bookmarkEnd w:id="25"/>
    <w:p w:rsidR="00A40E33" w:rsidRPr="003449FE" w:rsidRDefault="00A40E33" w:rsidP="00A947D0">
      <w:pPr>
        <w:rPr>
          <w:u w:val="single"/>
        </w:rPr>
      </w:pPr>
      <w:proofErr w:type="spellStart"/>
      <w:r>
        <w:rPr>
          <w:u w:val="single"/>
        </w:rPr>
        <w:t>f</w:t>
      </w:r>
      <w:r w:rsidR="003449FE">
        <w:rPr>
          <w:u w:val="single"/>
        </w:rPr>
        <w:t>oodpanda</w:t>
      </w:r>
      <w:proofErr w:type="spellEnd"/>
    </w:p>
    <w:p w:rsidR="00252907" w:rsidRPr="00500458" w:rsidRDefault="00A40E33" w:rsidP="00A947D0">
      <w:bookmarkStart w:id="26" w:name="_Hlk503737272"/>
      <w:proofErr w:type="spellStart"/>
      <w:r>
        <w:rPr>
          <w:i/>
        </w:rPr>
        <w:t>foodpanda</w:t>
      </w:r>
      <w:proofErr w:type="spellEnd"/>
      <w:r>
        <w:t xml:space="preserve"> </w:t>
      </w:r>
      <w:r w:rsidR="00500458">
        <w:t>hat das gleiche Pro</w:t>
      </w:r>
      <w:r w:rsidR="0034115B">
        <w:t>b</w:t>
      </w:r>
      <w:r w:rsidR="00500458">
        <w:t>l</w:t>
      </w:r>
      <w:r w:rsidR="0034115B">
        <w:t>e</w:t>
      </w:r>
      <w:r w:rsidR="00500458">
        <w:t xml:space="preserve">m wie </w:t>
      </w:r>
      <w:proofErr w:type="spellStart"/>
      <w:r w:rsidR="00500458">
        <w:rPr>
          <w:i/>
        </w:rPr>
        <w:t>foodora</w:t>
      </w:r>
      <w:proofErr w:type="spellEnd"/>
      <w:r w:rsidR="00500458">
        <w:t xml:space="preserve">, diese Applikation wurde von den zwei großen Konkurrenten </w:t>
      </w:r>
      <w:r w:rsidR="00500458">
        <w:rPr>
          <w:i/>
        </w:rPr>
        <w:t xml:space="preserve">mjam.at </w:t>
      </w:r>
      <w:r w:rsidR="00500458">
        <w:t xml:space="preserve">und </w:t>
      </w:r>
      <w:r w:rsidR="00500458">
        <w:rPr>
          <w:i/>
        </w:rPr>
        <w:t>lieferservie.at</w:t>
      </w:r>
      <w:r w:rsidR="00500458">
        <w:t xml:space="preserve"> verdrängt. Das Bestellsystem fokussiert sich auf die Kategorisierung der Restaurant</w:t>
      </w:r>
      <w:r w:rsidR="0034115B">
        <w:t>s</w:t>
      </w:r>
      <w:r w:rsidR="00500458">
        <w:t xml:space="preserve">, um für den Benutzer die Suche nach neuen Restaurants zu erleichtern. </w:t>
      </w:r>
      <w:r w:rsidR="00C07958">
        <w:t>Gart Bistro bietet</w:t>
      </w:r>
      <w:r w:rsidR="0034115B">
        <w:t xml:space="preserve"> italienische und orientalische Gerichte an, und deswegen müssen sie sich für eine Kategorie entscheiden. Dies kann zu Verlust an potenziellen Kunden führen.</w:t>
      </w:r>
    </w:p>
    <w:bookmarkEnd w:id="26"/>
    <w:p w:rsidR="00252907" w:rsidRPr="00252907" w:rsidRDefault="00252907" w:rsidP="00A947D0"/>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B71880" w:rsidRDefault="00B71880" w:rsidP="00A947D0">
      <w:pPr>
        <w:rPr>
          <w:u w:val="single"/>
        </w:rPr>
      </w:pPr>
    </w:p>
    <w:p w:rsidR="00A947D0" w:rsidRDefault="001D1D48" w:rsidP="00A947D0">
      <w:pPr>
        <w:rPr>
          <w:u w:val="single"/>
        </w:rPr>
      </w:pPr>
      <w:r>
        <w:rPr>
          <w:u w:val="single"/>
        </w:rPr>
        <w:t>Zusammenfassung</w:t>
      </w:r>
    </w:p>
    <w:p w:rsidR="002B1376" w:rsidRDefault="001D1D48" w:rsidP="00A947D0">
      <w:bookmarkStart w:id="27" w:name="_Hlk503737364"/>
      <w:r>
        <w:t xml:space="preserve">In der nachfolgenden Tabelle werden die Vor- und Nachteile, der oben genannten Bestellsystemen </w:t>
      </w:r>
      <w:r w:rsidR="002B1376">
        <w:t>kurz zusammengefasst.</w:t>
      </w:r>
    </w:p>
    <w:bookmarkEnd w:id="27"/>
    <w:p w:rsidR="001E76C7" w:rsidRDefault="001E76C7" w:rsidP="00A947D0"/>
    <w:tbl>
      <w:tblPr>
        <w:tblStyle w:val="Tabellenraster"/>
        <w:tblW w:w="0" w:type="auto"/>
        <w:tblLook w:val="04A0" w:firstRow="1" w:lastRow="0" w:firstColumn="1" w:lastColumn="0" w:noHBand="0" w:noVBand="1"/>
      </w:tblPr>
      <w:tblGrid>
        <w:gridCol w:w="3020"/>
        <w:gridCol w:w="3021"/>
        <w:gridCol w:w="3021"/>
      </w:tblGrid>
      <w:tr w:rsidR="001E76C7" w:rsidTr="001E76C7">
        <w:tc>
          <w:tcPr>
            <w:tcW w:w="3020" w:type="dxa"/>
            <w:shd w:val="clear" w:color="auto" w:fill="70AD47" w:themeFill="accent6"/>
          </w:tcPr>
          <w:p w:rsidR="001E76C7" w:rsidRPr="001E76C7" w:rsidRDefault="001E76C7" w:rsidP="00A947D0">
            <w:pPr>
              <w:rPr>
                <w:b/>
              </w:rPr>
            </w:pPr>
            <w:bookmarkStart w:id="28" w:name="_Hlk503737402"/>
            <w:bookmarkStart w:id="29" w:name="_GoBack"/>
            <w:r>
              <w:rPr>
                <w:b/>
              </w:rPr>
              <w:t>Alternative</w:t>
            </w:r>
          </w:p>
        </w:tc>
        <w:tc>
          <w:tcPr>
            <w:tcW w:w="3021" w:type="dxa"/>
            <w:shd w:val="clear" w:color="auto" w:fill="70AD47" w:themeFill="accent6"/>
          </w:tcPr>
          <w:p w:rsidR="001E76C7" w:rsidRPr="001E76C7" w:rsidRDefault="001E76C7" w:rsidP="00A947D0">
            <w:pPr>
              <w:rPr>
                <w:b/>
              </w:rPr>
            </w:pPr>
            <w:r>
              <w:rPr>
                <w:b/>
              </w:rPr>
              <w:t>Vorteile</w:t>
            </w:r>
          </w:p>
        </w:tc>
        <w:tc>
          <w:tcPr>
            <w:tcW w:w="3021" w:type="dxa"/>
            <w:shd w:val="clear" w:color="auto" w:fill="70AD47" w:themeFill="accent6"/>
          </w:tcPr>
          <w:p w:rsidR="001E76C7" w:rsidRPr="001E76C7" w:rsidRDefault="001E76C7" w:rsidP="00A947D0">
            <w:pPr>
              <w:rPr>
                <w:b/>
              </w:rPr>
            </w:pPr>
            <w:r>
              <w:rPr>
                <w:b/>
              </w:rPr>
              <w:t>Nachteile</w:t>
            </w:r>
          </w:p>
        </w:tc>
      </w:tr>
      <w:tr w:rsidR="001E76C7" w:rsidTr="001E76C7">
        <w:tc>
          <w:tcPr>
            <w:tcW w:w="3020" w:type="dxa"/>
          </w:tcPr>
          <w:p w:rsidR="001E76C7" w:rsidRPr="001E76C7" w:rsidRDefault="001E76C7" w:rsidP="00A947D0">
            <w:pPr>
              <w:rPr>
                <w:i/>
              </w:rPr>
            </w:pPr>
            <w:r>
              <w:rPr>
                <w:i/>
              </w:rPr>
              <w:t>lieferservice.at</w:t>
            </w:r>
          </w:p>
        </w:tc>
        <w:tc>
          <w:tcPr>
            <w:tcW w:w="3021" w:type="dxa"/>
          </w:tcPr>
          <w:p w:rsidR="001E76C7" w:rsidRDefault="001E76C7" w:rsidP="001E76C7">
            <w:pPr>
              <w:pStyle w:val="Listenabsatz"/>
              <w:numPr>
                <w:ilvl w:val="0"/>
                <w:numId w:val="7"/>
              </w:numPr>
            </w:pPr>
            <w:r>
              <w:t>Hat viele Anwender im Gegensatz zu den Konkurrenten</w:t>
            </w:r>
          </w:p>
          <w:p w:rsidR="001E76C7" w:rsidRDefault="001E76C7" w:rsidP="001E76C7">
            <w:pPr>
              <w:pStyle w:val="Listenabsatz"/>
              <w:numPr>
                <w:ilvl w:val="0"/>
                <w:numId w:val="7"/>
              </w:numPr>
            </w:pPr>
            <w:r>
              <w:t>Geringe Provision pro Bestellung</w:t>
            </w:r>
          </w:p>
        </w:tc>
        <w:tc>
          <w:tcPr>
            <w:tcW w:w="3021" w:type="dxa"/>
          </w:tcPr>
          <w:p w:rsidR="001E76C7" w:rsidRDefault="001E76C7" w:rsidP="001E76C7">
            <w:pPr>
              <w:pStyle w:val="Listenabsatz"/>
              <w:numPr>
                <w:ilvl w:val="0"/>
                <w:numId w:val="7"/>
              </w:numPr>
            </w:pPr>
            <w:r>
              <w:t>Sehr viele Konkurrenten für Gart Bistro</w:t>
            </w:r>
          </w:p>
          <w:p w:rsidR="00B71880" w:rsidRDefault="00B71880" w:rsidP="001E76C7">
            <w:pPr>
              <w:pStyle w:val="Listenabsatz"/>
              <w:numPr>
                <w:ilvl w:val="0"/>
                <w:numId w:val="7"/>
              </w:numPr>
            </w:pPr>
            <w:r>
              <w:t>Unübersichtlich für Kunden</w:t>
            </w:r>
          </w:p>
          <w:p w:rsidR="001E76C7" w:rsidRDefault="001E76C7" w:rsidP="001E76C7">
            <w:pPr>
              <w:pStyle w:val="Listenabsatz"/>
              <w:numPr>
                <w:ilvl w:val="0"/>
                <w:numId w:val="7"/>
              </w:numPr>
            </w:pPr>
            <w:r>
              <w:t>FÄLLT NICHTS EIN</w:t>
            </w:r>
          </w:p>
        </w:tc>
      </w:tr>
      <w:tr w:rsidR="001E76C7" w:rsidTr="001E76C7">
        <w:tc>
          <w:tcPr>
            <w:tcW w:w="3020" w:type="dxa"/>
          </w:tcPr>
          <w:p w:rsidR="001E76C7" w:rsidRPr="00293D14" w:rsidRDefault="00293D14" w:rsidP="00A947D0">
            <w:pPr>
              <w:rPr>
                <w:i/>
              </w:rPr>
            </w:pPr>
            <w:r>
              <w:rPr>
                <w:i/>
              </w:rPr>
              <w:t>mjam.at</w:t>
            </w:r>
          </w:p>
        </w:tc>
        <w:tc>
          <w:tcPr>
            <w:tcW w:w="3021" w:type="dxa"/>
          </w:tcPr>
          <w:p w:rsidR="001E76C7" w:rsidRDefault="00B71880" w:rsidP="00B71880">
            <w:pPr>
              <w:pStyle w:val="Listenabsatz"/>
              <w:numPr>
                <w:ilvl w:val="0"/>
                <w:numId w:val="7"/>
              </w:numPr>
            </w:pPr>
            <w:r>
              <w:t>Modernes Design und übersichtliche Struktur</w:t>
            </w:r>
          </w:p>
          <w:p w:rsidR="00B71880" w:rsidRDefault="00B71880" w:rsidP="00B71880">
            <w:pPr>
              <w:pStyle w:val="Listenabsatz"/>
              <w:numPr>
                <w:ilvl w:val="0"/>
                <w:numId w:val="7"/>
              </w:numPr>
            </w:pPr>
            <w:r>
              <w:t xml:space="preserve">Die Marktführer, hat die meisten Anwender </w:t>
            </w:r>
          </w:p>
        </w:tc>
        <w:tc>
          <w:tcPr>
            <w:tcW w:w="3021" w:type="dxa"/>
          </w:tcPr>
          <w:p w:rsidR="001E76C7" w:rsidRDefault="00B71880" w:rsidP="00B71880">
            <w:pPr>
              <w:pStyle w:val="Listenabsatz"/>
              <w:numPr>
                <w:ilvl w:val="0"/>
                <w:numId w:val="7"/>
              </w:numPr>
            </w:pPr>
            <w:r>
              <w:t>Hohe Provision pro Bestellung für Gastronomen</w:t>
            </w:r>
          </w:p>
          <w:p w:rsidR="00B71880" w:rsidRDefault="00B71880" w:rsidP="00B71880">
            <w:pPr>
              <w:pStyle w:val="Listenabsatz"/>
              <w:numPr>
                <w:ilvl w:val="0"/>
                <w:numId w:val="7"/>
              </w:numPr>
            </w:pPr>
            <w:r>
              <w:t>Sehr viele Konkurrenten für Gart Bistro</w:t>
            </w:r>
          </w:p>
          <w:p w:rsidR="00B71880" w:rsidRDefault="00B71880" w:rsidP="00B71880">
            <w:pPr>
              <w:pStyle w:val="Listenabsatz"/>
            </w:pPr>
          </w:p>
        </w:tc>
      </w:tr>
      <w:tr w:rsidR="001E76C7" w:rsidTr="001E76C7">
        <w:tc>
          <w:tcPr>
            <w:tcW w:w="3020" w:type="dxa"/>
          </w:tcPr>
          <w:p w:rsidR="001E76C7" w:rsidRPr="00B71880" w:rsidRDefault="00B71880" w:rsidP="00A947D0">
            <w:pPr>
              <w:rPr>
                <w:i/>
              </w:rPr>
            </w:pPr>
            <w:proofErr w:type="spellStart"/>
            <w:r>
              <w:rPr>
                <w:i/>
              </w:rPr>
              <w:t>foodora</w:t>
            </w:r>
            <w:proofErr w:type="spellEnd"/>
          </w:p>
        </w:tc>
        <w:tc>
          <w:tcPr>
            <w:tcW w:w="3021" w:type="dxa"/>
          </w:tcPr>
          <w:p w:rsidR="00B71880" w:rsidRDefault="00B71880" w:rsidP="00B71880">
            <w:pPr>
              <w:pStyle w:val="Listenabsatz"/>
              <w:numPr>
                <w:ilvl w:val="0"/>
                <w:numId w:val="7"/>
              </w:numPr>
            </w:pPr>
            <w:r>
              <w:t xml:space="preserve">Wenige lokale Unternehmen </w:t>
            </w:r>
            <w:r>
              <w:sym w:font="Wingdings" w:char="F0E0"/>
            </w:r>
            <w:r>
              <w:t xml:space="preserve"> Gart Bistro bessere Chancen Kunden auf sich aufmerksam zu machen</w:t>
            </w:r>
          </w:p>
          <w:p w:rsidR="00B71880" w:rsidRDefault="00B71880" w:rsidP="00B71880">
            <w:pPr>
              <w:pStyle w:val="Listenabsatz"/>
            </w:pPr>
          </w:p>
        </w:tc>
        <w:tc>
          <w:tcPr>
            <w:tcW w:w="3021" w:type="dxa"/>
          </w:tcPr>
          <w:p w:rsidR="001E76C7"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Kundensupport mangelhaft</w:t>
            </w:r>
          </w:p>
          <w:p w:rsidR="00B71880" w:rsidRDefault="00B71880" w:rsidP="00B71880"/>
        </w:tc>
      </w:tr>
      <w:tr w:rsidR="00B71880" w:rsidTr="001E76C7">
        <w:tc>
          <w:tcPr>
            <w:tcW w:w="3020" w:type="dxa"/>
          </w:tcPr>
          <w:p w:rsidR="00B71880" w:rsidRDefault="00B71880" w:rsidP="00A947D0">
            <w:pPr>
              <w:rPr>
                <w:i/>
              </w:rPr>
            </w:pPr>
            <w:proofErr w:type="spellStart"/>
            <w:r>
              <w:rPr>
                <w:i/>
              </w:rPr>
              <w:t>foodpanda</w:t>
            </w:r>
            <w:proofErr w:type="spellEnd"/>
          </w:p>
        </w:tc>
        <w:tc>
          <w:tcPr>
            <w:tcW w:w="3021" w:type="dxa"/>
          </w:tcPr>
          <w:p w:rsidR="00B71880" w:rsidRDefault="00B71880" w:rsidP="00B71880">
            <w:pPr>
              <w:pStyle w:val="Listenabsatz"/>
              <w:numPr>
                <w:ilvl w:val="0"/>
                <w:numId w:val="7"/>
              </w:numPr>
            </w:pPr>
            <w:r>
              <w:t>Geringe Provision pro Bestellung für Gart Bistro</w:t>
            </w:r>
          </w:p>
        </w:tc>
        <w:tc>
          <w:tcPr>
            <w:tcW w:w="3021" w:type="dxa"/>
          </w:tcPr>
          <w:p w:rsidR="00B71880" w:rsidRDefault="00B71880" w:rsidP="00B71880">
            <w:pPr>
              <w:pStyle w:val="Listenabsatz"/>
              <w:numPr>
                <w:ilvl w:val="0"/>
                <w:numId w:val="7"/>
              </w:numPr>
            </w:pPr>
            <w:r>
              <w:t>Relativ unbekannt, hat also wenige Anwender</w:t>
            </w:r>
          </w:p>
          <w:p w:rsidR="00B71880" w:rsidRDefault="00B71880" w:rsidP="00B71880">
            <w:pPr>
              <w:pStyle w:val="Listenabsatz"/>
              <w:numPr>
                <w:ilvl w:val="0"/>
                <w:numId w:val="7"/>
              </w:numPr>
            </w:pPr>
            <w:r>
              <w:t>Kategorisierung könnte ein Problem für Gart Bistro werden</w:t>
            </w:r>
          </w:p>
        </w:tc>
      </w:tr>
    </w:tbl>
    <w:bookmarkEnd w:id="28"/>
    <w:bookmarkEnd w:id="29"/>
    <w:p w:rsidR="001E76C7" w:rsidRPr="001D1D48" w:rsidRDefault="00B71880" w:rsidP="00A947D0">
      <w:r>
        <w:tab/>
      </w:r>
    </w:p>
    <w:p w:rsidR="001854E1" w:rsidRPr="00252907" w:rsidRDefault="00B71880" w:rsidP="00B55B1C">
      <w:r>
        <w:tab/>
      </w:r>
    </w:p>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p w:rsidR="001854E1" w:rsidRPr="00252907" w:rsidRDefault="001854E1" w:rsidP="00B55B1C"/>
    <w:sectPr w:rsidR="001854E1" w:rsidRPr="002529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57C1"/>
    <w:multiLevelType w:val="hybridMultilevel"/>
    <w:tmpl w:val="56BAA6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A77403C"/>
    <w:multiLevelType w:val="hybridMultilevel"/>
    <w:tmpl w:val="EE7EEBA8"/>
    <w:lvl w:ilvl="0" w:tplc="52D2C4AE">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251045A"/>
    <w:multiLevelType w:val="hybridMultilevel"/>
    <w:tmpl w:val="CD4C53E4"/>
    <w:lvl w:ilvl="0" w:tplc="1E90E63A">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AC84F1D"/>
    <w:multiLevelType w:val="hybridMultilevel"/>
    <w:tmpl w:val="A1DE3E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E6502B"/>
    <w:multiLevelType w:val="hybridMultilevel"/>
    <w:tmpl w:val="90628F1E"/>
    <w:lvl w:ilvl="0" w:tplc="D346B080">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56D2837"/>
    <w:multiLevelType w:val="hybridMultilevel"/>
    <w:tmpl w:val="624EAA92"/>
    <w:lvl w:ilvl="0" w:tplc="1456716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E8515C6"/>
    <w:multiLevelType w:val="hybridMultilevel"/>
    <w:tmpl w:val="92A8BC0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k Hakan">
    <w15:presenceInfo w15:providerId="None" w15:userId="Emik Hak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3"/>
    <w:rsid w:val="00032397"/>
    <w:rsid w:val="00033A40"/>
    <w:rsid w:val="000426DF"/>
    <w:rsid w:val="000634C9"/>
    <w:rsid w:val="0008716F"/>
    <w:rsid w:val="000A1B9C"/>
    <w:rsid w:val="000B730C"/>
    <w:rsid w:val="000C0555"/>
    <w:rsid w:val="000D6740"/>
    <w:rsid w:val="0011320E"/>
    <w:rsid w:val="00113812"/>
    <w:rsid w:val="00116761"/>
    <w:rsid w:val="001434EB"/>
    <w:rsid w:val="001854E1"/>
    <w:rsid w:val="001D1D48"/>
    <w:rsid w:val="001E76C7"/>
    <w:rsid w:val="00216EF0"/>
    <w:rsid w:val="00252907"/>
    <w:rsid w:val="002815B5"/>
    <w:rsid w:val="00293D14"/>
    <w:rsid w:val="002A5BAE"/>
    <w:rsid w:val="002A6DD4"/>
    <w:rsid w:val="002B1376"/>
    <w:rsid w:val="002F5D3B"/>
    <w:rsid w:val="00316A98"/>
    <w:rsid w:val="00330CF5"/>
    <w:rsid w:val="0034115B"/>
    <w:rsid w:val="00341427"/>
    <w:rsid w:val="003449FE"/>
    <w:rsid w:val="00345519"/>
    <w:rsid w:val="003A1D3D"/>
    <w:rsid w:val="003E12F8"/>
    <w:rsid w:val="003E4EEC"/>
    <w:rsid w:val="004246F7"/>
    <w:rsid w:val="0043243A"/>
    <w:rsid w:val="00434B39"/>
    <w:rsid w:val="00495DD5"/>
    <w:rsid w:val="004A69C7"/>
    <w:rsid w:val="004A6AC6"/>
    <w:rsid w:val="004B0A25"/>
    <w:rsid w:val="004E3DCE"/>
    <w:rsid w:val="00500458"/>
    <w:rsid w:val="00506795"/>
    <w:rsid w:val="005215BB"/>
    <w:rsid w:val="0054596B"/>
    <w:rsid w:val="00561031"/>
    <w:rsid w:val="005A7D01"/>
    <w:rsid w:val="005C5420"/>
    <w:rsid w:val="005E01D2"/>
    <w:rsid w:val="005E5D2C"/>
    <w:rsid w:val="00606D04"/>
    <w:rsid w:val="00624BA7"/>
    <w:rsid w:val="006560EF"/>
    <w:rsid w:val="006824C2"/>
    <w:rsid w:val="006B6B67"/>
    <w:rsid w:val="006C55C3"/>
    <w:rsid w:val="006E0CA4"/>
    <w:rsid w:val="006E5E53"/>
    <w:rsid w:val="0071607E"/>
    <w:rsid w:val="00744168"/>
    <w:rsid w:val="007534C4"/>
    <w:rsid w:val="00770A72"/>
    <w:rsid w:val="007B4E67"/>
    <w:rsid w:val="007E4AA3"/>
    <w:rsid w:val="007F769A"/>
    <w:rsid w:val="008131F9"/>
    <w:rsid w:val="00856402"/>
    <w:rsid w:val="008566D8"/>
    <w:rsid w:val="00860F46"/>
    <w:rsid w:val="008774C7"/>
    <w:rsid w:val="008E014D"/>
    <w:rsid w:val="008F0342"/>
    <w:rsid w:val="008F116C"/>
    <w:rsid w:val="008F691E"/>
    <w:rsid w:val="00933ACB"/>
    <w:rsid w:val="00951EBC"/>
    <w:rsid w:val="00992431"/>
    <w:rsid w:val="009B2403"/>
    <w:rsid w:val="00A14ED6"/>
    <w:rsid w:val="00A170B6"/>
    <w:rsid w:val="00A40E33"/>
    <w:rsid w:val="00A45D87"/>
    <w:rsid w:val="00A51112"/>
    <w:rsid w:val="00A62C69"/>
    <w:rsid w:val="00A63943"/>
    <w:rsid w:val="00A947D0"/>
    <w:rsid w:val="00B3360B"/>
    <w:rsid w:val="00B47CF8"/>
    <w:rsid w:val="00B50863"/>
    <w:rsid w:val="00B55B1C"/>
    <w:rsid w:val="00B71880"/>
    <w:rsid w:val="00B749A4"/>
    <w:rsid w:val="00B87F63"/>
    <w:rsid w:val="00B939F6"/>
    <w:rsid w:val="00C014C8"/>
    <w:rsid w:val="00C07958"/>
    <w:rsid w:val="00C11D67"/>
    <w:rsid w:val="00C15F27"/>
    <w:rsid w:val="00C70457"/>
    <w:rsid w:val="00C715A0"/>
    <w:rsid w:val="00C8089F"/>
    <w:rsid w:val="00C81DF2"/>
    <w:rsid w:val="00C90081"/>
    <w:rsid w:val="00CA3042"/>
    <w:rsid w:val="00CA7AEB"/>
    <w:rsid w:val="00D05A7F"/>
    <w:rsid w:val="00D14FF1"/>
    <w:rsid w:val="00D85B8D"/>
    <w:rsid w:val="00DA7222"/>
    <w:rsid w:val="00DE03D9"/>
    <w:rsid w:val="00DE1CBD"/>
    <w:rsid w:val="00DF1D03"/>
    <w:rsid w:val="00E11B03"/>
    <w:rsid w:val="00E26480"/>
    <w:rsid w:val="00E465B7"/>
    <w:rsid w:val="00E55531"/>
    <w:rsid w:val="00E611AE"/>
    <w:rsid w:val="00E65D6C"/>
    <w:rsid w:val="00EA0614"/>
    <w:rsid w:val="00EC5E85"/>
    <w:rsid w:val="00EF4ED6"/>
    <w:rsid w:val="00EF5111"/>
    <w:rsid w:val="00F27E30"/>
    <w:rsid w:val="00FA0559"/>
    <w:rsid w:val="00FA6807"/>
    <w:rsid w:val="00FB4799"/>
    <w:rsid w:val="00FB5216"/>
    <w:rsid w:val="00FB55FA"/>
    <w:rsid w:val="00FB713F"/>
    <w:rsid w:val="00FF0D0B"/>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1814"/>
  <w15:chartTrackingRefBased/>
  <w15:docId w15:val="{A00BAC2C-F03C-4B22-BC7B-2CD5B054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E5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E5E53"/>
    <w:pPr>
      <w:ind w:left="720"/>
      <w:contextualSpacing/>
    </w:pPr>
  </w:style>
  <w:style w:type="paragraph" w:styleId="KeinLeerraum">
    <w:name w:val="No Spacing"/>
    <w:uiPriority w:val="1"/>
    <w:qFormat/>
    <w:rsid w:val="00EF4ED6"/>
    <w:pPr>
      <w:spacing w:after="0" w:line="240" w:lineRule="auto"/>
    </w:pPr>
  </w:style>
  <w:style w:type="table" w:styleId="Tabellenraster">
    <w:name w:val="Table Grid"/>
    <w:basedOn w:val="NormaleTabelle"/>
    <w:uiPriority w:val="39"/>
    <w:rsid w:val="00B74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B749A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744168"/>
    <w:pPr>
      <w:outlineLvl w:val="9"/>
    </w:pPr>
    <w:rPr>
      <w:lang w:eastAsia="de-AT"/>
    </w:rPr>
  </w:style>
  <w:style w:type="paragraph" w:styleId="Verzeichnis1">
    <w:name w:val="toc 1"/>
    <w:basedOn w:val="Standard"/>
    <w:next w:val="Standard"/>
    <w:autoRedefine/>
    <w:uiPriority w:val="39"/>
    <w:unhideWhenUsed/>
    <w:rsid w:val="00744168"/>
    <w:pPr>
      <w:spacing w:after="100"/>
    </w:pPr>
  </w:style>
  <w:style w:type="character" w:styleId="Hyperlink">
    <w:name w:val="Hyperlink"/>
    <w:basedOn w:val="Absatz-Standardschriftart"/>
    <w:uiPriority w:val="99"/>
    <w:unhideWhenUsed/>
    <w:rsid w:val="00744168"/>
    <w:rPr>
      <w:color w:val="0563C1" w:themeColor="hyperlink"/>
      <w:u w:val="single"/>
    </w:rPr>
  </w:style>
  <w:style w:type="table" w:styleId="Gitternetztabelle4Akzent6">
    <w:name w:val="Grid Table 4 Accent 6"/>
    <w:basedOn w:val="NormaleTabelle"/>
    <w:uiPriority w:val="49"/>
    <w:rsid w:val="00C9008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1">
    <w:name w:val="Grid Table 4 Accent 1"/>
    <w:basedOn w:val="NormaleTabelle"/>
    <w:uiPriority w:val="49"/>
    <w:rsid w:val="005067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44544">
      <w:bodyDiv w:val="1"/>
      <w:marLeft w:val="0"/>
      <w:marRight w:val="0"/>
      <w:marTop w:val="0"/>
      <w:marBottom w:val="0"/>
      <w:divBdr>
        <w:top w:val="none" w:sz="0" w:space="0" w:color="auto"/>
        <w:left w:val="none" w:sz="0" w:space="0" w:color="auto"/>
        <w:bottom w:val="none" w:sz="0" w:space="0" w:color="auto"/>
        <w:right w:val="none" w:sz="0" w:space="0" w:color="auto"/>
      </w:divBdr>
      <w:divsChild>
        <w:div w:id="1607544646">
          <w:marLeft w:val="547"/>
          <w:marRight w:val="0"/>
          <w:marTop w:val="0"/>
          <w:marBottom w:val="0"/>
          <w:divBdr>
            <w:top w:val="none" w:sz="0" w:space="0" w:color="auto"/>
            <w:left w:val="none" w:sz="0" w:space="0" w:color="auto"/>
            <w:bottom w:val="none" w:sz="0" w:space="0" w:color="auto"/>
            <w:right w:val="none" w:sz="0" w:space="0" w:color="auto"/>
          </w:divBdr>
        </w:div>
      </w:divsChild>
    </w:div>
    <w:div w:id="150570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E0974-1E86-4BE8-9BAE-6C01BE48875A}"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AT"/>
        </a:p>
      </dgm:t>
    </dgm:pt>
    <dgm:pt modelId="{F07B7441-66DD-4276-8A9F-7DE8872EAB96}">
      <dgm:prSet phldrT="[Text]"/>
      <dgm:spPr/>
      <dgm:t>
        <a:bodyPr/>
        <a:lstStyle/>
        <a:p>
          <a:r>
            <a:rPr lang="de-AT"/>
            <a:t>Projektbetreuer</a:t>
          </a:r>
        </a:p>
        <a:p>
          <a:r>
            <a:rPr lang="de-AT"/>
            <a:t>Özgür Saskin</a:t>
          </a:r>
        </a:p>
      </dgm:t>
    </dgm:pt>
    <dgm:pt modelId="{5108D287-A648-455D-8285-BDFA98DF51F1}" type="parTrans" cxnId="{ADDC95FA-3BA8-4D89-8298-F3170B3AC524}">
      <dgm:prSet/>
      <dgm:spPr/>
      <dgm:t>
        <a:bodyPr/>
        <a:lstStyle/>
        <a:p>
          <a:endParaRPr lang="de-AT"/>
        </a:p>
      </dgm:t>
    </dgm:pt>
    <dgm:pt modelId="{70740C2F-881F-42B0-8DDF-8DC242FA6AFE}" type="sibTrans" cxnId="{ADDC95FA-3BA8-4D89-8298-F3170B3AC524}">
      <dgm:prSet/>
      <dgm:spPr/>
      <dgm:t>
        <a:bodyPr/>
        <a:lstStyle/>
        <a:p>
          <a:endParaRPr lang="de-AT"/>
        </a:p>
      </dgm:t>
    </dgm:pt>
    <dgm:pt modelId="{6AB1EDEB-373B-400A-9963-96BF1FDFC7D5}">
      <dgm:prSet/>
      <dgm:spPr/>
      <dgm:t>
        <a:bodyPr/>
        <a:lstStyle/>
        <a:p>
          <a:r>
            <a:rPr lang="de-AT"/>
            <a:t>Projektbetreuerin</a:t>
          </a:r>
        </a:p>
        <a:p>
          <a:r>
            <a:rPr lang="de-AT"/>
            <a:t>Cornelia Lederle</a:t>
          </a:r>
        </a:p>
      </dgm:t>
    </dgm:pt>
    <dgm:pt modelId="{4B05A525-F3F0-48F7-8615-251AB6C5BD1A}" type="parTrans" cxnId="{14CEF47D-9CCC-4BAC-B625-876B89D37F6D}">
      <dgm:prSet/>
      <dgm:spPr/>
      <dgm:t>
        <a:bodyPr/>
        <a:lstStyle/>
        <a:p>
          <a:endParaRPr lang="de-AT"/>
        </a:p>
      </dgm:t>
    </dgm:pt>
    <dgm:pt modelId="{B06DB634-2193-4441-84EC-0EBEB41D2201}" type="sibTrans" cxnId="{14CEF47D-9CCC-4BAC-B625-876B89D37F6D}">
      <dgm:prSet/>
      <dgm:spPr/>
      <dgm:t>
        <a:bodyPr/>
        <a:lstStyle/>
        <a:p>
          <a:endParaRPr lang="de-AT"/>
        </a:p>
      </dgm:t>
    </dgm:pt>
    <dgm:pt modelId="{E8F0F627-15C8-4A32-8687-58BEAE141D76}">
      <dgm:prSet/>
      <dgm:spPr/>
      <dgm:t>
        <a:bodyPr/>
        <a:lstStyle/>
        <a:p>
          <a:r>
            <a:rPr lang="de-AT"/>
            <a:t>Projektleiter</a:t>
          </a:r>
        </a:p>
        <a:p>
          <a:r>
            <a:rPr lang="de-AT"/>
            <a:t>Hakan Emik</a:t>
          </a:r>
        </a:p>
      </dgm:t>
    </dgm:pt>
    <dgm:pt modelId="{3B50B27E-5A2F-4B6F-9741-F0C291BD4645}" type="parTrans" cxnId="{18AB7728-0044-4030-A28F-B67CAD5C7CB0}">
      <dgm:prSet/>
      <dgm:spPr/>
      <dgm:t>
        <a:bodyPr/>
        <a:lstStyle/>
        <a:p>
          <a:endParaRPr lang="de-AT"/>
        </a:p>
      </dgm:t>
    </dgm:pt>
    <dgm:pt modelId="{DC3CCFB9-922E-44AF-9F1A-EE35EBBC8013}" type="sibTrans" cxnId="{18AB7728-0044-4030-A28F-B67CAD5C7CB0}">
      <dgm:prSet/>
      <dgm:spPr/>
      <dgm:t>
        <a:bodyPr/>
        <a:lstStyle/>
        <a:p>
          <a:endParaRPr lang="de-AT"/>
        </a:p>
      </dgm:t>
    </dgm:pt>
    <dgm:pt modelId="{9DA38677-A3ED-4259-ADEA-37897331ADF0}">
      <dgm:prSet/>
      <dgm:spPr/>
      <dgm:t>
        <a:bodyPr/>
        <a:lstStyle/>
        <a:p>
          <a:r>
            <a:rPr lang="de-AT"/>
            <a:t>Projektteammitglied</a:t>
          </a:r>
        </a:p>
        <a:p>
          <a:r>
            <a:rPr lang="de-AT"/>
            <a:t>Anil Celik</a:t>
          </a:r>
        </a:p>
      </dgm:t>
    </dgm:pt>
    <dgm:pt modelId="{86DBC3AA-E161-4424-B388-F7F3BF7AC813}" type="parTrans" cxnId="{3F696E9E-FD29-408C-91BF-A42F34B0CA53}">
      <dgm:prSet/>
      <dgm:spPr/>
      <dgm:t>
        <a:bodyPr/>
        <a:lstStyle/>
        <a:p>
          <a:endParaRPr lang="de-AT"/>
        </a:p>
      </dgm:t>
    </dgm:pt>
    <dgm:pt modelId="{529E713A-646A-477D-85BE-CF9457460926}" type="sibTrans" cxnId="{3F696E9E-FD29-408C-91BF-A42F34B0CA53}">
      <dgm:prSet/>
      <dgm:spPr/>
      <dgm:t>
        <a:bodyPr/>
        <a:lstStyle/>
        <a:p>
          <a:endParaRPr lang="de-AT"/>
        </a:p>
      </dgm:t>
    </dgm:pt>
    <dgm:pt modelId="{CE6DE287-EE30-406B-AF3E-6B2FC7E41D03}">
      <dgm:prSet/>
      <dgm:spPr/>
      <dgm:t>
        <a:bodyPr/>
        <a:lstStyle/>
        <a:p>
          <a:r>
            <a:rPr lang="de-AT"/>
            <a:t>Projektteammitglied</a:t>
          </a:r>
        </a:p>
        <a:p>
          <a:r>
            <a:rPr lang="de-AT"/>
            <a:t>Metin Gökcen</a:t>
          </a:r>
        </a:p>
      </dgm:t>
    </dgm:pt>
    <dgm:pt modelId="{36FE1DD2-9B2A-4188-B72E-E3D7BD422E12}" type="parTrans" cxnId="{F1A08C02-46F9-46AA-968C-4C67F284413F}">
      <dgm:prSet/>
      <dgm:spPr/>
      <dgm:t>
        <a:bodyPr/>
        <a:lstStyle/>
        <a:p>
          <a:endParaRPr lang="de-AT"/>
        </a:p>
      </dgm:t>
    </dgm:pt>
    <dgm:pt modelId="{42011F1E-6725-44F8-8CF4-908A83F19E10}" type="sibTrans" cxnId="{F1A08C02-46F9-46AA-968C-4C67F284413F}">
      <dgm:prSet/>
      <dgm:spPr/>
      <dgm:t>
        <a:bodyPr/>
        <a:lstStyle/>
        <a:p>
          <a:endParaRPr lang="de-AT"/>
        </a:p>
      </dgm:t>
    </dgm:pt>
    <dgm:pt modelId="{73498227-B97F-46FE-A92C-AC7248A5DCDF}">
      <dgm:prSet/>
      <dgm:spPr/>
      <dgm:t>
        <a:bodyPr/>
        <a:lstStyle/>
        <a:p>
          <a:r>
            <a:rPr lang="de-AT"/>
            <a:t>Projekteammitglied</a:t>
          </a:r>
        </a:p>
        <a:p>
          <a:r>
            <a:rPr lang="de-AT"/>
            <a:t>Derivs Yeniavci</a:t>
          </a:r>
        </a:p>
      </dgm:t>
    </dgm:pt>
    <dgm:pt modelId="{F3263A57-6906-4F3F-AFFB-FFF82DE32784}" type="parTrans" cxnId="{FA470214-5CA0-4442-965B-9B609FCD58CA}">
      <dgm:prSet/>
      <dgm:spPr/>
      <dgm:t>
        <a:bodyPr/>
        <a:lstStyle/>
        <a:p>
          <a:endParaRPr lang="de-AT"/>
        </a:p>
      </dgm:t>
    </dgm:pt>
    <dgm:pt modelId="{0F3718E3-3C83-4044-8D1A-1E5813AD0CAB}" type="sibTrans" cxnId="{FA470214-5CA0-4442-965B-9B609FCD58CA}">
      <dgm:prSet/>
      <dgm:spPr/>
      <dgm:t>
        <a:bodyPr/>
        <a:lstStyle/>
        <a:p>
          <a:endParaRPr lang="de-AT"/>
        </a:p>
      </dgm:t>
    </dgm:pt>
    <dgm:pt modelId="{793B3C5C-277E-4953-96C3-D5AED20CC9E4}" type="pres">
      <dgm:prSet presAssocID="{475E0974-1E86-4BE8-9BAE-6C01BE48875A}" presName="mainComposite" presStyleCnt="0">
        <dgm:presLayoutVars>
          <dgm:chPref val="1"/>
          <dgm:dir/>
          <dgm:animOne val="branch"/>
          <dgm:animLvl val="lvl"/>
          <dgm:resizeHandles val="exact"/>
        </dgm:presLayoutVars>
      </dgm:prSet>
      <dgm:spPr/>
    </dgm:pt>
    <dgm:pt modelId="{5207E298-182B-4262-A23E-338B75F6C2AF}" type="pres">
      <dgm:prSet presAssocID="{475E0974-1E86-4BE8-9BAE-6C01BE48875A}" presName="hierFlow" presStyleCnt="0"/>
      <dgm:spPr/>
    </dgm:pt>
    <dgm:pt modelId="{9B574741-312A-4D4C-A599-A2D025FAC6EB}" type="pres">
      <dgm:prSet presAssocID="{475E0974-1E86-4BE8-9BAE-6C01BE48875A}" presName="hierChild1" presStyleCnt="0">
        <dgm:presLayoutVars>
          <dgm:chPref val="1"/>
          <dgm:animOne val="branch"/>
          <dgm:animLvl val="lvl"/>
        </dgm:presLayoutVars>
      </dgm:prSet>
      <dgm:spPr/>
    </dgm:pt>
    <dgm:pt modelId="{7844259E-E74A-4ACF-AEAF-33D9C4FB8825}" type="pres">
      <dgm:prSet presAssocID="{F07B7441-66DD-4276-8A9F-7DE8872EAB96}" presName="Name14" presStyleCnt="0"/>
      <dgm:spPr/>
    </dgm:pt>
    <dgm:pt modelId="{5A505408-6F54-421A-87D7-9586D21A02E8}" type="pres">
      <dgm:prSet presAssocID="{F07B7441-66DD-4276-8A9F-7DE8872EAB96}" presName="level1Shape" presStyleLbl="node0" presStyleIdx="0" presStyleCnt="1">
        <dgm:presLayoutVars>
          <dgm:chPref val="3"/>
        </dgm:presLayoutVars>
      </dgm:prSet>
      <dgm:spPr/>
    </dgm:pt>
    <dgm:pt modelId="{F022CF21-0981-4B18-982B-4999C69990A3}" type="pres">
      <dgm:prSet presAssocID="{F07B7441-66DD-4276-8A9F-7DE8872EAB96}" presName="hierChild2" presStyleCnt="0"/>
      <dgm:spPr/>
    </dgm:pt>
    <dgm:pt modelId="{E3583B59-1D75-47EB-BAEB-BCD11EC3BD95}" type="pres">
      <dgm:prSet presAssocID="{4B05A525-F3F0-48F7-8615-251AB6C5BD1A}" presName="Name19" presStyleLbl="parChTrans1D2" presStyleIdx="0" presStyleCnt="1"/>
      <dgm:spPr/>
    </dgm:pt>
    <dgm:pt modelId="{B9CCEBC9-C947-42E1-9641-EBFBF96EF53D}" type="pres">
      <dgm:prSet presAssocID="{6AB1EDEB-373B-400A-9963-96BF1FDFC7D5}" presName="Name21" presStyleCnt="0"/>
      <dgm:spPr/>
    </dgm:pt>
    <dgm:pt modelId="{389B0AB4-D6D7-4ED9-AB75-6F70182216D2}" type="pres">
      <dgm:prSet presAssocID="{6AB1EDEB-373B-400A-9963-96BF1FDFC7D5}" presName="level2Shape" presStyleLbl="node2" presStyleIdx="0" presStyleCnt="1"/>
      <dgm:spPr/>
    </dgm:pt>
    <dgm:pt modelId="{DF95E236-FE80-4462-BB88-F83BDBD96E13}" type="pres">
      <dgm:prSet presAssocID="{6AB1EDEB-373B-400A-9963-96BF1FDFC7D5}" presName="hierChild3" presStyleCnt="0"/>
      <dgm:spPr/>
    </dgm:pt>
    <dgm:pt modelId="{C6BE2A45-B76F-48E5-A5BA-54256EF8D44B}" type="pres">
      <dgm:prSet presAssocID="{3B50B27E-5A2F-4B6F-9741-F0C291BD4645}" presName="Name19" presStyleLbl="parChTrans1D3" presStyleIdx="0" presStyleCnt="1"/>
      <dgm:spPr/>
    </dgm:pt>
    <dgm:pt modelId="{61EA13D6-A83A-4C28-8906-4D9D7B4C2BFA}" type="pres">
      <dgm:prSet presAssocID="{E8F0F627-15C8-4A32-8687-58BEAE141D76}" presName="Name21" presStyleCnt="0"/>
      <dgm:spPr/>
    </dgm:pt>
    <dgm:pt modelId="{16510A97-10A0-40DC-8761-EDE891DE1665}" type="pres">
      <dgm:prSet presAssocID="{E8F0F627-15C8-4A32-8687-58BEAE141D76}" presName="level2Shape" presStyleLbl="node3" presStyleIdx="0" presStyleCnt="1"/>
      <dgm:spPr/>
    </dgm:pt>
    <dgm:pt modelId="{2FC89B60-7CFC-4812-A6A7-C81950B128D5}" type="pres">
      <dgm:prSet presAssocID="{E8F0F627-15C8-4A32-8687-58BEAE141D76}" presName="hierChild3" presStyleCnt="0"/>
      <dgm:spPr/>
    </dgm:pt>
    <dgm:pt modelId="{B35B0DF0-420C-4A9A-BE70-AB4629A56970}" type="pres">
      <dgm:prSet presAssocID="{86DBC3AA-E161-4424-B388-F7F3BF7AC813}" presName="Name19" presStyleLbl="parChTrans1D4" presStyleIdx="0" presStyleCnt="3"/>
      <dgm:spPr/>
    </dgm:pt>
    <dgm:pt modelId="{299CD7E4-6031-4B75-AF58-A19867B25DF3}" type="pres">
      <dgm:prSet presAssocID="{9DA38677-A3ED-4259-ADEA-37897331ADF0}" presName="Name21" presStyleCnt="0"/>
      <dgm:spPr/>
    </dgm:pt>
    <dgm:pt modelId="{048EDB55-9649-4E28-B5D8-D2698085ED79}" type="pres">
      <dgm:prSet presAssocID="{9DA38677-A3ED-4259-ADEA-37897331ADF0}" presName="level2Shape" presStyleLbl="node4" presStyleIdx="0" presStyleCnt="3"/>
      <dgm:spPr/>
    </dgm:pt>
    <dgm:pt modelId="{35055482-3CC9-4DCB-8791-41FACA83AD0F}" type="pres">
      <dgm:prSet presAssocID="{9DA38677-A3ED-4259-ADEA-37897331ADF0}" presName="hierChild3" presStyleCnt="0"/>
      <dgm:spPr/>
    </dgm:pt>
    <dgm:pt modelId="{D201CC65-0237-43AB-AEDF-0B97E16061A3}" type="pres">
      <dgm:prSet presAssocID="{36FE1DD2-9B2A-4188-B72E-E3D7BD422E12}" presName="Name19" presStyleLbl="parChTrans1D4" presStyleIdx="1" presStyleCnt="3"/>
      <dgm:spPr/>
    </dgm:pt>
    <dgm:pt modelId="{EA4A3D57-B10B-4006-B807-0F7FF0AE53DB}" type="pres">
      <dgm:prSet presAssocID="{CE6DE287-EE30-406B-AF3E-6B2FC7E41D03}" presName="Name21" presStyleCnt="0"/>
      <dgm:spPr/>
    </dgm:pt>
    <dgm:pt modelId="{D48EBD78-D0B2-457C-AC6D-E1CB0EB88D1C}" type="pres">
      <dgm:prSet presAssocID="{CE6DE287-EE30-406B-AF3E-6B2FC7E41D03}" presName="level2Shape" presStyleLbl="node4" presStyleIdx="1" presStyleCnt="3"/>
      <dgm:spPr/>
    </dgm:pt>
    <dgm:pt modelId="{E431D9C8-ACFF-4883-93E3-68546300F1B5}" type="pres">
      <dgm:prSet presAssocID="{CE6DE287-EE30-406B-AF3E-6B2FC7E41D03}" presName="hierChild3" presStyleCnt="0"/>
      <dgm:spPr/>
    </dgm:pt>
    <dgm:pt modelId="{D6AF7BDB-E5B3-4BA9-BCDD-FED2DAFA546A}" type="pres">
      <dgm:prSet presAssocID="{F3263A57-6906-4F3F-AFFB-FFF82DE32784}" presName="Name19" presStyleLbl="parChTrans1D4" presStyleIdx="2" presStyleCnt="3"/>
      <dgm:spPr/>
    </dgm:pt>
    <dgm:pt modelId="{35635F71-AD2D-443B-A8B9-CAB63CC4B998}" type="pres">
      <dgm:prSet presAssocID="{73498227-B97F-46FE-A92C-AC7248A5DCDF}" presName="Name21" presStyleCnt="0"/>
      <dgm:spPr/>
    </dgm:pt>
    <dgm:pt modelId="{1F786B20-BADD-4822-8BDA-6606CE90E31E}" type="pres">
      <dgm:prSet presAssocID="{73498227-B97F-46FE-A92C-AC7248A5DCDF}" presName="level2Shape" presStyleLbl="node4" presStyleIdx="2" presStyleCnt="3"/>
      <dgm:spPr/>
    </dgm:pt>
    <dgm:pt modelId="{3079C80C-14B8-4B78-989E-2D4760217350}" type="pres">
      <dgm:prSet presAssocID="{73498227-B97F-46FE-A92C-AC7248A5DCDF}" presName="hierChild3" presStyleCnt="0"/>
      <dgm:spPr/>
    </dgm:pt>
    <dgm:pt modelId="{2DDFEC7C-A00A-4B4F-96E4-847639961CB8}" type="pres">
      <dgm:prSet presAssocID="{475E0974-1E86-4BE8-9BAE-6C01BE48875A}" presName="bgShapesFlow" presStyleCnt="0"/>
      <dgm:spPr/>
    </dgm:pt>
  </dgm:ptLst>
  <dgm:cxnLst>
    <dgm:cxn modelId="{F1A08C02-46F9-46AA-968C-4C67F284413F}" srcId="{E8F0F627-15C8-4A32-8687-58BEAE141D76}" destId="{CE6DE287-EE30-406B-AF3E-6B2FC7E41D03}" srcOrd="1" destOrd="0" parTransId="{36FE1DD2-9B2A-4188-B72E-E3D7BD422E12}" sibTransId="{42011F1E-6725-44F8-8CF4-908A83F19E10}"/>
    <dgm:cxn modelId="{FA470214-5CA0-4442-965B-9B609FCD58CA}" srcId="{E8F0F627-15C8-4A32-8687-58BEAE141D76}" destId="{73498227-B97F-46FE-A92C-AC7248A5DCDF}" srcOrd="2" destOrd="0" parTransId="{F3263A57-6906-4F3F-AFFB-FFF82DE32784}" sibTransId="{0F3718E3-3C83-4044-8D1A-1E5813AD0CAB}"/>
    <dgm:cxn modelId="{981B4818-7BA8-416D-8B98-30CAE2A621A0}" type="presOf" srcId="{F07B7441-66DD-4276-8A9F-7DE8872EAB96}" destId="{5A505408-6F54-421A-87D7-9586D21A02E8}" srcOrd="0" destOrd="0" presId="urn:microsoft.com/office/officeart/2005/8/layout/hierarchy6"/>
    <dgm:cxn modelId="{18AB7728-0044-4030-A28F-B67CAD5C7CB0}" srcId="{6AB1EDEB-373B-400A-9963-96BF1FDFC7D5}" destId="{E8F0F627-15C8-4A32-8687-58BEAE141D76}" srcOrd="0" destOrd="0" parTransId="{3B50B27E-5A2F-4B6F-9741-F0C291BD4645}" sibTransId="{DC3CCFB9-922E-44AF-9F1A-EE35EBBC8013}"/>
    <dgm:cxn modelId="{5390F929-DB40-4485-81CA-B959F67DCD20}" type="presOf" srcId="{3B50B27E-5A2F-4B6F-9741-F0C291BD4645}" destId="{C6BE2A45-B76F-48E5-A5BA-54256EF8D44B}" srcOrd="0" destOrd="0" presId="urn:microsoft.com/office/officeart/2005/8/layout/hierarchy6"/>
    <dgm:cxn modelId="{5FF8822A-C402-4CAE-BA45-AFC889587C93}" type="presOf" srcId="{36FE1DD2-9B2A-4188-B72E-E3D7BD422E12}" destId="{D201CC65-0237-43AB-AEDF-0B97E16061A3}" srcOrd="0" destOrd="0" presId="urn:microsoft.com/office/officeart/2005/8/layout/hierarchy6"/>
    <dgm:cxn modelId="{6C265C5B-A438-45CA-A0A9-4FBF9DD90107}" type="presOf" srcId="{73498227-B97F-46FE-A92C-AC7248A5DCDF}" destId="{1F786B20-BADD-4822-8BDA-6606CE90E31E}" srcOrd="0" destOrd="0" presId="urn:microsoft.com/office/officeart/2005/8/layout/hierarchy6"/>
    <dgm:cxn modelId="{D2BFEA5B-5E22-4245-A38D-B66D9275BA42}" type="presOf" srcId="{CE6DE287-EE30-406B-AF3E-6B2FC7E41D03}" destId="{D48EBD78-D0B2-457C-AC6D-E1CB0EB88D1C}" srcOrd="0" destOrd="0" presId="urn:microsoft.com/office/officeart/2005/8/layout/hierarchy6"/>
    <dgm:cxn modelId="{17472675-4C01-4766-8E0C-0EF2CB0ABBE4}" type="presOf" srcId="{86DBC3AA-E161-4424-B388-F7F3BF7AC813}" destId="{B35B0DF0-420C-4A9A-BE70-AB4629A56970}" srcOrd="0" destOrd="0" presId="urn:microsoft.com/office/officeart/2005/8/layout/hierarchy6"/>
    <dgm:cxn modelId="{14CEF47D-9CCC-4BAC-B625-876B89D37F6D}" srcId="{F07B7441-66DD-4276-8A9F-7DE8872EAB96}" destId="{6AB1EDEB-373B-400A-9963-96BF1FDFC7D5}" srcOrd="0" destOrd="0" parTransId="{4B05A525-F3F0-48F7-8615-251AB6C5BD1A}" sibTransId="{B06DB634-2193-4441-84EC-0EBEB41D2201}"/>
    <dgm:cxn modelId="{EDE34C82-8F92-484E-9DD9-AC280D3ACC13}" type="presOf" srcId="{F3263A57-6906-4F3F-AFFB-FFF82DE32784}" destId="{D6AF7BDB-E5B3-4BA9-BCDD-FED2DAFA546A}" srcOrd="0" destOrd="0" presId="urn:microsoft.com/office/officeart/2005/8/layout/hierarchy6"/>
    <dgm:cxn modelId="{403B6F92-B483-4B17-A3D7-3503BF14D1D4}" type="presOf" srcId="{4B05A525-F3F0-48F7-8615-251AB6C5BD1A}" destId="{E3583B59-1D75-47EB-BAEB-BCD11EC3BD95}" srcOrd="0" destOrd="0" presId="urn:microsoft.com/office/officeart/2005/8/layout/hierarchy6"/>
    <dgm:cxn modelId="{3F696E9E-FD29-408C-91BF-A42F34B0CA53}" srcId="{E8F0F627-15C8-4A32-8687-58BEAE141D76}" destId="{9DA38677-A3ED-4259-ADEA-37897331ADF0}" srcOrd="0" destOrd="0" parTransId="{86DBC3AA-E161-4424-B388-F7F3BF7AC813}" sibTransId="{529E713A-646A-477D-85BE-CF9457460926}"/>
    <dgm:cxn modelId="{21BEAAA0-8C27-4DD1-848D-535EDDB2C043}" type="presOf" srcId="{6AB1EDEB-373B-400A-9963-96BF1FDFC7D5}" destId="{389B0AB4-D6D7-4ED9-AB75-6F70182216D2}" srcOrd="0" destOrd="0" presId="urn:microsoft.com/office/officeart/2005/8/layout/hierarchy6"/>
    <dgm:cxn modelId="{6BB159BA-6E35-43DB-B6FA-862F3C08E7D9}" type="presOf" srcId="{475E0974-1E86-4BE8-9BAE-6C01BE48875A}" destId="{793B3C5C-277E-4953-96C3-D5AED20CC9E4}" srcOrd="0" destOrd="0" presId="urn:microsoft.com/office/officeart/2005/8/layout/hierarchy6"/>
    <dgm:cxn modelId="{57543CF3-F2E8-4D36-A73A-B8EF871C4E1D}" type="presOf" srcId="{E8F0F627-15C8-4A32-8687-58BEAE141D76}" destId="{16510A97-10A0-40DC-8761-EDE891DE1665}" srcOrd="0" destOrd="0" presId="urn:microsoft.com/office/officeart/2005/8/layout/hierarchy6"/>
    <dgm:cxn modelId="{ADDC95FA-3BA8-4D89-8298-F3170B3AC524}" srcId="{475E0974-1E86-4BE8-9BAE-6C01BE48875A}" destId="{F07B7441-66DD-4276-8A9F-7DE8872EAB96}" srcOrd="0" destOrd="0" parTransId="{5108D287-A648-455D-8285-BDFA98DF51F1}" sibTransId="{70740C2F-881F-42B0-8DDF-8DC242FA6AFE}"/>
    <dgm:cxn modelId="{57A763FC-1D01-4BA1-8769-09FDC4A55608}" type="presOf" srcId="{9DA38677-A3ED-4259-ADEA-37897331ADF0}" destId="{048EDB55-9649-4E28-B5D8-D2698085ED79}" srcOrd="0" destOrd="0" presId="urn:microsoft.com/office/officeart/2005/8/layout/hierarchy6"/>
    <dgm:cxn modelId="{A65EE3D1-98DC-4DFA-B9DE-F2B96645E9C9}" type="presParOf" srcId="{793B3C5C-277E-4953-96C3-D5AED20CC9E4}" destId="{5207E298-182B-4262-A23E-338B75F6C2AF}" srcOrd="0" destOrd="0" presId="urn:microsoft.com/office/officeart/2005/8/layout/hierarchy6"/>
    <dgm:cxn modelId="{6E971D38-1FF2-43CA-8BF2-4D53AE61A074}" type="presParOf" srcId="{5207E298-182B-4262-A23E-338B75F6C2AF}" destId="{9B574741-312A-4D4C-A599-A2D025FAC6EB}" srcOrd="0" destOrd="0" presId="urn:microsoft.com/office/officeart/2005/8/layout/hierarchy6"/>
    <dgm:cxn modelId="{19FE3F5B-27C6-48EC-9D1C-AEE7CF7AFF48}" type="presParOf" srcId="{9B574741-312A-4D4C-A599-A2D025FAC6EB}" destId="{7844259E-E74A-4ACF-AEAF-33D9C4FB8825}" srcOrd="0" destOrd="0" presId="urn:microsoft.com/office/officeart/2005/8/layout/hierarchy6"/>
    <dgm:cxn modelId="{03A4C92E-3E50-42A1-BBA8-BFEFD63B7883}" type="presParOf" srcId="{7844259E-E74A-4ACF-AEAF-33D9C4FB8825}" destId="{5A505408-6F54-421A-87D7-9586D21A02E8}" srcOrd="0" destOrd="0" presId="urn:microsoft.com/office/officeart/2005/8/layout/hierarchy6"/>
    <dgm:cxn modelId="{1E746546-DD33-419B-8C50-D3687DED9064}" type="presParOf" srcId="{7844259E-E74A-4ACF-AEAF-33D9C4FB8825}" destId="{F022CF21-0981-4B18-982B-4999C69990A3}" srcOrd="1" destOrd="0" presId="urn:microsoft.com/office/officeart/2005/8/layout/hierarchy6"/>
    <dgm:cxn modelId="{283CCC11-804C-4AF1-B95A-393268560245}" type="presParOf" srcId="{F022CF21-0981-4B18-982B-4999C69990A3}" destId="{E3583B59-1D75-47EB-BAEB-BCD11EC3BD95}" srcOrd="0" destOrd="0" presId="urn:microsoft.com/office/officeart/2005/8/layout/hierarchy6"/>
    <dgm:cxn modelId="{D9F1A396-CD84-4A2E-8AA7-7E8DFC447C99}" type="presParOf" srcId="{F022CF21-0981-4B18-982B-4999C69990A3}" destId="{B9CCEBC9-C947-42E1-9641-EBFBF96EF53D}" srcOrd="1" destOrd="0" presId="urn:microsoft.com/office/officeart/2005/8/layout/hierarchy6"/>
    <dgm:cxn modelId="{D735058A-50B2-4EAF-AB29-55F803BD4DFB}" type="presParOf" srcId="{B9CCEBC9-C947-42E1-9641-EBFBF96EF53D}" destId="{389B0AB4-D6D7-4ED9-AB75-6F70182216D2}" srcOrd="0" destOrd="0" presId="urn:microsoft.com/office/officeart/2005/8/layout/hierarchy6"/>
    <dgm:cxn modelId="{D64E89AC-7EB4-4D1C-96D2-E47631137121}" type="presParOf" srcId="{B9CCEBC9-C947-42E1-9641-EBFBF96EF53D}" destId="{DF95E236-FE80-4462-BB88-F83BDBD96E13}" srcOrd="1" destOrd="0" presId="urn:microsoft.com/office/officeart/2005/8/layout/hierarchy6"/>
    <dgm:cxn modelId="{1F610F74-C0D8-4EFE-A18B-E0EFE67FF9BA}" type="presParOf" srcId="{DF95E236-FE80-4462-BB88-F83BDBD96E13}" destId="{C6BE2A45-B76F-48E5-A5BA-54256EF8D44B}" srcOrd="0" destOrd="0" presId="urn:microsoft.com/office/officeart/2005/8/layout/hierarchy6"/>
    <dgm:cxn modelId="{8E783762-3B99-4576-8DB8-82CE34709392}" type="presParOf" srcId="{DF95E236-FE80-4462-BB88-F83BDBD96E13}" destId="{61EA13D6-A83A-4C28-8906-4D9D7B4C2BFA}" srcOrd="1" destOrd="0" presId="urn:microsoft.com/office/officeart/2005/8/layout/hierarchy6"/>
    <dgm:cxn modelId="{30B4B99E-D297-40E8-BDE5-9ED7B4284A81}" type="presParOf" srcId="{61EA13D6-A83A-4C28-8906-4D9D7B4C2BFA}" destId="{16510A97-10A0-40DC-8761-EDE891DE1665}" srcOrd="0" destOrd="0" presId="urn:microsoft.com/office/officeart/2005/8/layout/hierarchy6"/>
    <dgm:cxn modelId="{95022E28-5D80-434A-B71C-C1971CBFE76F}" type="presParOf" srcId="{61EA13D6-A83A-4C28-8906-4D9D7B4C2BFA}" destId="{2FC89B60-7CFC-4812-A6A7-C81950B128D5}" srcOrd="1" destOrd="0" presId="urn:microsoft.com/office/officeart/2005/8/layout/hierarchy6"/>
    <dgm:cxn modelId="{673A2A7D-6158-4505-9D46-52683DD8054C}" type="presParOf" srcId="{2FC89B60-7CFC-4812-A6A7-C81950B128D5}" destId="{B35B0DF0-420C-4A9A-BE70-AB4629A56970}" srcOrd="0" destOrd="0" presId="urn:microsoft.com/office/officeart/2005/8/layout/hierarchy6"/>
    <dgm:cxn modelId="{0D985FF7-8332-44E5-9C17-97A32E47DEE8}" type="presParOf" srcId="{2FC89B60-7CFC-4812-A6A7-C81950B128D5}" destId="{299CD7E4-6031-4B75-AF58-A19867B25DF3}" srcOrd="1" destOrd="0" presId="urn:microsoft.com/office/officeart/2005/8/layout/hierarchy6"/>
    <dgm:cxn modelId="{952FFBC5-E246-4193-A0DE-A78812ABC9C6}" type="presParOf" srcId="{299CD7E4-6031-4B75-AF58-A19867B25DF3}" destId="{048EDB55-9649-4E28-B5D8-D2698085ED79}" srcOrd="0" destOrd="0" presId="urn:microsoft.com/office/officeart/2005/8/layout/hierarchy6"/>
    <dgm:cxn modelId="{BBACCF0C-6A81-4CD1-B149-58A93E4D26A4}" type="presParOf" srcId="{299CD7E4-6031-4B75-AF58-A19867B25DF3}" destId="{35055482-3CC9-4DCB-8791-41FACA83AD0F}" srcOrd="1" destOrd="0" presId="urn:microsoft.com/office/officeart/2005/8/layout/hierarchy6"/>
    <dgm:cxn modelId="{32417961-426F-4C66-A635-3C2AF127F068}" type="presParOf" srcId="{2FC89B60-7CFC-4812-A6A7-C81950B128D5}" destId="{D201CC65-0237-43AB-AEDF-0B97E16061A3}" srcOrd="2" destOrd="0" presId="urn:microsoft.com/office/officeart/2005/8/layout/hierarchy6"/>
    <dgm:cxn modelId="{C495EF71-4E3F-4B89-A985-9B0485B7B015}" type="presParOf" srcId="{2FC89B60-7CFC-4812-A6A7-C81950B128D5}" destId="{EA4A3D57-B10B-4006-B807-0F7FF0AE53DB}" srcOrd="3" destOrd="0" presId="urn:microsoft.com/office/officeart/2005/8/layout/hierarchy6"/>
    <dgm:cxn modelId="{2D6D53BF-C42F-48DB-BC44-5CCD19D87878}" type="presParOf" srcId="{EA4A3D57-B10B-4006-B807-0F7FF0AE53DB}" destId="{D48EBD78-D0B2-457C-AC6D-E1CB0EB88D1C}" srcOrd="0" destOrd="0" presId="urn:microsoft.com/office/officeart/2005/8/layout/hierarchy6"/>
    <dgm:cxn modelId="{885C833F-DC3C-45EA-B627-BA348BD6DCA7}" type="presParOf" srcId="{EA4A3D57-B10B-4006-B807-0F7FF0AE53DB}" destId="{E431D9C8-ACFF-4883-93E3-68546300F1B5}" srcOrd="1" destOrd="0" presId="urn:microsoft.com/office/officeart/2005/8/layout/hierarchy6"/>
    <dgm:cxn modelId="{E8781BA6-A6DB-4F87-BA1D-DDC8A239B5F3}" type="presParOf" srcId="{2FC89B60-7CFC-4812-A6A7-C81950B128D5}" destId="{D6AF7BDB-E5B3-4BA9-BCDD-FED2DAFA546A}" srcOrd="4" destOrd="0" presId="urn:microsoft.com/office/officeart/2005/8/layout/hierarchy6"/>
    <dgm:cxn modelId="{9B4A5C39-BDF9-4207-801E-562A94E29B4B}" type="presParOf" srcId="{2FC89B60-7CFC-4812-A6A7-C81950B128D5}" destId="{35635F71-AD2D-443B-A8B9-CAB63CC4B998}" srcOrd="5" destOrd="0" presId="urn:microsoft.com/office/officeart/2005/8/layout/hierarchy6"/>
    <dgm:cxn modelId="{CFA70BA7-2E3F-4AC9-97D0-2C54D3895611}" type="presParOf" srcId="{35635F71-AD2D-443B-A8B9-CAB63CC4B998}" destId="{1F786B20-BADD-4822-8BDA-6606CE90E31E}" srcOrd="0" destOrd="0" presId="urn:microsoft.com/office/officeart/2005/8/layout/hierarchy6"/>
    <dgm:cxn modelId="{69212448-6865-4939-A684-1060FA568220}" type="presParOf" srcId="{35635F71-AD2D-443B-A8B9-CAB63CC4B998}" destId="{3079C80C-14B8-4B78-989E-2D4760217350}" srcOrd="1" destOrd="0" presId="urn:microsoft.com/office/officeart/2005/8/layout/hierarchy6"/>
    <dgm:cxn modelId="{521424CA-40CD-405C-AD95-02E07A2585E5}" type="presParOf" srcId="{793B3C5C-277E-4953-96C3-D5AED20CC9E4}" destId="{2DDFEC7C-A00A-4B4F-96E4-847639961CB8}"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BE15C2-2EA3-4895-8B2C-00C0EEBD7508}" type="doc">
      <dgm:prSet loTypeId="urn:microsoft.com/office/officeart/2005/8/layout/hierarchy6" loCatId="hierarchy" qsTypeId="urn:microsoft.com/office/officeart/2005/8/quickstyle/simple1" qsCatId="simple" csTypeId="urn:microsoft.com/office/officeart/2005/8/colors/accent6_2" csCatId="accent6" phldr="1"/>
      <dgm:spPr/>
      <dgm:t>
        <a:bodyPr/>
        <a:lstStyle/>
        <a:p>
          <a:endParaRPr lang="de-DE"/>
        </a:p>
      </dgm:t>
    </dgm:pt>
    <dgm:pt modelId="{E450B9F5-8C45-4820-8070-9DD12C44243B}">
      <dgm:prSet phldrT="[Text]"/>
      <dgm:spPr/>
      <dgm:t>
        <a:bodyPr/>
        <a:lstStyle/>
        <a:p>
          <a:r>
            <a:rPr lang="de-DE" b="0" i="0" dirty="0"/>
            <a:t>1. Projekt </a:t>
          </a:r>
          <a:r>
            <a:rPr lang="de-DE" b="0" i="0" dirty="0" err="1"/>
            <a:t>GartBistro</a:t>
          </a:r>
          <a:endParaRPr lang="de-DE" dirty="0"/>
        </a:p>
      </dgm:t>
    </dgm:pt>
    <dgm:pt modelId="{C358F7F1-3B7C-4B44-B942-407504F3330B}" type="parTrans" cxnId="{EFEE4EB8-DC94-415B-AE62-25457026024C}">
      <dgm:prSet/>
      <dgm:spPr/>
      <dgm:t>
        <a:bodyPr/>
        <a:lstStyle/>
        <a:p>
          <a:endParaRPr lang="de-DE"/>
        </a:p>
      </dgm:t>
    </dgm:pt>
    <dgm:pt modelId="{DEDF9F31-EF46-48EE-9631-FBF7B7540B22}" type="sibTrans" cxnId="{EFEE4EB8-DC94-415B-AE62-25457026024C}">
      <dgm:prSet/>
      <dgm:spPr/>
      <dgm:t>
        <a:bodyPr/>
        <a:lstStyle/>
        <a:p>
          <a:endParaRPr lang="de-DE"/>
        </a:p>
      </dgm:t>
    </dgm:pt>
    <dgm:pt modelId="{167419A0-00FE-4C5C-9EFB-281056CA302B}">
      <dgm:prSet phldrT="[Text]"/>
      <dgm:spPr/>
      <dgm:t>
        <a:bodyPr/>
        <a:lstStyle/>
        <a:p>
          <a:r>
            <a:rPr lang="de-DE" b="0" i="0" dirty="0"/>
            <a:t>1.1 Projekt-management</a:t>
          </a:r>
          <a:endParaRPr lang="de-DE" dirty="0"/>
        </a:p>
      </dgm:t>
    </dgm:pt>
    <dgm:pt modelId="{468E29D4-A8C4-49F9-ACEC-0836E7845BC3}" type="parTrans" cxnId="{54A5AED9-DF4F-476E-B296-44DA5CE52417}">
      <dgm:prSet/>
      <dgm:spPr/>
      <dgm:t>
        <a:bodyPr/>
        <a:lstStyle/>
        <a:p>
          <a:endParaRPr lang="de-DE"/>
        </a:p>
      </dgm:t>
    </dgm:pt>
    <dgm:pt modelId="{D0E75594-CCE9-4B5D-B519-62AC7078B237}" type="sibTrans" cxnId="{54A5AED9-DF4F-476E-B296-44DA5CE52417}">
      <dgm:prSet/>
      <dgm:spPr/>
      <dgm:t>
        <a:bodyPr/>
        <a:lstStyle/>
        <a:p>
          <a:endParaRPr lang="de-DE"/>
        </a:p>
      </dgm:t>
    </dgm:pt>
    <dgm:pt modelId="{A31BBE43-A928-46E1-A58F-91A562A361AF}">
      <dgm:prSet phldrT="[Text]"/>
      <dgm:spPr/>
      <dgm:t>
        <a:bodyPr/>
        <a:lstStyle/>
        <a:p>
          <a:r>
            <a:rPr lang="de-DE" b="0" i="0" dirty="0"/>
            <a:t>1.2 Einarbeitung</a:t>
          </a:r>
          <a:endParaRPr lang="de-DE" dirty="0"/>
        </a:p>
      </dgm:t>
    </dgm:pt>
    <dgm:pt modelId="{2435267D-F97F-4C87-ACFF-C153F2160592}" type="parTrans" cxnId="{175499CC-7D30-4F4F-B4BC-B717466974DB}">
      <dgm:prSet/>
      <dgm:spPr/>
      <dgm:t>
        <a:bodyPr/>
        <a:lstStyle/>
        <a:p>
          <a:endParaRPr lang="de-DE"/>
        </a:p>
      </dgm:t>
    </dgm:pt>
    <dgm:pt modelId="{BA1FF6ED-6E21-4890-A364-64970C10E7E1}" type="sibTrans" cxnId="{175499CC-7D30-4F4F-B4BC-B717466974DB}">
      <dgm:prSet/>
      <dgm:spPr/>
      <dgm:t>
        <a:bodyPr/>
        <a:lstStyle/>
        <a:p>
          <a:endParaRPr lang="de-DE"/>
        </a:p>
      </dgm:t>
    </dgm:pt>
    <dgm:pt modelId="{F9027C9F-6BD7-4F03-98B8-52E7D4FC2944}">
      <dgm:prSet phldrT="[Text]"/>
      <dgm:spPr/>
      <dgm:t>
        <a:bodyPr/>
        <a:lstStyle/>
        <a:p>
          <a:r>
            <a:rPr lang="de-DE" b="0" i="0" dirty="0"/>
            <a:t>1.3 Erstellung Webseite</a:t>
          </a:r>
          <a:endParaRPr lang="de-DE" dirty="0"/>
        </a:p>
      </dgm:t>
    </dgm:pt>
    <dgm:pt modelId="{6B42A532-AA98-4A94-ACBD-09EBCC1D1E9E}" type="parTrans" cxnId="{CC445F5D-810B-4AC9-A5D9-68719DBB5650}">
      <dgm:prSet/>
      <dgm:spPr/>
      <dgm:t>
        <a:bodyPr/>
        <a:lstStyle/>
        <a:p>
          <a:endParaRPr lang="de-DE"/>
        </a:p>
      </dgm:t>
    </dgm:pt>
    <dgm:pt modelId="{8913F403-6636-4097-BFAA-F39B84FCA7EE}" type="sibTrans" cxnId="{CC445F5D-810B-4AC9-A5D9-68719DBB5650}">
      <dgm:prSet/>
      <dgm:spPr/>
      <dgm:t>
        <a:bodyPr/>
        <a:lstStyle/>
        <a:p>
          <a:endParaRPr lang="de-DE"/>
        </a:p>
      </dgm:t>
    </dgm:pt>
    <dgm:pt modelId="{A1CC85FB-66E5-486D-A347-9DF1B5A03474}">
      <dgm:prSet phldrT="[Text]"/>
      <dgm:spPr/>
      <dgm:t>
        <a:bodyPr/>
        <a:lstStyle/>
        <a:p>
          <a:r>
            <a:rPr lang="de-AT" b="0" i="0" u="none" dirty="0"/>
            <a:t>1.1.2 Projekt-koordination</a:t>
          </a:r>
          <a:endParaRPr lang="de-DE" dirty="0"/>
        </a:p>
      </dgm:t>
    </dgm:pt>
    <dgm:pt modelId="{8672FC98-7E70-4BA1-AB7D-9443DA4285E8}" type="parTrans" cxnId="{B054284A-3F4E-48D7-8BB1-1902B003D614}">
      <dgm:prSet/>
      <dgm:spPr/>
      <dgm:t>
        <a:bodyPr/>
        <a:lstStyle/>
        <a:p>
          <a:endParaRPr lang="de-DE"/>
        </a:p>
      </dgm:t>
    </dgm:pt>
    <dgm:pt modelId="{00AAEF7E-32CF-434E-B48A-9BCFBCD0502E}" type="sibTrans" cxnId="{B054284A-3F4E-48D7-8BB1-1902B003D614}">
      <dgm:prSet/>
      <dgm:spPr/>
      <dgm:t>
        <a:bodyPr/>
        <a:lstStyle/>
        <a:p>
          <a:endParaRPr lang="de-DE"/>
        </a:p>
      </dgm:t>
    </dgm:pt>
    <dgm:pt modelId="{89FA28E0-8C4C-413E-8886-939FCC9435F2}">
      <dgm:prSet phldrT="[Text]"/>
      <dgm:spPr/>
      <dgm:t>
        <a:bodyPr/>
        <a:lstStyle/>
        <a:p>
          <a:r>
            <a:rPr lang="de-AT" b="0" i="0" u="none" dirty="0"/>
            <a:t>1.1.3 Projekt- </a:t>
          </a:r>
          <a:r>
            <a:rPr lang="de-AT" b="0" i="0" u="none" dirty="0" err="1"/>
            <a:t>administration</a:t>
          </a:r>
          <a:endParaRPr lang="de-DE" dirty="0"/>
        </a:p>
      </dgm:t>
    </dgm:pt>
    <dgm:pt modelId="{5D94822B-01B5-4276-BED9-7C09E8050FB9}" type="parTrans" cxnId="{0DC6BF24-C1F6-4E8D-BE18-9A2AB3809B89}">
      <dgm:prSet/>
      <dgm:spPr/>
      <dgm:t>
        <a:bodyPr/>
        <a:lstStyle/>
        <a:p>
          <a:endParaRPr lang="de-DE"/>
        </a:p>
      </dgm:t>
    </dgm:pt>
    <dgm:pt modelId="{0AA0B0D5-6F68-489F-816C-20C14DE39939}" type="sibTrans" cxnId="{0DC6BF24-C1F6-4E8D-BE18-9A2AB3809B89}">
      <dgm:prSet/>
      <dgm:spPr/>
      <dgm:t>
        <a:bodyPr/>
        <a:lstStyle/>
        <a:p>
          <a:endParaRPr lang="de-DE"/>
        </a:p>
      </dgm:t>
    </dgm:pt>
    <dgm:pt modelId="{B09D635D-D3CD-472E-91B0-0D66FDA01FA4}">
      <dgm:prSet phldrT="[Text]"/>
      <dgm:spPr/>
      <dgm:t>
        <a:bodyPr/>
        <a:lstStyle/>
        <a:p>
          <a:r>
            <a:rPr lang="de-DE" dirty="0"/>
            <a:t>1.4 Erstellung Bestellsystem</a:t>
          </a:r>
        </a:p>
      </dgm:t>
    </dgm:pt>
    <dgm:pt modelId="{383F8B9A-BEB4-4981-8A21-5BDD046D4F5A}" type="parTrans" cxnId="{48F0C24E-E4B4-417B-BE90-BF22DD849CD1}">
      <dgm:prSet/>
      <dgm:spPr/>
      <dgm:t>
        <a:bodyPr/>
        <a:lstStyle/>
        <a:p>
          <a:endParaRPr lang="de-DE"/>
        </a:p>
      </dgm:t>
    </dgm:pt>
    <dgm:pt modelId="{2F4BF95F-0B58-42E0-9A20-8BF58D8327F7}" type="sibTrans" cxnId="{48F0C24E-E4B4-417B-BE90-BF22DD849CD1}">
      <dgm:prSet/>
      <dgm:spPr/>
      <dgm:t>
        <a:bodyPr/>
        <a:lstStyle/>
        <a:p>
          <a:endParaRPr lang="de-DE"/>
        </a:p>
      </dgm:t>
    </dgm:pt>
    <dgm:pt modelId="{91405019-F7B2-4944-901D-A5617D425204}">
      <dgm:prSet phldrT="[Text]"/>
      <dgm:spPr/>
      <dgm:t>
        <a:bodyPr/>
        <a:lstStyle/>
        <a:p>
          <a:r>
            <a:rPr lang="de-DE" dirty="0"/>
            <a:t>1.5 Erstellung Reservierungssystems</a:t>
          </a:r>
        </a:p>
      </dgm:t>
    </dgm:pt>
    <dgm:pt modelId="{B65F1CCC-827D-435D-8A29-A51050748A5A}" type="parTrans" cxnId="{F54368BC-D181-4567-B0FB-7AA2739FA693}">
      <dgm:prSet/>
      <dgm:spPr/>
      <dgm:t>
        <a:bodyPr/>
        <a:lstStyle/>
        <a:p>
          <a:endParaRPr lang="de-DE"/>
        </a:p>
      </dgm:t>
    </dgm:pt>
    <dgm:pt modelId="{A477A732-9CAD-4E11-AEE9-30A505FCBDA5}" type="sibTrans" cxnId="{F54368BC-D181-4567-B0FB-7AA2739FA693}">
      <dgm:prSet/>
      <dgm:spPr/>
      <dgm:t>
        <a:bodyPr/>
        <a:lstStyle/>
        <a:p>
          <a:endParaRPr lang="de-DE"/>
        </a:p>
      </dgm:t>
    </dgm:pt>
    <dgm:pt modelId="{C32E6320-820F-4453-A017-58DBCFA64CA9}">
      <dgm:prSet phldrT="[Text]"/>
      <dgm:spPr/>
      <dgm:t>
        <a:bodyPr/>
        <a:lstStyle/>
        <a:p>
          <a:r>
            <a:rPr lang="de-DE" dirty="0"/>
            <a:t>1.6 Test bzw. Fehlerbehebung</a:t>
          </a:r>
        </a:p>
      </dgm:t>
    </dgm:pt>
    <dgm:pt modelId="{3E63D0C9-E210-473F-96EB-D3FDBFD980FC}" type="parTrans" cxnId="{99DE1C99-E0DF-4B4D-AE74-4C1F48F7F719}">
      <dgm:prSet/>
      <dgm:spPr/>
      <dgm:t>
        <a:bodyPr/>
        <a:lstStyle/>
        <a:p>
          <a:endParaRPr lang="de-DE"/>
        </a:p>
      </dgm:t>
    </dgm:pt>
    <dgm:pt modelId="{42EFF4B7-0ECF-44F3-917E-E97FE6F724A0}" type="sibTrans" cxnId="{99DE1C99-E0DF-4B4D-AE74-4C1F48F7F719}">
      <dgm:prSet/>
      <dgm:spPr/>
      <dgm:t>
        <a:bodyPr/>
        <a:lstStyle/>
        <a:p>
          <a:endParaRPr lang="de-DE"/>
        </a:p>
      </dgm:t>
    </dgm:pt>
    <dgm:pt modelId="{8CF95966-7978-48C8-9B5C-23D6AD3B1B8D}">
      <dgm:prSet phldrT="[Text]"/>
      <dgm:spPr/>
      <dgm:t>
        <a:bodyPr/>
        <a:lstStyle/>
        <a:p>
          <a:r>
            <a:rPr lang="de-AT" b="0" i="0" u="none" dirty="0"/>
            <a:t>1.1.1 Projekt-startprozess</a:t>
          </a:r>
          <a:endParaRPr lang="de-DE" dirty="0"/>
        </a:p>
      </dgm:t>
    </dgm:pt>
    <dgm:pt modelId="{5EF148AD-8452-4AC0-A0E6-9E059FA76222}" type="sibTrans" cxnId="{6A4CB698-F135-4319-B07E-4C867283843F}">
      <dgm:prSet/>
      <dgm:spPr/>
      <dgm:t>
        <a:bodyPr/>
        <a:lstStyle/>
        <a:p>
          <a:endParaRPr lang="de-DE"/>
        </a:p>
      </dgm:t>
    </dgm:pt>
    <dgm:pt modelId="{FFA94C06-13E6-4874-91A1-7AED5748E47B}" type="parTrans" cxnId="{6A4CB698-F135-4319-B07E-4C867283843F}">
      <dgm:prSet/>
      <dgm:spPr/>
      <dgm:t>
        <a:bodyPr/>
        <a:lstStyle/>
        <a:p>
          <a:endParaRPr lang="de-DE"/>
        </a:p>
      </dgm:t>
    </dgm:pt>
    <dgm:pt modelId="{956B4135-4532-4C24-81B1-40D22434A085}">
      <dgm:prSet phldrT="[Text]"/>
      <dgm:spPr/>
      <dgm:t>
        <a:bodyPr/>
        <a:lstStyle/>
        <a:p>
          <a:r>
            <a:rPr lang="de-DE" dirty="0"/>
            <a:t>1.7 Inbetriebnahme</a:t>
          </a:r>
        </a:p>
      </dgm:t>
    </dgm:pt>
    <dgm:pt modelId="{9269AD9D-0101-4BAE-BDAD-274CA90B1684}" type="parTrans" cxnId="{067245FC-459A-4551-AE80-BD236965A3EA}">
      <dgm:prSet/>
      <dgm:spPr/>
      <dgm:t>
        <a:bodyPr/>
        <a:lstStyle/>
        <a:p>
          <a:endParaRPr lang="de-DE"/>
        </a:p>
      </dgm:t>
    </dgm:pt>
    <dgm:pt modelId="{77886098-0BD5-4029-B7A0-CAD6B0CB6421}" type="sibTrans" cxnId="{067245FC-459A-4551-AE80-BD236965A3EA}">
      <dgm:prSet/>
      <dgm:spPr/>
      <dgm:t>
        <a:bodyPr/>
        <a:lstStyle/>
        <a:p>
          <a:endParaRPr lang="de-DE"/>
        </a:p>
      </dgm:t>
    </dgm:pt>
    <dgm:pt modelId="{C36DAD22-A446-4477-A96F-FFA449A47AB0}">
      <dgm:prSet phldrT="[Text]"/>
      <dgm:spPr/>
      <dgm:t>
        <a:bodyPr/>
        <a:lstStyle/>
        <a:p>
          <a:r>
            <a:rPr lang="de-DE" dirty="0"/>
            <a:t>1.1.4 Projektabschluss</a:t>
          </a:r>
        </a:p>
      </dgm:t>
    </dgm:pt>
    <dgm:pt modelId="{731FD33C-FDD1-449F-BDBC-900D2AC7435B}" type="parTrans" cxnId="{B2A45B07-E108-4422-ACFB-DD6B51ABACCF}">
      <dgm:prSet/>
      <dgm:spPr/>
      <dgm:t>
        <a:bodyPr/>
        <a:lstStyle/>
        <a:p>
          <a:endParaRPr lang="de-DE"/>
        </a:p>
      </dgm:t>
    </dgm:pt>
    <dgm:pt modelId="{C49AD8C3-5398-449D-BD29-86322D4FE2D5}" type="sibTrans" cxnId="{B2A45B07-E108-4422-ACFB-DD6B51ABACCF}">
      <dgm:prSet/>
      <dgm:spPr/>
      <dgm:t>
        <a:bodyPr/>
        <a:lstStyle/>
        <a:p>
          <a:endParaRPr lang="de-DE"/>
        </a:p>
      </dgm:t>
    </dgm:pt>
    <dgm:pt modelId="{768C7C17-BF84-4B01-A701-F752A3918605}">
      <dgm:prSet phldrT="[Text]"/>
      <dgm:spPr/>
      <dgm:t>
        <a:bodyPr/>
        <a:lstStyle/>
        <a:p>
          <a:r>
            <a:rPr lang="de-DE" dirty="0"/>
            <a:t>1.2.1 Einarbeitung in "Bootstrap"</a:t>
          </a:r>
        </a:p>
      </dgm:t>
    </dgm:pt>
    <dgm:pt modelId="{33979C82-945A-4554-B460-6BDDF6F80E40}" type="parTrans" cxnId="{F9A66630-8D7C-442E-B579-673FCED5256F}">
      <dgm:prSet/>
      <dgm:spPr/>
      <dgm:t>
        <a:bodyPr/>
        <a:lstStyle/>
        <a:p>
          <a:endParaRPr lang="de-DE"/>
        </a:p>
      </dgm:t>
    </dgm:pt>
    <dgm:pt modelId="{FBF113C6-93F7-4390-9EC8-D5286A95EC0A}" type="sibTrans" cxnId="{F9A66630-8D7C-442E-B579-673FCED5256F}">
      <dgm:prSet/>
      <dgm:spPr/>
      <dgm:t>
        <a:bodyPr/>
        <a:lstStyle/>
        <a:p>
          <a:endParaRPr lang="de-DE"/>
        </a:p>
      </dgm:t>
    </dgm:pt>
    <dgm:pt modelId="{4868992D-DB2B-4072-8F68-2DC5969D9AA7}">
      <dgm:prSet phldrT="[Text]"/>
      <dgm:spPr/>
      <dgm:t>
        <a:bodyPr/>
        <a:lstStyle/>
        <a:p>
          <a:r>
            <a:rPr lang="de-DE" dirty="0"/>
            <a:t>1.2.2 Einarbeitun in verschiedene  "Frameworks</a:t>
          </a:r>
        </a:p>
      </dgm:t>
    </dgm:pt>
    <dgm:pt modelId="{37787739-46C4-484E-89B3-4943BC42C8E3}" type="parTrans" cxnId="{DFB5529F-EB7B-4FED-8BAA-A123155F6CDA}">
      <dgm:prSet/>
      <dgm:spPr/>
      <dgm:t>
        <a:bodyPr/>
        <a:lstStyle/>
        <a:p>
          <a:endParaRPr lang="de-DE"/>
        </a:p>
      </dgm:t>
    </dgm:pt>
    <dgm:pt modelId="{5B039CDC-5BBD-41A8-A872-3C0BB2FB3798}" type="sibTrans" cxnId="{DFB5529F-EB7B-4FED-8BAA-A123155F6CDA}">
      <dgm:prSet/>
      <dgm:spPr/>
      <dgm:t>
        <a:bodyPr/>
        <a:lstStyle/>
        <a:p>
          <a:endParaRPr lang="de-DE"/>
        </a:p>
      </dgm:t>
    </dgm:pt>
    <dgm:pt modelId="{CE7BD4D7-4BA2-489E-A964-C9155193376E}">
      <dgm:prSet phldrT="[Text]"/>
      <dgm:spPr/>
      <dgm:t>
        <a:bodyPr/>
        <a:lstStyle/>
        <a:p>
          <a:r>
            <a:rPr lang="de-DE" dirty="0"/>
            <a:t>1.2.3 Einarbeitung in "MySQL"</a:t>
          </a:r>
        </a:p>
      </dgm:t>
    </dgm:pt>
    <dgm:pt modelId="{39085550-4A34-4704-B512-3969143F305C}" type="parTrans" cxnId="{02E8523B-0BE0-4941-B9AB-AF7740533B18}">
      <dgm:prSet/>
      <dgm:spPr/>
      <dgm:t>
        <a:bodyPr/>
        <a:lstStyle/>
        <a:p>
          <a:endParaRPr lang="de-DE"/>
        </a:p>
      </dgm:t>
    </dgm:pt>
    <dgm:pt modelId="{81C5E603-5959-41E6-904D-AFB88E31F367}" type="sibTrans" cxnId="{02E8523B-0BE0-4941-B9AB-AF7740533B18}">
      <dgm:prSet/>
      <dgm:spPr/>
      <dgm:t>
        <a:bodyPr/>
        <a:lstStyle/>
        <a:p>
          <a:endParaRPr lang="de-DE"/>
        </a:p>
      </dgm:t>
    </dgm:pt>
    <dgm:pt modelId="{7D6EAA05-3D81-411D-BAD2-87986AC2F53A}">
      <dgm:prSet phldrT="[Text]"/>
      <dgm:spPr/>
      <dgm:t>
        <a:bodyPr/>
        <a:lstStyle/>
        <a:p>
          <a:r>
            <a:rPr lang="de-DE" dirty="0"/>
            <a:t>1.3.1 Erstellung Designentwürfe</a:t>
          </a:r>
        </a:p>
      </dgm:t>
    </dgm:pt>
    <dgm:pt modelId="{EA803EE9-E424-4DB0-9236-B211E334FCFD}" type="parTrans" cxnId="{9E857AD2-B3A9-45A6-9245-C574AFEDD771}">
      <dgm:prSet/>
      <dgm:spPr/>
      <dgm:t>
        <a:bodyPr/>
        <a:lstStyle/>
        <a:p>
          <a:endParaRPr lang="de-DE"/>
        </a:p>
      </dgm:t>
    </dgm:pt>
    <dgm:pt modelId="{2FC8BC21-0BE4-4B29-ADDA-FAAB7DA9DA9B}" type="sibTrans" cxnId="{9E857AD2-B3A9-45A6-9245-C574AFEDD771}">
      <dgm:prSet/>
      <dgm:spPr/>
      <dgm:t>
        <a:bodyPr/>
        <a:lstStyle/>
        <a:p>
          <a:endParaRPr lang="de-DE"/>
        </a:p>
      </dgm:t>
    </dgm:pt>
    <dgm:pt modelId="{DCD01E7C-1698-45C7-804B-C59540CB8C2E}">
      <dgm:prSet phldrT="[Text]"/>
      <dgm:spPr/>
      <dgm:t>
        <a:bodyPr/>
        <a:lstStyle/>
        <a:p>
          <a:r>
            <a:rPr lang="de-DE" dirty="0"/>
            <a:t>1.3.2 Umsetzung Designentwürfe</a:t>
          </a:r>
        </a:p>
      </dgm:t>
    </dgm:pt>
    <dgm:pt modelId="{C7C819B3-04FB-44AD-A443-99B44D4A62B4}" type="parTrans" cxnId="{2FB2E29A-EF1F-452F-9819-32E8A25365EE}">
      <dgm:prSet/>
      <dgm:spPr/>
      <dgm:t>
        <a:bodyPr/>
        <a:lstStyle/>
        <a:p>
          <a:endParaRPr lang="de-DE"/>
        </a:p>
      </dgm:t>
    </dgm:pt>
    <dgm:pt modelId="{78E80D57-CB38-420E-95EB-2A414E794E78}" type="sibTrans" cxnId="{2FB2E29A-EF1F-452F-9819-32E8A25365EE}">
      <dgm:prSet/>
      <dgm:spPr/>
      <dgm:t>
        <a:bodyPr/>
        <a:lstStyle/>
        <a:p>
          <a:endParaRPr lang="de-DE"/>
        </a:p>
      </dgm:t>
    </dgm:pt>
    <dgm:pt modelId="{CD1AAC08-E8EC-418F-A299-58A461241CDF}">
      <dgm:prSet phldrT="[Text]"/>
      <dgm:spPr/>
      <dgm:t>
        <a:bodyPr/>
        <a:lstStyle/>
        <a:p>
          <a:r>
            <a:rPr lang="de-DE" dirty="0"/>
            <a:t>1.3.3 Registration der Kunden</a:t>
          </a:r>
        </a:p>
      </dgm:t>
    </dgm:pt>
    <dgm:pt modelId="{681ADC59-8565-45E3-8C10-423C638811CC}" type="parTrans" cxnId="{7ED6140D-6697-4254-BDF7-04CA18C12939}">
      <dgm:prSet/>
      <dgm:spPr/>
      <dgm:t>
        <a:bodyPr/>
        <a:lstStyle/>
        <a:p>
          <a:endParaRPr lang="de-DE"/>
        </a:p>
      </dgm:t>
    </dgm:pt>
    <dgm:pt modelId="{DBC47ED5-39F5-482C-A714-D85F96EBD61F}" type="sibTrans" cxnId="{7ED6140D-6697-4254-BDF7-04CA18C12939}">
      <dgm:prSet/>
      <dgm:spPr/>
      <dgm:t>
        <a:bodyPr/>
        <a:lstStyle/>
        <a:p>
          <a:endParaRPr lang="de-DE"/>
        </a:p>
      </dgm:t>
    </dgm:pt>
    <dgm:pt modelId="{F06BAEB0-3A6E-4BBD-B40A-1F59CB4C71FE}">
      <dgm:prSet phldrT="[Text]"/>
      <dgm:spPr/>
      <dgm:t>
        <a:bodyPr/>
        <a:lstStyle/>
        <a:p>
          <a:r>
            <a:rPr lang="de-DE" dirty="0"/>
            <a:t>1.3.4 Datenbank Konzeption &amp; Erstellung</a:t>
          </a:r>
        </a:p>
      </dgm:t>
    </dgm:pt>
    <dgm:pt modelId="{B914C179-690C-498E-BD30-31449F5D5B84}" type="parTrans" cxnId="{32B78BAC-2024-42D1-A39D-70CE18B8BE88}">
      <dgm:prSet/>
      <dgm:spPr/>
      <dgm:t>
        <a:bodyPr/>
        <a:lstStyle/>
        <a:p>
          <a:endParaRPr lang="de-DE"/>
        </a:p>
      </dgm:t>
    </dgm:pt>
    <dgm:pt modelId="{915BC66D-2394-4C84-9103-061EB5E07BC0}" type="sibTrans" cxnId="{32B78BAC-2024-42D1-A39D-70CE18B8BE88}">
      <dgm:prSet/>
      <dgm:spPr/>
      <dgm:t>
        <a:bodyPr/>
        <a:lstStyle/>
        <a:p>
          <a:endParaRPr lang="de-DE"/>
        </a:p>
      </dgm:t>
    </dgm:pt>
    <dgm:pt modelId="{254F54C9-EBB1-4E39-A1F7-6159CBF33D9B}">
      <dgm:prSet phldrT="[Text]"/>
      <dgm:spPr/>
      <dgm:t>
        <a:bodyPr/>
        <a:lstStyle/>
        <a:p>
          <a:r>
            <a:rPr lang="de-DE" dirty="0"/>
            <a:t>1.3.5 Datenbankverwaltung für Admin</a:t>
          </a:r>
        </a:p>
      </dgm:t>
    </dgm:pt>
    <dgm:pt modelId="{B93309AD-F9FB-498E-ACDC-AFC8BAF4BF3A}" type="parTrans" cxnId="{D757472F-F170-4C35-ACBD-888C73989C81}">
      <dgm:prSet/>
      <dgm:spPr/>
      <dgm:t>
        <a:bodyPr/>
        <a:lstStyle/>
        <a:p>
          <a:endParaRPr lang="de-DE"/>
        </a:p>
      </dgm:t>
    </dgm:pt>
    <dgm:pt modelId="{07C3192E-7AA7-4344-9397-88D8A1D5FEA5}" type="sibTrans" cxnId="{D757472F-F170-4C35-ACBD-888C73989C81}">
      <dgm:prSet/>
      <dgm:spPr/>
      <dgm:t>
        <a:bodyPr/>
        <a:lstStyle/>
        <a:p>
          <a:endParaRPr lang="de-DE"/>
        </a:p>
      </dgm:t>
    </dgm:pt>
    <dgm:pt modelId="{491560CF-3C12-4E52-8271-6E9316D09634}">
      <dgm:prSet phldrT="[Text]"/>
      <dgm:spPr/>
      <dgm:t>
        <a:bodyPr/>
        <a:lstStyle/>
        <a:p>
          <a:r>
            <a:rPr lang="de-DE" dirty="0"/>
            <a:t>1.4.1 Umsetzung Designentwürfe</a:t>
          </a:r>
        </a:p>
      </dgm:t>
    </dgm:pt>
    <dgm:pt modelId="{AFBB294E-E286-44D4-BEE0-EAA45E4DEDE0}" type="parTrans" cxnId="{9F8CEBA2-E4F2-4191-A375-1F0036FFEDC1}">
      <dgm:prSet/>
      <dgm:spPr/>
      <dgm:t>
        <a:bodyPr/>
        <a:lstStyle/>
        <a:p>
          <a:endParaRPr lang="de-DE"/>
        </a:p>
      </dgm:t>
    </dgm:pt>
    <dgm:pt modelId="{E06982FB-6311-42DF-8FF2-3645C75FE8A8}" type="sibTrans" cxnId="{9F8CEBA2-E4F2-4191-A375-1F0036FFEDC1}">
      <dgm:prSet/>
      <dgm:spPr/>
      <dgm:t>
        <a:bodyPr/>
        <a:lstStyle/>
        <a:p>
          <a:endParaRPr lang="de-DE"/>
        </a:p>
      </dgm:t>
    </dgm:pt>
    <dgm:pt modelId="{0F168EA9-0042-4B99-8005-D30118A53740}">
      <dgm:prSet phldrT="[Text]"/>
      <dgm:spPr/>
      <dgm:t>
        <a:bodyPr/>
        <a:lstStyle/>
        <a:p>
          <a:r>
            <a:rPr lang="de-DE" dirty="0"/>
            <a:t>1.4.2 Grafische Oberfläche implementieren</a:t>
          </a:r>
        </a:p>
      </dgm:t>
    </dgm:pt>
    <dgm:pt modelId="{E116CBA4-8A44-4E7A-A98C-E28611B67C1F}" type="parTrans" cxnId="{0280BAB1-FFB3-4042-8230-E603A0C5DEA4}">
      <dgm:prSet/>
      <dgm:spPr/>
      <dgm:t>
        <a:bodyPr/>
        <a:lstStyle/>
        <a:p>
          <a:endParaRPr lang="de-DE"/>
        </a:p>
      </dgm:t>
    </dgm:pt>
    <dgm:pt modelId="{BB9E7D04-1F51-4716-A0B9-EBFDC05F496C}" type="sibTrans" cxnId="{0280BAB1-FFB3-4042-8230-E603A0C5DEA4}">
      <dgm:prSet/>
      <dgm:spPr/>
      <dgm:t>
        <a:bodyPr/>
        <a:lstStyle/>
        <a:p>
          <a:endParaRPr lang="de-DE"/>
        </a:p>
      </dgm:t>
    </dgm:pt>
    <dgm:pt modelId="{1CD75821-CE21-4B12-8AB7-F828E1491F76}">
      <dgm:prSet phldrT="[Text]"/>
      <dgm:spPr/>
      <dgm:t>
        <a:bodyPr/>
        <a:lstStyle/>
        <a:p>
          <a:r>
            <a:rPr lang="de-DE" dirty="0"/>
            <a:t>1.4.3 Verwaltung der Bestelldaten</a:t>
          </a:r>
        </a:p>
      </dgm:t>
    </dgm:pt>
    <dgm:pt modelId="{F3D66439-14DB-42C2-B248-33E1132127FE}" type="parTrans" cxnId="{BA610F4D-2B76-4C75-B05E-CDDF15D7D54B}">
      <dgm:prSet/>
      <dgm:spPr/>
      <dgm:t>
        <a:bodyPr/>
        <a:lstStyle/>
        <a:p>
          <a:endParaRPr lang="de-DE"/>
        </a:p>
      </dgm:t>
    </dgm:pt>
    <dgm:pt modelId="{3D6C880A-2AE6-43CB-8E97-2E74B03428A3}" type="sibTrans" cxnId="{BA610F4D-2B76-4C75-B05E-CDDF15D7D54B}">
      <dgm:prSet/>
      <dgm:spPr/>
      <dgm:t>
        <a:bodyPr/>
        <a:lstStyle/>
        <a:p>
          <a:endParaRPr lang="de-DE"/>
        </a:p>
      </dgm:t>
    </dgm:pt>
    <dgm:pt modelId="{DDB55AA7-82C4-455C-9FE0-28ACB3606BCC}">
      <dgm:prSet phldrT="[Text]"/>
      <dgm:spPr/>
      <dgm:t>
        <a:bodyPr/>
        <a:lstStyle/>
        <a:p>
          <a:r>
            <a:rPr lang="de-DE" dirty="0"/>
            <a:t>1.4.4 Zahlungsarten implementieren</a:t>
          </a:r>
        </a:p>
      </dgm:t>
    </dgm:pt>
    <dgm:pt modelId="{4FC21FAE-8532-4652-89E6-E9A91AE10D3A}" type="parTrans" cxnId="{7BCA7E1C-6BC3-461F-A1DC-C88A0A3CAB18}">
      <dgm:prSet/>
      <dgm:spPr/>
      <dgm:t>
        <a:bodyPr/>
        <a:lstStyle/>
        <a:p>
          <a:endParaRPr lang="de-DE"/>
        </a:p>
      </dgm:t>
    </dgm:pt>
    <dgm:pt modelId="{63D8CEA5-5A0D-42AC-B6FB-CA0160993CF4}" type="sibTrans" cxnId="{7BCA7E1C-6BC3-461F-A1DC-C88A0A3CAB18}">
      <dgm:prSet/>
      <dgm:spPr/>
      <dgm:t>
        <a:bodyPr/>
        <a:lstStyle/>
        <a:p>
          <a:endParaRPr lang="de-DE"/>
        </a:p>
      </dgm:t>
    </dgm:pt>
    <dgm:pt modelId="{4BE05DB6-1E52-45CA-8AAD-D53EF2F69B1F}">
      <dgm:prSet phldrT="[Text]"/>
      <dgm:spPr/>
      <dgm:t>
        <a:bodyPr/>
        <a:lstStyle/>
        <a:p>
          <a:r>
            <a:rPr lang="de-DE" dirty="0"/>
            <a:t>1.4.5 Benachrichtigung über Eingang der Bestellung</a:t>
          </a:r>
        </a:p>
      </dgm:t>
    </dgm:pt>
    <dgm:pt modelId="{49FCA455-2BC1-4465-9286-77A6DA8EB673}" type="parTrans" cxnId="{7FFDB0CD-9D4E-416D-946A-3637BD88316F}">
      <dgm:prSet/>
      <dgm:spPr/>
      <dgm:t>
        <a:bodyPr/>
        <a:lstStyle/>
        <a:p>
          <a:endParaRPr lang="de-DE"/>
        </a:p>
      </dgm:t>
    </dgm:pt>
    <dgm:pt modelId="{D1F0FF2A-5D11-40D5-A435-A78CE3783320}" type="sibTrans" cxnId="{7FFDB0CD-9D4E-416D-946A-3637BD88316F}">
      <dgm:prSet/>
      <dgm:spPr/>
      <dgm:t>
        <a:bodyPr/>
        <a:lstStyle/>
        <a:p>
          <a:endParaRPr lang="de-DE"/>
        </a:p>
      </dgm:t>
    </dgm:pt>
    <dgm:pt modelId="{B06E3A41-41C1-422F-9C91-76907B2957FC}">
      <dgm:prSet phldrT="[Text]"/>
      <dgm:spPr/>
      <dgm:t>
        <a:bodyPr/>
        <a:lstStyle/>
        <a:p>
          <a:r>
            <a:rPr lang="de-DE" dirty="0"/>
            <a:t>1.5.1 Umsetzung Designentwürfe</a:t>
          </a:r>
        </a:p>
      </dgm:t>
    </dgm:pt>
    <dgm:pt modelId="{2DC04DD0-9D8D-4779-AC3F-565010DDC68A}" type="parTrans" cxnId="{89B0076A-A50C-4435-8038-56EDAB0F93D7}">
      <dgm:prSet/>
      <dgm:spPr/>
      <dgm:t>
        <a:bodyPr/>
        <a:lstStyle/>
        <a:p>
          <a:endParaRPr lang="de-DE"/>
        </a:p>
      </dgm:t>
    </dgm:pt>
    <dgm:pt modelId="{F51B8782-BDBF-4F46-9968-7F84B39393AE}" type="sibTrans" cxnId="{89B0076A-A50C-4435-8038-56EDAB0F93D7}">
      <dgm:prSet/>
      <dgm:spPr/>
      <dgm:t>
        <a:bodyPr/>
        <a:lstStyle/>
        <a:p>
          <a:endParaRPr lang="de-DE"/>
        </a:p>
      </dgm:t>
    </dgm:pt>
    <dgm:pt modelId="{D9FDB72E-2BC6-44CC-8673-5C819FA33028}">
      <dgm:prSet phldrT="[Text]"/>
      <dgm:spPr/>
      <dgm:t>
        <a:bodyPr/>
        <a:lstStyle/>
        <a:p>
          <a:r>
            <a:rPr lang="de-DE" dirty="0"/>
            <a:t>1.5.2 Grafische Oberfläche implementieren</a:t>
          </a:r>
        </a:p>
      </dgm:t>
    </dgm:pt>
    <dgm:pt modelId="{CD53E940-C7CE-465A-B449-1C67594F5FB1}" type="parTrans" cxnId="{9EBE80D7-AB19-4B49-8C00-96A6401112BB}">
      <dgm:prSet/>
      <dgm:spPr/>
      <dgm:t>
        <a:bodyPr/>
        <a:lstStyle/>
        <a:p>
          <a:endParaRPr lang="de-DE"/>
        </a:p>
      </dgm:t>
    </dgm:pt>
    <dgm:pt modelId="{7BFB3000-F264-4413-AD01-6A1DA71F590A}" type="sibTrans" cxnId="{9EBE80D7-AB19-4B49-8C00-96A6401112BB}">
      <dgm:prSet/>
      <dgm:spPr/>
      <dgm:t>
        <a:bodyPr/>
        <a:lstStyle/>
        <a:p>
          <a:endParaRPr lang="de-DE"/>
        </a:p>
      </dgm:t>
    </dgm:pt>
    <dgm:pt modelId="{96DFCF1C-A83F-4721-A054-5FA694032CB0}">
      <dgm:prSet phldrT="[Text]"/>
      <dgm:spPr/>
      <dgm:t>
        <a:bodyPr/>
        <a:lstStyle/>
        <a:p>
          <a:r>
            <a:rPr lang="de-DE" dirty="0"/>
            <a:t>1.5.3 Verwaltung der Reservierungsdaten</a:t>
          </a:r>
        </a:p>
      </dgm:t>
    </dgm:pt>
    <dgm:pt modelId="{C032E757-41AF-468A-9DF4-3EB8681BDA08}" type="parTrans" cxnId="{9AD92673-3823-4FDE-A7E0-C09624152F41}">
      <dgm:prSet/>
      <dgm:spPr/>
      <dgm:t>
        <a:bodyPr/>
        <a:lstStyle/>
        <a:p>
          <a:endParaRPr lang="de-DE"/>
        </a:p>
      </dgm:t>
    </dgm:pt>
    <dgm:pt modelId="{6323A1E6-6759-4882-BF04-B34D2A4160D7}" type="sibTrans" cxnId="{9AD92673-3823-4FDE-A7E0-C09624152F41}">
      <dgm:prSet/>
      <dgm:spPr/>
      <dgm:t>
        <a:bodyPr/>
        <a:lstStyle/>
        <a:p>
          <a:endParaRPr lang="de-DE"/>
        </a:p>
      </dgm:t>
    </dgm:pt>
    <dgm:pt modelId="{F270F2A2-22D2-4E63-AA8D-8D0412A5A548}">
      <dgm:prSet phldrT="[Text]"/>
      <dgm:spPr/>
      <dgm:t>
        <a:bodyPr/>
        <a:lstStyle/>
        <a:p>
          <a:r>
            <a:rPr lang="de-DE" dirty="0"/>
            <a:t>1.5.4 Benachrichtigung über Eingang der Reservierung</a:t>
          </a:r>
        </a:p>
      </dgm:t>
    </dgm:pt>
    <dgm:pt modelId="{89811B50-7C80-4FD4-A7DB-77D0E523E946}" type="parTrans" cxnId="{FB3A0ED2-1202-47AD-83E5-11FD4E8144F1}">
      <dgm:prSet/>
      <dgm:spPr/>
      <dgm:t>
        <a:bodyPr/>
        <a:lstStyle/>
        <a:p>
          <a:endParaRPr lang="de-DE"/>
        </a:p>
      </dgm:t>
    </dgm:pt>
    <dgm:pt modelId="{C63CF9F8-4000-4161-9256-79A2BC0F05AA}" type="sibTrans" cxnId="{FB3A0ED2-1202-47AD-83E5-11FD4E8144F1}">
      <dgm:prSet/>
      <dgm:spPr/>
      <dgm:t>
        <a:bodyPr/>
        <a:lstStyle/>
        <a:p>
          <a:endParaRPr lang="de-DE"/>
        </a:p>
      </dgm:t>
    </dgm:pt>
    <dgm:pt modelId="{97B27793-6AC8-40BD-985E-9B05865D9761}">
      <dgm:prSet phldrT="[Text]"/>
      <dgm:spPr/>
      <dgm:t>
        <a:bodyPr/>
        <a:lstStyle/>
        <a:p>
          <a:r>
            <a:rPr lang="de-DE" dirty="0"/>
            <a:t>1.6.1 Test Bestellsystem</a:t>
          </a:r>
        </a:p>
      </dgm:t>
    </dgm:pt>
    <dgm:pt modelId="{95C049A7-93C7-4309-9C88-E9F6C79E3D8F}" type="parTrans" cxnId="{2FC73B6B-A08D-456F-B503-4FDD70B59E04}">
      <dgm:prSet/>
      <dgm:spPr/>
      <dgm:t>
        <a:bodyPr/>
        <a:lstStyle/>
        <a:p>
          <a:endParaRPr lang="de-DE"/>
        </a:p>
      </dgm:t>
    </dgm:pt>
    <dgm:pt modelId="{BF1E4741-2813-4933-A323-16AF9D4D10FC}" type="sibTrans" cxnId="{2FC73B6B-A08D-456F-B503-4FDD70B59E04}">
      <dgm:prSet/>
      <dgm:spPr/>
      <dgm:t>
        <a:bodyPr/>
        <a:lstStyle/>
        <a:p>
          <a:endParaRPr lang="de-DE"/>
        </a:p>
      </dgm:t>
    </dgm:pt>
    <dgm:pt modelId="{1FA64B37-6F33-49B2-A5E6-33E73AECDF7B}">
      <dgm:prSet phldrT="[Text]"/>
      <dgm:spPr/>
      <dgm:t>
        <a:bodyPr/>
        <a:lstStyle/>
        <a:p>
          <a:r>
            <a:rPr lang="de-DE" dirty="0"/>
            <a:t>1.6.2 Fehlerbehebung Bestellsystem</a:t>
          </a:r>
        </a:p>
      </dgm:t>
    </dgm:pt>
    <dgm:pt modelId="{24D151F2-7370-4D3B-A921-C58499E701D0}" type="parTrans" cxnId="{5AF3B704-0DE5-4C63-BF84-7150E9951BE0}">
      <dgm:prSet/>
      <dgm:spPr/>
      <dgm:t>
        <a:bodyPr/>
        <a:lstStyle/>
        <a:p>
          <a:endParaRPr lang="de-DE"/>
        </a:p>
      </dgm:t>
    </dgm:pt>
    <dgm:pt modelId="{386A8EC3-9FFF-45AF-97C7-50B8CB91F425}" type="sibTrans" cxnId="{5AF3B704-0DE5-4C63-BF84-7150E9951BE0}">
      <dgm:prSet/>
      <dgm:spPr/>
      <dgm:t>
        <a:bodyPr/>
        <a:lstStyle/>
        <a:p>
          <a:endParaRPr lang="de-DE"/>
        </a:p>
      </dgm:t>
    </dgm:pt>
    <dgm:pt modelId="{0BB366F7-1A56-4E0E-9463-34BCCF5B72A1}">
      <dgm:prSet phldrT="[Text]"/>
      <dgm:spPr/>
      <dgm:t>
        <a:bodyPr/>
        <a:lstStyle/>
        <a:p>
          <a:r>
            <a:rPr lang="de-DE" dirty="0"/>
            <a:t>1.6.3 Test Reservierungssystem</a:t>
          </a:r>
        </a:p>
      </dgm:t>
    </dgm:pt>
    <dgm:pt modelId="{88646102-26E0-469E-8E7C-EC0F88BE5782}" type="parTrans" cxnId="{6F1A7867-9EEF-45E9-8D50-9543591CB9F2}">
      <dgm:prSet/>
      <dgm:spPr/>
      <dgm:t>
        <a:bodyPr/>
        <a:lstStyle/>
        <a:p>
          <a:endParaRPr lang="de-DE"/>
        </a:p>
      </dgm:t>
    </dgm:pt>
    <dgm:pt modelId="{A9EAF4F7-E6A4-4091-A880-A0E1C14BB47C}" type="sibTrans" cxnId="{6F1A7867-9EEF-45E9-8D50-9543591CB9F2}">
      <dgm:prSet/>
      <dgm:spPr/>
      <dgm:t>
        <a:bodyPr/>
        <a:lstStyle/>
        <a:p>
          <a:endParaRPr lang="de-DE"/>
        </a:p>
      </dgm:t>
    </dgm:pt>
    <dgm:pt modelId="{DA535924-1DA5-4DAA-9188-38A6861CDBDF}">
      <dgm:prSet phldrT="[Text]"/>
      <dgm:spPr/>
      <dgm:t>
        <a:bodyPr/>
        <a:lstStyle/>
        <a:p>
          <a:r>
            <a:rPr lang="de-DE" dirty="0"/>
            <a:t>1.6.4 Fehlerbehebung Reservierungssystem</a:t>
          </a:r>
        </a:p>
      </dgm:t>
    </dgm:pt>
    <dgm:pt modelId="{55F788AE-78E8-4859-9DE1-5C9E3C805D79}" type="parTrans" cxnId="{7DD16407-ABDD-4D7E-95C9-D869B108FFD9}">
      <dgm:prSet/>
      <dgm:spPr/>
      <dgm:t>
        <a:bodyPr/>
        <a:lstStyle/>
        <a:p>
          <a:endParaRPr lang="de-DE"/>
        </a:p>
      </dgm:t>
    </dgm:pt>
    <dgm:pt modelId="{6CAF09EC-A985-4EDF-AFA4-C845FBF4C89B}" type="sibTrans" cxnId="{7DD16407-ABDD-4D7E-95C9-D869B108FFD9}">
      <dgm:prSet/>
      <dgm:spPr/>
      <dgm:t>
        <a:bodyPr/>
        <a:lstStyle/>
        <a:p>
          <a:endParaRPr lang="de-DE"/>
        </a:p>
      </dgm:t>
    </dgm:pt>
    <dgm:pt modelId="{A82A7389-B89B-403B-A8FB-C57828263A09}">
      <dgm:prSet phldrT="[Text]"/>
      <dgm:spPr/>
      <dgm:t>
        <a:bodyPr/>
        <a:lstStyle/>
        <a:p>
          <a:r>
            <a:rPr lang="de-DE" dirty="0"/>
            <a:t>1.7.1  Webseite online stellen</a:t>
          </a:r>
        </a:p>
      </dgm:t>
    </dgm:pt>
    <dgm:pt modelId="{B16C6DDF-A312-426C-91E3-E7F903B27D53}" type="parTrans" cxnId="{CBFCD211-C9B4-4AC7-8E94-D3ACC94A9111}">
      <dgm:prSet/>
      <dgm:spPr/>
      <dgm:t>
        <a:bodyPr/>
        <a:lstStyle/>
        <a:p>
          <a:endParaRPr lang="de-DE"/>
        </a:p>
      </dgm:t>
    </dgm:pt>
    <dgm:pt modelId="{6B9A1A37-4B5A-4026-B950-DA74ED79DA16}" type="sibTrans" cxnId="{CBFCD211-C9B4-4AC7-8E94-D3ACC94A9111}">
      <dgm:prSet/>
      <dgm:spPr/>
      <dgm:t>
        <a:bodyPr/>
        <a:lstStyle/>
        <a:p>
          <a:endParaRPr lang="de-DE"/>
        </a:p>
      </dgm:t>
    </dgm:pt>
    <dgm:pt modelId="{5C0F1DBE-5065-43BC-8DA1-6AED85D35B3E}">
      <dgm:prSet phldrT="[Text]"/>
      <dgm:spPr/>
      <dgm:t>
        <a:bodyPr/>
        <a:lstStyle/>
        <a:p>
          <a:r>
            <a:rPr lang="de-DE" dirty="0"/>
            <a:t>1.7.2 Abschluss Dokumentation</a:t>
          </a:r>
        </a:p>
      </dgm:t>
    </dgm:pt>
    <dgm:pt modelId="{3995F8C5-D150-4A78-96AB-63178C84CAF3}" type="parTrans" cxnId="{106179D5-9052-4864-BB71-9687799B93EF}">
      <dgm:prSet/>
      <dgm:spPr/>
      <dgm:t>
        <a:bodyPr/>
        <a:lstStyle/>
        <a:p>
          <a:endParaRPr lang="de-DE"/>
        </a:p>
      </dgm:t>
    </dgm:pt>
    <dgm:pt modelId="{7FE942CC-912B-4617-BF24-3BC128F23A95}" type="sibTrans" cxnId="{106179D5-9052-4864-BB71-9687799B93EF}">
      <dgm:prSet/>
      <dgm:spPr/>
      <dgm:t>
        <a:bodyPr/>
        <a:lstStyle/>
        <a:p>
          <a:endParaRPr lang="de-DE"/>
        </a:p>
      </dgm:t>
    </dgm:pt>
    <dgm:pt modelId="{216CF801-9E26-4A0E-8BA8-AA1A27C165B7}">
      <dgm:prSet phldrT="[Text]"/>
      <dgm:spPr/>
      <dgm:t>
        <a:bodyPr/>
        <a:lstStyle/>
        <a:p>
          <a:r>
            <a:rPr lang="de-DE" dirty="0"/>
            <a:t>1.7.3 Abgabe Projektdokumentation </a:t>
          </a:r>
        </a:p>
      </dgm:t>
    </dgm:pt>
    <dgm:pt modelId="{09BA00C6-EF16-43B2-88DB-569327F3A1A0}" type="parTrans" cxnId="{A29F8FDC-06A7-4160-950F-BEFF11EBD0E6}">
      <dgm:prSet/>
      <dgm:spPr/>
      <dgm:t>
        <a:bodyPr/>
        <a:lstStyle/>
        <a:p>
          <a:endParaRPr lang="de-DE"/>
        </a:p>
      </dgm:t>
    </dgm:pt>
    <dgm:pt modelId="{205856C6-E6BF-449F-A449-726200BB41C2}" type="sibTrans" cxnId="{A29F8FDC-06A7-4160-950F-BEFF11EBD0E6}">
      <dgm:prSet/>
      <dgm:spPr/>
      <dgm:t>
        <a:bodyPr/>
        <a:lstStyle/>
        <a:p>
          <a:endParaRPr lang="de-DE"/>
        </a:p>
      </dgm:t>
    </dgm:pt>
    <dgm:pt modelId="{97B7A69E-69FD-421E-AF84-915046766EF5}">
      <dgm:prSet/>
      <dgm:spPr/>
      <dgm:t>
        <a:bodyPr/>
        <a:lstStyle/>
        <a:p>
          <a:r>
            <a:rPr lang="de-AT"/>
            <a:t>1.2.4 Einarbeitung abgeschlossen</a:t>
          </a:r>
        </a:p>
      </dgm:t>
    </dgm:pt>
    <dgm:pt modelId="{9083ABC1-3037-4916-A1A4-993D9B9BF11F}" type="parTrans" cxnId="{1BF9F301-25CF-4E03-8AFF-823A18179614}">
      <dgm:prSet/>
      <dgm:spPr/>
      <dgm:t>
        <a:bodyPr/>
        <a:lstStyle/>
        <a:p>
          <a:endParaRPr lang="de-AT"/>
        </a:p>
      </dgm:t>
    </dgm:pt>
    <dgm:pt modelId="{3A4B9D1B-E2B6-4149-A7CD-2AA63C4BDBEF}" type="sibTrans" cxnId="{1BF9F301-25CF-4E03-8AFF-823A18179614}">
      <dgm:prSet/>
      <dgm:spPr/>
      <dgm:t>
        <a:bodyPr/>
        <a:lstStyle/>
        <a:p>
          <a:endParaRPr lang="de-AT"/>
        </a:p>
      </dgm:t>
    </dgm:pt>
    <dgm:pt modelId="{5F7CD1CA-B911-4A52-B687-718764F6CE83}">
      <dgm:prSet/>
      <dgm:spPr/>
      <dgm:t>
        <a:bodyPr/>
        <a:lstStyle/>
        <a:p>
          <a:r>
            <a:rPr lang="de-AT"/>
            <a:t>1.1.5 Projekt abgeschlossen</a:t>
          </a:r>
        </a:p>
      </dgm:t>
    </dgm:pt>
    <dgm:pt modelId="{1EBE1DE2-CD88-4AF2-B7D2-A21CFDF9F657}" type="parTrans" cxnId="{F3EA2BBF-FAE1-447D-BCD1-45E4CDA31E72}">
      <dgm:prSet/>
      <dgm:spPr/>
      <dgm:t>
        <a:bodyPr/>
        <a:lstStyle/>
        <a:p>
          <a:endParaRPr lang="de-AT"/>
        </a:p>
      </dgm:t>
    </dgm:pt>
    <dgm:pt modelId="{9C8C5654-589B-4868-8312-654D45AEAFD0}" type="sibTrans" cxnId="{F3EA2BBF-FAE1-447D-BCD1-45E4CDA31E72}">
      <dgm:prSet/>
      <dgm:spPr/>
      <dgm:t>
        <a:bodyPr/>
        <a:lstStyle/>
        <a:p>
          <a:endParaRPr lang="de-AT"/>
        </a:p>
      </dgm:t>
    </dgm:pt>
    <dgm:pt modelId="{D25E6585-6E4A-46AC-A7A1-895EB22F5C66}">
      <dgm:prSet/>
      <dgm:spPr/>
      <dgm:t>
        <a:bodyPr/>
        <a:lstStyle/>
        <a:p>
          <a:r>
            <a:rPr lang="de-AT"/>
            <a:t>1.4.6 Bestellsystem abgeschlossen</a:t>
          </a:r>
        </a:p>
      </dgm:t>
    </dgm:pt>
    <dgm:pt modelId="{2A6ED2A0-9F95-4826-A67C-5046BDE20E70}" type="parTrans" cxnId="{82411696-4D2D-4255-AA0F-E4E9BD7003AC}">
      <dgm:prSet/>
      <dgm:spPr/>
      <dgm:t>
        <a:bodyPr/>
        <a:lstStyle/>
        <a:p>
          <a:endParaRPr lang="de-AT"/>
        </a:p>
      </dgm:t>
    </dgm:pt>
    <dgm:pt modelId="{DB23EFFC-08F2-4288-8EB1-7591135DA39A}" type="sibTrans" cxnId="{82411696-4D2D-4255-AA0F-E4E9BD7003AC}">
      <dgm:prSet/>
      <dgm:spPr/>
      <dgm:t>
        <a:bodyPr/>
        <a:lstStyle/>
        <a:p>
          <a:endParaRPr lang="de-AT"/>
        </a:p>
      </dgm:t>
    </dgm:pt>
    <dgm:pt modelId="{0933CB66-F3FF-48E8-8EE8-0B263CA98E45}">
      <dgm:prSet/>
      <dgm:spPr/>
      <dgm:t>
        <a:bodyPr/>
        <a:lstStyle/>
        <a:p>
          <a:r>
            <a:rPr lang="de-AT"/>
            <a:t>1.5.5 Reservierungssystem abgeschlossen</a:t>
          </a:r>
        </a:p>
      </dgm:t>
    </dgm:pt>
    <dgm:pt modelId="{FDD462D5-9674-4B4C-B010-C03887970415}" type="parTrans" cxnId="{0989BD57-9EBB-46B6-B172-ABFBC3F691E4}">
      <dgm:prSet/>
      <dgm:spPr/>
      <dgm:t>
        <a:bodyPr/>
        <a:lstStyle/>
        <a:p>
          <a:endParaRPr lang="de-AT"/>
        </a:p>
      </dgm:t>
    </dgm:pt>
    <dgm:pt modelId="{7215867C-9611-47D1-8DFF-54DF5005F4DA}" type="sibTrans" cxnId="{0989BD57-9EBB-46B6-B172-ABFBC3F691E4}">
      <dgm:prSet/>
      <dgm:spPr/>
      <dgm:t>
        <a:bodyPr/>
        <a:lstStyle/>
        <a:p>
          <a:endParaRPr lang="de-AT"/>
        </a:p>
      </dgm:t>
    </dgm:pt>
    <dgm:pt modelId="{BB37DDBF-8123-4742-9B01-C92155B75CDD}">
      <dgm:prSet/>
      <dgm:spPr/>
      <dgm:t>
        <a:bodyPr/>
        <a:lstStyle/>
        <a:p>
          <a:r>
            <a:rPr lang="de-AT"/>
            <a:t>1.6.5 Testing abgeschlossen</a:t>
          </a:r>
        </a:p>
      </dgm:t>
    </dgm:pt>
    <dgm:pt modelId="{5C3F4DCF-F1F6-4434-A61F-A2E8DD1A1392}" type="parTrans" cxnId="{9343EA57-0F4E-45BE-8110-B664B878027D}">
      <dgm:prSet/>
      <dgm:spPr/>
      <dgm:t>
        <a:bodyPr/>
        <a:lstStyle/>
        <a:p>
          <a:endParaRPr lang="de-AT"/>
        </a:p>
      </dgm:t>
    </dgm:pt>
    <dgm:pt modelId="{0AEB6BD9-B839-4700-9A69-019EA7427998}" type="sibTrans" cxnId="{9343EA57-0F4E-45BE-8110-B664B878027D}">
      <dgm:prSet/>
      <dgm:spPr/>
      <dgm:t>
        <a:bodyPr/>
        <a:lstStyle/>
        <a:p>
          <a:endParaRPr lang="de-AT"/>
        </a:p>
      </dgm:t>
    </dgm:pt>
    <dgm:pt modelId="{A8AA46B2-24D9-44E2-8F72-7DC2475F3F41}" type="pres">
      <dgm:prSet presAssocID="{3BBE15C2-2EA3-4895-8B2C-00C0EEBD7508}" presName="mainComposite" presStyleCnt="0">
        <dgm:presLayoutVars>
          <dgm:chPref val="1"/>
          <dgm:dir/>
          <dgm:animOne val="branch"/>
          <dgm:animLvl val="lvl"/>
          <dgm:resizeHandles val="exact"/>
        </dgm:presLayoutVars>
      </dgm:prSet>
      <dgm:spPr/>
    </dgm:pt>
    <dgm:pt modelId="{0EAFD03F-C79B-4051-B4AB-5F3DB83E5B60}" type="pres">
      <dgm:prSet presAssocID="{3BBE15C2-2EA3-4895-8B2C-00C0EEBD7508}" presName="hierFlow" presStyleCnt="0"/>
      <dgm:spPr/>
    </dgm:pt>
    <dgm:pt modelId="{C6228523-45A5-4A4E-B051-8B5C63949F36}" type="pres">
      <dgm:prSet presAssocID="{3BBE15C2-2EA3-4895-8B2C-00C0EEBD7508}" presName="hierChild1" presStyleCnt="0">
        <dgm:presLayoutVars>
          <dgm:chPref val="1"/>
          <dgm:animOne val="branch"/>
          <dgm:animLvl val="lvl"/>
        </dgm:presLayoutVars>
      </dgm:prSet>
      <dgm:spPr/>
    </dgm:pt>
    <dgm:pt modelId="{431F2F0A-3ED4-42DA-9C10-934605894D05}" type="pres">
      <dgm:prSet presAssocID="{E450B9F5-8C45-4820-8070-9DD12C44243B}" presName="Name14" presStyleCnt="0"/>
      <dgm:spPr/>
    </dgm:pt>
    <dgm:pt modelId="{F8464C73-7BE0-4A09-A9D5-3F46E1240978}" type="pres">
      <dgm:prSet presAssocID="{E450B9F5-8C45-4820-8070-9DD12C44243B}" presName="level1Shape" presStyleLbl="node0" presStyleIdx="0" presStyleCnt="1">
        <dgm:presLayoutVars>
          <dgm:chPref val="3"/>
        </dgm:presLayoutVars>
      </dgm:prSet>
      <dgm:spPr/>
    </dgm:pt>
    <dgm:pt modelId="{0AA228D7-F69B-4BE9-90E5-3AFD9080057C}" type="pres">
      <dgm:prSet presAssocID="{E450B9F5-8C45-4820-8070-9DD12C44243B}" presName="hierChild2" presStyleCnt="0"/>
      <dgm:spPr/>
    </dgm:pt>
    <dgm:pt modelId="{6D4AC5E5-5FDD-4EDB-9CBC-A674BF3D7210}" type="pres">
      <dgm:prSet presAssocID="{468E29D4-A8C4-49F9-ACEC-0836E7845BC3}" presName="Name19" presStyleLbl="parChTrans1D2" presStyleIdx="0" presStyleCnt="7"/>
      <dgm:spPr/>
    </dgm:pt>
    <dgm:pt modelId="{62E4E177-535D-40D5-819B-1AEA1471CA7A}" type="pres">
      <dgm:prSet presAssocID="{167419A0-00FE-4C5C-9EFB-281056CA302B}" presName="Name21" presStyleCnt="0"/>
      <dgm:spPr/>
    </dgm:pt>
    <dgm:pt modelId="{8C76F86C-DB83-428B-BA0C-89BDEEEF45D5}" type="pres">
      <dgm:prSet presAssocID="{167419A0-00FE-4C5C-9EFB-281056CA302B}" presName="level2Shape" presStyleLbl="node2" presStyleIdx="0" presStyleCnt="7"/>
      <dgm:spPr/>
    </dgm:pt>
    <dgm:pt modelId="{0BA5F4C5-442A-4D67-BFD3-5E500896F082}" type="pres">
      <dgm:prSet presAssocID="{167419A0-00FE-4C5C-9EFB-281056CA302B}" presName="hierChild3" presStyleCnt="0"/>
      <dgm:spPr/>
    </dgm:pt>
    <dgm:pt modelId="{DD46DCC5-7570-40D5-A659-12E8C044C4CD}" type="pres">
      <dgm:prSet presAssocID="{FFA94C06-13E6-4874-91A1-7AED5748E47B}" presName="Name19" presStyleLbl="parChTrans1D3" presStyleIdx="0" presStyleCnt="7"/>
      <dgm:spPr/>
    </dgm:pt>
    <dgm:pt modelId="{0C121DCD-4066-46A2-81CA-EE27B648CC64}" type="pres">
      <dgm:prSet presAssocID="{8CF95966-7978-48C8-9B5C-23D6AD3B1B8D}" presName="Name21" presStyleCnt="0"/>
      <dgm:spPr/>
    </dgm:pt>
    <dgm:pt modelId="{9DCADBCA-2A4D-4DBD-AD6B-544F0548EC3D}" type="pres">
      <dgm:prSet presAssocID="{8CF95966-7978-48C8-9B5C-23D6AD3B1B8D}" presName="level2Shape" presStyleLbl="node3" presStyleIdx="0" presStyleCnt="7"/>
      <dgm:spPr/>
    </dgm:pt>
    <dgm:pt modelId="{CEE4F83A-409A-4F2D-AABE-05EE3AD84929}" type="pres">
      <dgm:prSet presAssocID="{8CF95966-7978-48C8-9B5C-23D6AD3B1B8D}" presName="hierChild3" presStyleCnt="0"/>
      <dgm:spPr/>
    </dgm:pt>
    <dgm:pt modelId="{C89996F9-4F15-4D25-9982-D266EEB80687}" type="pres">
      <dgm:prSet presAssocID="{8672FC98-7E70-4BA1-AB7D-9443DA4285E8}" presName="Name19" presStyleLbl="parChTrans1D4" presStyleIdx="0" presStyleCnt="26"/>
      <dgm:spPr/>
    </dgm:pt>
    <dgm:pt modelId="{33F5C717-CF9A-4189-B28B-B60BD7BBF2C6}" type="pres">
      <dgm:prSet presAssocID="{A1CC85FB-66E5-486D-A347-9DF1B5A03474}" presName="Name21" presStyleCnt="0"/>
      <dgm:spPr/>
    </dgm:pt>
    <dgm:pt modelId="{8BB39AE4-E48F-47BC-860A-2EDC578EDD1D}" type="pres">
      <dgm:prSet presAssocID="{A1CC85FB-66E5-486D-A347-9DF1B5A03474}" presName="level2Shape" presStyleLbl="node4" presStyleIdx="0" presStyleCnt="26"/>
      <dgm:spPr/>
    </dgm:pt>
    <dgm:pt modelId="{A92C153F-D176-4C7B-B6E8-E6DD1DD10822}" type="pres">
      <dgm:prSet presAssocID="{A1CC85FB-66E5-486D-A347-9DF1B5A03474}" presName="hierChild3" presStyleCnt="0"/>
      <dgm:spPr/>
    </dgm:pt>
    <dgm:pt modelId="{E55171C3-D3ED-4922-9256-CF5EFB08BC36}" type="pres">
      <dgm:prSet presAssocID="{5D94822B-01B5-4276-BED9-7C09E8050FB9}" presName="Name19" presStyleLbl="parChTrans1D4" presStyleIdx="1" presStyleCnt="26"/>
      <dgm:spPr/>
    </dgm:pt>
    <dgm:pt modelId="{C9B6E4E3-9CD8-4E24-AB3A-63996763A60B}" type="pres">
      <dgm:prSet presAssocID="{89FA28E0-8C4C-413E-8886-939FCC9435F2}" presName="Name21" presStyleCnt="0"/>
      <dgm:spPr/>
    </dgm:pt>
    <dgm:pt modelId="{A6D58F17-2562-4AE5-872A-50FAD5DF69EE}" type="pres">
      <dgm:prSet presAssocID="{89FA28E0-8C4C-413E-8886-939FCC9435F2}" presName="level2Shape" presStyleLbl="node4" presStyleIdx="1" presStyleCnt="26"/>
      <dgm:spPr/>
    </dgm:pt>
    <dgm:pt modelId="{D06DB0BD-1FAE-4BB0-A0B2-87E8772516E9}" type="pres">
      <dgm:prSet presAssocID="{89FA28E0-8C4C-413E-8886-939FCC9435F2}" presName="hierChild3" presStyleCnt="0"/>
      <dgm:spPr/>
    </dgm:pt>
    <dgm:pt modelId="{0DF1720A-E8B1-4698-99B4-B2F7806CFA26}" type="pres">
      <dgm:prSet presAssocID="{731FD33C-FDD1-449F-BDBC-900D2AC7435B}" presName="Name19" presStyleLbl="parChTrans1D4" presStyleIdx="2" presStyleCnt="26"/>
      <dgm:spPr/>
    </dgm:pt>
    <dgm:pt modelId="{7459822F-9F82-48C0-A901-418B7FFEDC53}" type="pres">
      <dgm:prSet presAssocID="{C36DAD22-A446-4477-A96F-FFA449A47AB0}" presName="Name21" presStyleCnt="0"/>
      <dgm:spPr/>
    </dgm:pt>
    <dgm:pt modelId="{36FF4C3F-B65D-4849-8E93-DF3FFD91ED92}" type="pres">
      <dgm:prSet presAssocID="{C36DAD22-A446-4477-A96F-FFA449A47AB0}" presName="level2Shape" presStyleLbl="node4" presStyleIdx="2" presStyleCnt="26" custLinFactNeighborY="3043"/>
      <dgm:spPr/>
    </dgm:pt>
    <dgm:pt modelId="{E53839A7-9B9D-4C49-B748-C4BDEB5FCDAE}" type="pres">
      <dgm:prSet presAssocID="{C36DAD22-A446-4477-A96F-FFA449A47AB0}" presName="hierChild3" presStyleCnt="0"/>
      <dgm:spPr/>
    </dgm:pt>
    <dgm:pt modelId="{ABED925D-6E33-4E49-B3D3-E2182AE47291}" type="pres">
      <dgm:prSet presAssocID="{1EBE1DE2-CD88-4AF2-B7D2-A21CFDF9F657}" presName="Name19" presStyleLbl="parChTrans1D4" presStyleIdx="3" presStyleCnt="26"/>
      <dgm:spPr/>
    </dgm:pt>
    <dgm:pt modelId="{74DE049F-9D38-440F-8C42-74B631E4F0E6}" type="pres">
      <dgm:prSet presAssocID="{5F7CD1CA-B911-4A52-B687-718764F6CE83}" presName="Name21" presStyleCnt="0"/>
      <dgm:spPr/>
    </dgm:pt>
    <dgm:pt modelId="{04C8BAA5-0D54-4AE9-BC78-9C1215B016EB}" type="pres">
      <dgm:prSet presAssocID="{5F7CD1CA-B911-4A52-B687-718764F6CE83}" presName="level2Shape" presStyleLbl="node4" presStyleIdx="3" presStyleCnt="26"/>
      <dgm:spPr>
        <a:prstGeom prst="hexagon">
          <a:avLst/>
        </a:prstGeom>
      </dgm:spPr>
    </dgm:pt>
    <dgm:pt modelId="{FD787A9E-BA02-48CB-A01C-3542E463BDEB}" type="pres">
      <dgm:prSet presAssocID="{5F7CD1CA-B911-4A52-B687-718764F6CE83}" presName="hierChild3" presStyleCnt="0"/>
      <dgm:spPr/>
    </dgm:pt>
    <dgm:pt modelId="{AAB9AA3E-4A77-4C5F-8D52-CDABDE405DB4}" type="pres">
      <dgm:prSet presAssocID="{2435267D-F97F-4C87-ACFF-C153F2160592}" presName="Name19" presStyleLbl="parChTrans1D2" presStyleIdx="1" presStyleCnt="7"/>
      <dgm:spPr/>
    </dgm:pt>
    <dgm:pt modelId="{5749600F-18E2-49A8-A143-5B635C01925E}" type="pres">
      <dgm:prSet presAssocID="{A31BBE43-A928-46E1-A58F-91A562A361AF}" presName="Name21" presStyleCnt="0"/>
      <dgm:spPr/>
    </dgm:pt>
    <dgm:pt modelId="{F4631F4A-7B7E-45A3-A8B7-98DEAA87953A}" type="pres">
      <dgm:prSet presAssocID="{A31BBE43-A928-46E1-A58F-91A562A361AF}" presName="level2Shape" presStyleLbl="node2" presStyleIdx="1" presStyleCnt="7"/>
      <dgm:spPr/>
    </dgm:pt>
    <dgm:pt modelId="{31BFA9FE-E64B-4E61-A5CC-7094BE80CF86}" type="pres">
      <dgm:prSet presAssocID="{A31BBE43-A928-46E1-A58F-91A562A361AF}" presName="hierChild3" presStyleCnt="0"/>
      <dgm:spPr/>
    </dgm:pt>
    <dgm:pt modelId="{D78A1AA8-EEE0-4C04-A1DF-76C7E8B20804}" type="pres">
      <dgm:prSet presAssocID="{33979C82-945A-4554-B460-6BDDF6F80E40}" presName="Name19" presStyleLbl="parChTrans1D3" presStyleIdx="1" presStyleCnt="7"/>
      <dgm:spPr/>
    </dgm:pt>
    <dgm:pt modelId="{3B386DF5-E581-4845-9110-FF2860FBB979}" type="pres">
      <dgm:prSet presAssocID="{768C7C17-BF84-4B01-A701-F752A3918605}" presName="Name21" presStyleCnt="0"/>
      <dgm:spPr/>
    </dgm:pt>
    <dgm:pt modelId="{3EE077EE-2B4E-4A61-8874-D8759913C8B6}" type="pres">
      <dgm:prSet presAssocID="{768C7C17-BF84-4B01-A701-F752A3918605}" presName="level2Shape" presStyleLbl="node3" presStyleIdx="1" presStyleCnt="7"/>
      <dgm:spPr/>
    </dgm:pt>
    <dgm:pt modelId="{2875CD86-0F18-44E8-ADE4-E1106DDEC6B3}" type="pres">
      <dgm:prSet presAssocID="{768C7C17-BF84-4B01-A701-F752A3918605}" presName="hierChild3" presStyleCnt="0"/>
      <dgm:spPr/>
    </dgm:pt>
    <dgm:pt modelId="{6EF5A5BA-0802-4918-A616-7C199DEF9ACE}" type="pres">
      <dgm:prSet presAssocID="{37787739-46C4-484E-89B3-4943BC42C8E3}" presName="Name19" presStyleLbl="parChTrans1D4" presStyleIdx="4" presStyleCnt="26"/>
      <dgm:spPr/>
    </dgm:pt>
    <dgm:pt modelId="{2830B4BC-99B3-4F77-89C7-D7175A5FDD33}" type="pres">
      <dgm:prSet presAssocID="{4868992D-DB2B-4072-8F68-2DC5969D9AA7}" presName="Name21" presStyleCnt="0"/>
      <dgm:spPr/>
    </dgm:pt>
    <dgm:pt modelId="{62C65344-3804-478A-BE9B-34D50583A578}" type="pres">
      <dgm:prSet presAssocID="{4868992D-DB2B-4072-8F68-2DC5969D9AA7}" presName="level2Shape" presStyleLbl="node4" presStyleIdx="4" presStyleCnt="26"/>
      <dgm:spPr/>
    </dgm:pt>
    <dgm:pt modelId="{186D1D49-A31F-45F6-8360-BF0733DB2237}" type="pres">
      <dgm:prSet presAssocID="{4868992D-DB2B-4072-8F68-2DC5969D9AA7}" presName="hierChild3" presStyleCnt="0"/>
      <dgm:spPr/>
    </dgm:pt>
    <dgm:pt modelId="{97E1931E-D6F3-4C7A-BCA8-F6F87AA0A8D3}" type="pres">
      <dgm:prSet presAssocID="{39085550-4A34-4704-B512-3969143F305C}" presName="Name19" presStyleLbl="parChTrans1D4" presStyleIdx="5" presStyleCnt="26"/>
      <dgm:spPr/>
    </dgm:pt>
    <dgm:pt modelId="{5F71A944-90C1-421C-BB0D-8A8267DAA099}" type="pres">
      <dgm:prSet presAssocID="{CE7BD4D7-4BA2-489E-A964-C9155193376E}" presName="Name21" presStyleCnt="0"/>
      <dgm:spPr/>
    </dgm:pt>
    <dgm:pt modelId="{14759EED-8D7A-4456-8DFA-9C52EA55D72C}" type="pres">
      <dgm:prSet presAssocID="{CE7BD4D7-4BA2-489E-A964-C9155193376E}" presName="level2Shape" presStyleLbl="node4" presStyleIdx="5" presStyleCnt="26"/>
      <dgm:spPr/>
    </dgm:pt>
    <dgm:pt modelId="{C35B6D1D-835F-4EE2-A5B4-ECB444BA9CB9}" type="pres">
      <dgm:prSet presAssocID="{CE7BD4D7-4BA2-489E-A964-C9155193376E}" presName="hierChild3" presStyleCnt="0"/>
      <dgm:spPr/>
    </dgm:pt>
    <dgm:pt modelId="{8DB773D2-1F3E-4564-B945-8D638A44626B}" type="pres">
      <dgm:prSet presAssocID="{9083ABC1-3037-4916-A1A4-993D9B9BF11F}" presName="Name19" presStyleLbl="parChTrans1D4" presStyleIdx="6" presStyleCnt="26"/>
      <dgm:spPr/>
    </dgm:pt>
    <dgm:pt modelId="{27E7C1F9-8DE4-4ACD-9721-9CB800F63860}" type="pres">
      <dgm:prSet presAssocID="{97B7A69E-69FD-421E-AF84-915046766EF5}" presName="Name21" presStyleCnt="0"/>
      <dgm:spPr/>
    </dgm:pt>
    <dgm:pt modelId="{320BFFC2-C15D-4EB7-8196-5FC0DBEA09B1}" type="pres">
      <dgm:prSet presAssocID="{97B7A69E-69FD-421E-AF84-915046766EF5}" presName="level2Shape" presStyleLbl="node4" presStyleIdx="6" presStyleCnt="26"/>
      <dgm:spPr>
        <a:prstGeom prst="hexagon">
          <a:avLst/>
        </a:prstGeom>
      </dgm:spPr>
    </dgm:pt>
    <dgm:pt modelId="{0818A672-37D2-4142-8EE9-EA3B7D283EB3}" type="pres">
      <dgm:prSet presAssocID="{97B7A69E-69FD-421E-AF84-915046766EF5}" presName="hierChild3" presStyleCnt="0"/>
      <dgm:spPr/>
    </dgm:pt>
    <dgm:pt modelId="{C80276AA-F594-4E4A-9932-66CE2967F1D5}" type="pres">
      <dgm:prSet presAssocID="{6B42A532-AA98-4A94-ACBD-09EBCC1D1E9E}" presName="Name19" presStyleLbl="parChTrans1D2" presStyleIdx="2" presStyleCnt="7"/>
      <dgm:spPr/>
    </dgm:pt>
    <dgm:pt modelId="{2F87753A-70B2-47E4-9654-6D07EDB83D05}" type="pres">
      <dgm:prSet presAssocID="{F9027C9F-6BD7-4F03-98B8-52E7D4FC2944}" presName="Name21" presStyleCnt="0"/>
      <dgm:spPr/>
    </dgm:pt>
    <dgm:pt modelId="{1ED86128-441F-4FA9-A19A-66BCCF46F057}" type="pres">
      <dgm:prSet presAssocID="{F9027C9F-6BD7-4F03-98B8-52E7D4FC2944}" presName="level2Shape" presStyleLbl="node2" presStyleIdx="2" presStyleCnt="7"/>
      <dgm:spPr/>
    </dgm:pt>
    <dgm:pt modelId="{38504571-1182-420C-8232-465ABA6035BC}" type="pres">
      <dgm:prSet presAssocID="{F9027C9F-6BD7-4F03-98B8-52E7D4FC2944}" presName="hierChild3" presStyleCnt="0"/>
      <dgm:spPr/>
    </dgm:pt>
    <dgm:pt modelId="{39766234-1F36-4E18-AE06-5E948E26FE70}" type="pres">
      <dgm:prSet presAssocID="{EA803EE9-E424-4DB0-9236-B211E334FCFD}" presName="Name19" presStyleLbl="parChTrans1D3" presStyleIdx="2" presStyleCnt="7"/>
      <dgm:spPr/>
    </dgm:pt>
    <dgm:pt modelId="{5EC9003C-2909-49E5-8715-90F9C679EEDC}" type="pres">
      <dgm:prSet presAssocID="{7D6EAA05-3D81-411D-BAD2-87986AC2F53A}" presName="Name21" presStyleCnt="0"/>
      <dgm:spPr/>
    </dgm:pt>
    <dgm:pt modelId="{189C974D-A24E-4AB3-B15C-7BB0D926D62D}" type="pres">
      <dgm:prSet presAssocID="{7D6EAA05-3D81-411D-BAD2-87986AC2F53A}" presName="level2Shape" presStyleLbl="node3" presStyleIdx="2" presStyleCnt="7"/>
      <dgm:spPr/>
    </dgm:pt>
    <dgm:pt modelId="{116CFE49-2A8E-467A-98D3-9FDC3DF53626}" type="pres">
      <dgm:prSet presAssocID="{7D6EAA05-3D81-411D-BAD2-87986AC2F53A}" presName="hierChild3" presStyleCnt="0"/>
      <dgm:spPr/>
    </dgm:pt>
    <dgm:pt modelId="{A43CF055-5911-4104-9A8D-B7604E31AE68}" type="pres">
      <dgm:prSet presAssocID="{C7C819B3-04FB-44AD-A443-99B44D4A62B4}" presName="Name19" presStyleLbl="parChTrans1D4" presStyleIdx="7" presStyleCnt="26"/>
      <dgm:spPr/>
    </dgm:pt>
    <dgm:pt modelId="{9E09DB0F-1DF1-416B-8D54-14898DA0CDF0}" type="pres">
      <dgm:prSet presAssocID="{DCD01E7C-1698-45C7-804B-C59540CB8C2E}" presName="Name21" presStyleCnt="0"/>
      <dgm:spPr/>
    </dgm:pt>
    <dgm:pt modelId="{34B4B0FA-4FD1-4570-87D6-7C562EC7E581}" type="pres">
      <dgm:prSet presAssocID="{DCD01E7C-1698-45C7-804B-C59540CB8C2E}" presName="level2Shape" presStyleLbl="node4" presStyleIdx="7" presStyleCnt="26"/>
      <dgm:spPr/>
    </dgm:pt>
    <dgm:pt modelId="{0661300E-F2AE-4A0F-AC7E-B8163778F17A}" type="pres">
      <dgm:prSet presAssocID="{DCD01E7C-1698-45C7-804B-C59540CB8C2E}" presName="hierChild3" presStyleCnt="0"/>
      <dgm:spPr/>
    </dgm:pt>
    <dgm:pt modelId="{2994E663-4365-4BA0-957D-2022741ABE1E}" type="pres">
      <dgm:prSet presAssocID="{681ADC59-8565-45E3-8C10-423C638811CC}" presName="Name19" presStyleLbl="parChTrans1D4" presStyleIdx="8" presStyleCnt="26"/>
      <dgm:spPr/>
    </dgm:pt>
    <dgm:pt modelId="{669E6D22-CAC9-4C1A-A21C-25D43C33E1F7}" type="pres">
      <dgm:prSet presAssocID="{CD1AAC08-E8EC-418F-A299-58A461241CDF}" presName="Name21" presStyleCnt="0"/>
      <dgm:spPr/>
    </dgm:pt>
    <dgm:pt modelId="{4DF291A8-3376-4DAF-BB64-D460D9D5ECA6}" type="pres">
      <dgm:prSet presAssocID="{CD1AAC08-E8EC-418F-A299-58A461241CDF}" presName="level2Shape" presStyleLbl="node4" presStyleIdx="8" presStyleCnt="26"/>
      <dgm:spPr/>
    </dgm:pt>
    <dgm:pt modelId="{9E5CBAC4-3890-44BB-A64C-CFC450E0267F}" type="pres">
      <dgm:prSet presAssocID="{CD1AAC08-E8EC-418F-A299-58A461241CDF}" presName="hierChild3" presStyleCnt="0"/>
      <dgm:spPr/>
    </dgm:pt>
    <dgm:pt modelId="{BF61E909-4119-4E78-8687-CB214A3254F2}" type="pres">
      <dgm:prSet presAssocID="{B914C179-690C-498E-BD30-31449F5D5B84}" presName="Name19" presStyleLbl="parChTrans1D4" presStyleIdx="9" presStyleCnt="26"/>
      <dgm:spPr/>
    </dgm:pt>
    <dgm:pt modelId="{2389917C-5691-4E73-AD49-6FDC2AA2005D}" type="pres">
      <dgm:prSet presAssocID="{F06BAEB0-3A6E-4BBD-B40A-1F59CB4C71FE}" presName="Name21" presStyleCnt="0"/>
      <dgm:spPr/>
    </dgm:pt>
    <dgm:pt modelId="{FDEF1FC1-B8A8-4367-A137-07971C1D8259}" type="pres">
      <dgm:prSet presAssocID="{F06BAEB0-3A6E-4BBD-B40A-1F59CB4C71FE}" presName="level2Shape" presStyleLbl="node4" presStyleIdx="9" presStyleCnt="26"/>
      <dgm:spPr/>
    </dgm:pt>
    <dgm:pt modelId="{471E41A1-5CCF-4C87-9C00-FFDF6038D4D1}" type="pres">
      <dgm:prSet presAssocID="{F06BAEB0-3A6E-4BBD-B40A-1F59CB4C71FE}" presName="hierChild3" presStyleCnt="0"/>
      <dgm:spPr/>
    </dgm:pt>
    <dgm:pt modelId="{9205B1B4-3939-4444-B884-F420531E0900}" type="pres">
      <dgm:prSet presAssocID="{B93309AD-F9FB-498E-ACDC-AFC8BAF4BF3A}" presName="Name19" presStyleLbl="parChTrans1D4" presStyleIdx="10" presStyleCnt="26"/>
      <dgm:spPr/>
    </dgm:pt>
    <dgm:pt modelId="{0E862176-4917-4BA8-A032-42E14FAAEC1E}" type="pres">
      <dgm:prSet presAssocID="{254F54C9-EBB1-4E39-A1F7-6159CBF33D9B}" presName="Name21" presStyleCnt="0"/>
      <dgm:spPr/>
    </dgm:pt>
    <dgm:pt modelId="{0E838B70-F0CB-4A86-9EB4-BCC988813F2C}" type="pres">
      <dgm:prSet presAssocID="{254F54C9-EBB1-4E39-A1F7-6159CBF33D9B}" presName="level2Shape" presStyleLbl="node4" presStyleIdx="10" presStyleCnt="26"/>
      <dgm:spPr/>
    </dgm:pt>
    <dgm:pt modelId="{BE76D5EA-760D-457F-B65F-22C32E4B0E03}" type="pres">
      <dgm:prSet presAssocID="{254F54C9-EBB1-4E39-A1F7-6159CBF33D9B}" presName="hierChild3" presStyleCnt="0"/>
      <dgm:spPr/>
    </dgm:pt>
    <dgm:pt modelId="{96AD137D-4E9A-4317-A285-59D0C73914B2}" type="pres">
      <dgm:prSet presAssocID="{383F8B9A-BEB4-4981-8A21-5BDD046D4F5A}" presName="Name19" presStyleLbl="parChTrans1D2" presStyleIdx="3" presStyleCnt="7"/>
      <dgm:spPr/>
    </dgm:pt>
    <dgm:pt modelId="{71593181-CC5E-4603-BC4F-B9FBC424794E}" type="pres">
      <dgm:prSet presAssocID="{B09D635D-D3CD-472E-91B0-0D66FDA01FA4}" presName="Name21" presStyleCnt="0"/>
      <dgm:spPr/>
    </dgm:pt>
    <dgm:pt modelId="{95A55833-724C-4FBA-839E-7B3FC6FA9F43}" type="pres">
      <dgm:prSet presAssocID="{B09D635D-D3CD-472E-91B0-0D66FDA01FA4}" presName="level2Shape" presStyleLbl="node2" presStyleIdx="3" presStyleCnt="7"/>
      <dgm:spPr/>
    </dgm:pt>
    <dgm:pt modelId="{E542DE52-6DD7-4B4B-BBDA-F6F3B308E3EE}" type="pres">
      <dgm:prSet presAssocID="{B09D635D-D3CD-472E-91B0-0D66FDA01FA4}" presName="hierChild3" presStyleCnt="0"/>
      <dgm:spPr/>
    </dgm:pt>
    <dgm:pt modelId="{3482B47F-79B7-487D-94D8-FC8BA9AAB3C9}" type="pres">
      <dgm:prSet presAssocID="{AFBB294E-E286-44D4-BEE0-EAA45E4DEDE0}" presName="Name19" presStyleLbl="parChTrans1D3" presStyleIdx="3" presStyleCnt="7"/>
      <dgm:spPr/>
    </dgm:pt>
    <dgm:pt modelId="{4BBE0574-938B-4C74-9B95-5E513C558ACB}" type="pres">
      <dgm:prSet presAssocID="{491560CF-3C12-4E52-8271-6E9316D09634}" presName="Name21" presStyleCnt="0"/>
      <dgm:spPr/>
    </dgm:pt>
    <dgm:pt modelId="{74874F6A-69A1-4811-86A5-9B4604EEC644}" type="pres">
      <dgm:prSet presAssocID="{491560CF-3C12-4E52-8271-6E9316D09634}" presName="level2Shape" presStyleLbl="node3" presStyleIdx="3" presStyleCnt="7"/>
      <dgm:spPr/>
    </dgm:pt>
    <dgm:pt modelId="{7097CD96-23CE-4C13-BF03-C61D4E5EFFDD}" type="pres">
      <dgm:prSet presAssocID="{491560CF-3C12-4E52-8271-6E9316D09634}" presName="hierChild3" presStyleCnt="0"/>
      <dgm:spPr/>
    </dgm:pt>
    <dgm:pt modelId="{336AFA66-6596-4EB4-B66A-A146ED62731C}" type="pres">
      <dgm:prSet presAssocID="{E116CBA4-8A44-4E7A-A98C-E28611B67C1F}" presName="Name19" presStyleLbl="parChTrans1D4" presStyleIdx="11" presStyleCnt="26"/>
      <dgm:spPr/>
    </dgm:pt>
    <dgm:pt modelId="{E01C6F40-94FD-44EE-A259-A3E20EE94CB0}" type="pres">
      <dgm:prSet presAssocID="{0F168EA9-0042-4B99-8005-D30118A53740}" presName="Name21" presStyleCnt="0"/>
      <dgm:spPr/>
    </dgm:pt>
    <dgm:pt modelId="{B236371C-E9C9-43CA-A678-BCDFCF5DD45E}" type="pres">
      <dgm:prSet presAssocID="{0F168EA9-0042-4B99-8005-D30118A53740}" presName="level2Shape" presStyleLbl="node4" presStyleIdx="11" presStyleCnt="26"/>
      <dgm:spPr/>
    </dgm:pt>
    <dgm:pt modelId="{BBF57FD9-C4D9-4AFE-9407-1E824140AD34}" type="pres">
      <dgm:prSet presAssocID="{0F168EA9-0042-4B99-8005-D30118A53740}" presName="hierChild3" presStyleCnt="0"/>
      <dgm:spPr/>
    </dgm:pt>
    <dgm:pt modelId="{C9E09252-F04B-47FE-96F5-CE0E0C407980}" type="pres">
      <dgm:prSet presAssocID="{F3D66439-14DB-42C2-B248-33E1132127FE}" presName="Name19" presStyleLbl="parChTrans1D4" presStyleIdx="12" presStyleCnt="26"/>
      <dgm:spPr/>
    </dgm:pt>
    <dgm:pt modelId="{E7E0A4B0-F14D-4FD5-82D1-521449BCDDB2}" type="pres">
      <dgm:prSet presAssocID="{1CD75821-CE21-4B12-8AB7-F828E1491F76}" presName="Name21" presStyleCnt="0"/>
      <dgm:spPr/>
    </dgm:pt>
    <dgm:pt modelId="{425CD2AB-4A38-4639-BBAB-3B532967C753}" type="pres">
      <dgm:prSet presAssocID="{1CD75821-CE21-4B12-8AB7-F828E1491F76}" presName="level2Shape" presStyleLbl="node4" presStyleIdx="12" presStyleCnt="26"/>
      <dgm:spPr/>
    </dgm:pt>
    <dgm:pt modelId="{B8AE8E46-9FDF-44AC-8B37-5C4523CC70DB}" type="pres">
      <dgm:prSet presAssocID="{1CD75821-CE21-4B12-8AB7-F828E1491F76}" presName="hierChild3" presStyleCnt="0"/>
      <dgm:spPr/>
    </dgm:pt>
    <dgm:pt modelId="{75709C7B-6F24-4EA4-948F-BEC093B2ACD7}" type="pres">
      <dgm:prSet presAssocID="{4FC21FAE-8532-4652-89E6-E9A91AE10D3A}" presName="Name19" presStyleLbl="parChTrans1D4" presStyleIdx="13" presStyleCnt="26"/>
      <dgm:spPr/>
    </dgm:pt>
    <dgm:pt modelId="{179A12C4-FFEA-4735-A147-B2403E340FF6}" type="pres">
      <dgm:prSet presAssocID="{DDB55AA7-82C4-455C-9FE0-28ACB3606BCC}" presName="Name21" presStyleCnt="0"/>
      <dgm:spPr/>
    </dgm:pt>
    <dgm:pt modelId="{FAAD2EE6-C02A-4BF3-BEAA-0D20DC210302}" type="pres">
      <dgm:prSet presAssocID="{DDB55AA7-82C4-455C-9FE0-28ACB3606BCC}" presName="level2Shape" presStyleLbl="node4" presStyleIdx="13" presStyleCnt="26"/>
      <dgm:spPr/>
    </dgm:pt>
    <dgm:pt modelId="{ADA86B89-ABFD-46FB-B3BC-97A092B5BFD5}" type="pres">
      <dgm:prSet presAssocID="{DDB55AA7-82C4-455C-9FE0-28ACB3606BCC}" presName="hierChild3" presStyleCnt="0"/>
      <dgm:spPr/>
    </dgm:pt>
    <dgm:pt modelId="{A22D56A5-0CFA-45C4-9A07-16B5448BBA19}" type="pres">
      <dgm:prSet presAssocID="{49FCA455-2BC1-4465-9286-77A6DA8EB673}" presName="Name19" presStyleLbl="parChTrans1D4" presStyleIdx="14" presStyleCnt="26"/>
      <dgm:spPr/>
    </dgm:pt>
    <dgm:pt modelId="{CE055957-C2C0-48BD-81F0-129F88055224}" type="pres">
      <dgm:prSet presAssocID="{4BE05DB6-1E52-45CA-8AAD-D53EF2F69B1F}" presName="Name21" presStyleCnt="0"/>
      <dgm:spPr/>
    </dgm:pt>
    <dgm:pt modelId="{5FEEF538-E67B-4028-8B0E-DDA4603AC766}" type="pres">
      <dgm:prSet presAssocID="{4BE05DB6-1E52-45CA-8AAD-D53EF2F69B1F}" presName="level2Shape" presStyleLbl="node4" presStyleIdx="14" presStyleCnt="26"/>
      <dgm:spPr/>
    </dgm:pt>
    <dgm:pt modelId="{39CA0B24-0E84-443D-ADD5-3BED3676F7D1}" type="pres">
      <dgm:prSet presAssocID="{4BE05DB6-1E52-45CA-8AAD-D53EF2F69B1F}" presName="hierChild3" presStyleCnt="0"/>
      <dgm:spPr/>
    </dgm:pt>
    <dgm:pt modelId="{45EC4C99-78EB-480C-AECD-63DD0EA3CB6B}" type="pres">
      <dgm:prSet presAssocID="{2A6ED2A0-9F95-4826-A67C-5046BDE20E70}" presName="Name19" presStyleLbl="parChTrans1D4" presStyleIdx="15" presStyleCnt="26"/>
      <dgm:spPr/>
    </dgm:pt>
    <dgm:pt modelId="{78AE11BF-C684-40DA-8672-0E90EC25F040}" type="pres">
      <dgm:prSet presAssocID="{D25E6585-6E4A-46AC-A7A1-895EB22F5C66}" presName="Name21" presStyleCnt="0"/>
      <dgm:spPr/>
    </dgm:pt>
    <dgm:pt modelId="{20794163-0ED6-4E78-82EC-37DBB3692A3D}" type="pres">
      <dgm:prSet presAssocID="{D25E6585-6E4A-46AC-A7A1-895EB22F5C66}" presName="level2Shape" presStyleLbl="node4" presStyleIdx="15" presStyleCnt="26"/>
      <dgm:spPr>
        <a:prstGeom prst="hexagon">
          <a:avLst/>
        </a:prstGeom>
      </dgm:spPr>
    </dgm:pt>
    <dgm:pt modelId="{15379CBC-8530-4DCE-84F0-12A278168395}" type="pres">
      <dgm:prSet presAssocID="{D25E6585-6E4A-46AC-A7A1-895EB22F5C66}" presName="hierChild3" presStyleCnt="0"/>
      <dgm:spPr/>
    </dgm:pt>
    <dgm:pt modelId="{103C6C0C-E262-4B29-82DB-6DDCF147F4B5}" type="pres">
      <dgm:prSet presAssocID="{B65F1CCC-827D-435D-8A29-A51050748A5A}" presName="Name19" presStyleLbl="parChTrans1D2" presStyleIdx="4" presStyleCnt="7"/>
      <dgm:spPr/>
    </dgm:pt>
    <dgm:pt modelId="{7CD2235B-A558-47DA-93A5-558F15E4D87A}" type="pres">
      <dgm:prSet presAssocID="{91405019-F7B2-4944-901D-A5617D425204}" presName="Name21" presStyleCnt="0"/>
      <dgm:spPr/>
    </dgm:pt>
    <dgm:pt modelId="{DC1520D9-B6BB-4667-AEEB-022BF17D942F}" type="pres">
      <dgm:prSet presAssocID="{91405019-F7B2-4944-901D-A5617D425204}" presName="level2Shape" presStyleLbl="node2" presStyleIdx="4" presStyleCnt="7"/>
      <dgm:spPr/>
    </dgm:pt>
    <dgm:pt modelId="{AE743E78-A5FE-4CE3-9DE8-294BA6FA48D4}" type="pres">
      <dgm:prSet presAssocID="{91405019-F7B2-4944-901D-A5617D425204}" presName="hierChild3" presStyleCnt="0"/>
      <dgm:spPr/>
    </dgm:pt>
    <dgm:pt modelId="{63640460-2717-43C3-A90B-9336C39D128A}" type="pres">
      <dgm:prSet presAssocID="{2DC04DD0-9D8D-4779-AC3F-565010DDC68A}" presName="Name19" presStyleLbl="parChTrans1D3" presStyleIdx="4" presStyleCnt="7"/>
      <dgm:spPr/>
    </dgm:pt>
    <dgm:pt modelId="{A542A717-7C94-44DC-A6A0-D91FE9D48874}" type="pres">
      <dgm:prSet presAssocID="{B06E3A41-41C1-422F-9C91-76907B2957FC}" presName="Name21" presStyleCnt="0"/>
      <dgm:spPr/>
    </dgm:pt>
    <dgm:pt modelId="{29E06667-7FF0-4D8A-BC26-625066405FF6}" type="pres">
      <dgm:prSet presAssocID="{B06E3A41-41C1-422F-9C91-76907B2957FC}" presName="level2Shape" presStyleLbl="node3" presStyleIdx="4" presStyleCnt="7"/>
      <dgm:spPr/>
    </dgm:pt>
    <dgm:pt modelId="{095B160E-E02B-4D3B-8994-A640DE560400}" type="pres">
      <dgm:prSet presAssocID="{B06E3A41-41C1-422F-9C91-76907B2957FC}" presName="hierChild3" presStyleCnt="0"/>
      <dgm:spPr/>
    </dgm:pt>
    <dgm:pt modelId="{044F6606-8DB7-45AD-AB52-E3A28F93A66C}" type="pres">
      <dgm:prSet presAssocID="{CD53E940-C7CE-465A-B449-1C67594F5FB1}" presName="Name19" presStyleLbl="parChTrans1D4" presStyleIdx="16" presStyleCnt="26"/>
      <dgm:spPr/>
    </dgm:pt>
    <dgm:pt modelId="{F9AAEA3D-194B-41B0-ABF7-33147F3B07ED}" type="pres">
      <dgm:prSet presAssocID="{D9FDB72E-2BC6-44CC-8673-5C819FA33028}" presName="Name21" presStyleCnt="0"/>
      <dgm:spPr/>
    </dgm:pt>
    <dgm:pt modelId="{16156191-396B-4621-BAB4-14D3A24D14DB}" type="pres">
      <dgm:prSet presAssocID="{D9FDB72E-2BC6-44CC-8673-5C819FA33028}" presName="level2Shape" presStyleLbl="node4" presStyleIdx="16" presStyleCnt="26"/>
      <dgm:spPr/>
    </dgm:pt>
    <dgm:pt modelId="{09678FE7-CBFA-4877-AE81-118D1AC5C2AE}" type="pres">
      <dgm:prSet presAssocID="{D9FDB72E-2BC6-44CC-8673-5C819FA33028}" presName="hierChild3" presStyleCnt="0"/>
      <dgm:spPr/>
    </dgm:pt>
    <dgm:pt modelId="{CD40D529-F0D8-4FDC-A837-B69484A11724}" type="pres">
      <dgm:prSet presAssocID="{C032E757-41AF-468A-9DF4-3EB8681BDA08}" presName="Name19" presStyleLbl="parChTrans1D4" presStyleIdx="17" presStyleCnt="26"/>
      <dgm:spPr/>
    </dgm:pt>
    <dgm:pt modelId="{7EB30FF7-F932-4751-B97F-FEA535174608}" type="pres">
      <dgm:prSet presAssocID="{96DFCF1C-A83F-4721-A054-5FA694032CB0}" presName="Name21" presStyleCnt="0"/>
      <dgm:spPr/>
    </dgm:pt>
    <dgm:pt modelId="{9A87BD75-C3B7-4536-A59D-DF260363CB3E}" type="pres">
      <dgm:prSet presAssocID="{96DFCF1C-A83F-4721-A054-5FA694032CB0}" presName="level2Shape" presStyleLbl="node4" presStyleIdx="17" presStyleCnt="26"/>
      <dgm:spPr/>
    </dgm:pt>
    <dgm:pt modelId="{C7EF12F2-38AB-448D-B6B7-0A6578C73BB4}" type="pres">
      <dgm:prSet presAssocID="{96DFCF1C-A83F-4721-A054-5FA694032CB0}" presName="hierChild3" presStyleCnt="0"/>
      <dgm:spPr/>
    </dgm:pt>
    <dgm:pt modelId="{96B4BE0B-B0DC-404E-83E5-DDF33E8392E4}" type="pres">
      <dgm:prSet presAssocID="{89811B50-7C80-4FD4-A7DB-77D0E523E946}" presName="Name19" presStyleLbl="parChTrans1D4" presStyleIdx="18" presStyleCnt="26"/>
      <dgm:spPr/>
    </dgm:pt>
    <dgm:pt modelId="{FE7B4DE9-D6A3-4A36-94A3-4BE0D1166CEB}" type="pres">
      <dgm:prSet presAssocID="{F270F2A2-22D2-4E63-AA8D-8D0412A5A548}" presName="Name21" presStyleCnt="0"/>
      <dgm:spPr/>
    </dgm:pt>
    <dgm:pt modelId="{F11E8B5E-DE73-4EE7-85AD-0748048FEDAA}" type="pres">
      <dgm:prSet presAssocID="{F270F2A2-22D2-4E63-AA8D-8D0412A5A548}" presName="level2Shape" presStyleLbl="node4" presStyleIdx="18" presStyleCnt="26"/>
      <dgm:spPr/>
    </dgm:pt>
    <dgm:pt modelId="{692AFA04-4BE5-4BDA-A032-49235A1719B2}" type="pres">
      <dgm:prSet presAssocID="{F270F2A2-22D2-4E63-AA8D-8D0412A5A548}" presName="hierChild3" presStyleCnt="0"/>
      <dgm:spPr/>
    </dgm:pt>
    <dgm:pt modelId="{41D2A419-AA55-467C-8AB0-85CF0838FAA2}" type="pres">
      <dgm:prSet presAssocID="{FDD462D5-9674-4B4C-B010-C03887970415}" presName="Name19" presStyleLbl="parChTrans1D4" presStyleIdx="19" presStyleCnt="26"/>
      <dgm:spPr/>
    </dgm:pt>
    <dgm:pt modelId="{F4D5477F-63DC-4322-BEE4-7EE390B3882A}" type="pres">
      <dgm:prSet presAssocID="{0933CB66-F3FF-48E8-8EE8-0B263CA98E45}" presName="Name21" presStyleCnt="0"/>
      <dgm:spPr/>
    </dgm:pt>
    <dgm:pt modelId="{6DB1DE68-844A-490D-85C1-FE75CEF3464B}" type="pres">
      <dgm:prSet presAssocID="{0933CB66-F3FF-48E8-8EE8-0B263CA98E45}" presName="level2Shape" presStyleLbl="node4" presStyleIdx="19" presStyleCnt="26"/>
      <dgm:spPr>
        <a:prstGeom prst="hexagon">
          <a:avLst/>
        </a:prstGeom>
      </dgm:spPr>
    </dgm:pt>
    <dgm:pt modelId="{297D450A-C54B-4379-AE30-227912BBCF01}" type="pres">
      <dgm:prSet presAssocID="{0933CB66-F3FF-48E8-8EE8-0B263CA98E45}" presName="hierChild3" presStyleCnt="0"/>
      <dgm:spPr/>
    </dgm:pt>
    <dgm:pt modelId="{F3BB1414-6204-4AF3-A0B5-B302B2302608}" type="pres">
      <dgm:prSet presAssocID="{3E63D0C9-E210-473F-96EB-D3FDBFD980FC}" presName="Name19" presStyleLbl="parChTrans1D2" presStyleIdx="5" presStyleCnt="7"/>
      <dgm:spPr/>
    </dgm:pt>
    <dgm:pt modelId="{F33DFB70-DCEA-48D1-9F4C-FD72FEEC20E9}" type="pres">
      <dgm:prSet presAssocID="{C32E6320-820F-4453-A017-58DBCFA64CA9}" presName="Name21" presStyleCnt="0"/>
      <dgm:spPr/>
    </dgm:pt>
    <dgm:pt modelId="{4EE0D970-BBDC-45C8-94C1-ACEC3D292730}" type="pres">
      <dgm:prSet presAssocID="{C32E6320-820F-4453-A017-58DBCFA64CA9}" presName="level2Shape" presStyleLbl="node2" presStyleIdx="5" presStyleCnt="7"/>
      <dgm:spPr/>
    </dgm:pt>
    <dgm:pt modelId="{50C14EE9-A191-4B0C-BBF2-670E68D5244A}" type="pres">
      <dgm:prSet presAssocID="{C32E6320-820F-4453-A017-58DBCFA64CA9}" presName="hierChild3" presStyleCnt="0"/>
      <dgm:spPr/>
    </dgm:pt>
    <dgm:pt modelId="{712BB3B7-F882-4A3F-ACD7-EAF4EF11F02B}" type="pres">
      <dgm:prSet presAssocID="{95C049A7-93C7-4309-9C88-E9F6C79E3D8F}" presName="Name19" presStyleLbl="parChTrans1D3" presStyleIdx="5" presStyleCnt="7"/>
      <dgm:spPr/>
    </dgm:pt>
    <dgm:pt modelId="{283857CF-F232-4076-A33E-44D1C6806325}" type="pres">
      <dgm:prSet presAssocID="{97B27793-6AC8-40BD-985E-9B05865D9761}" presName="Name21" presStyleCnt="0"/>
      <dgm:spPr/>
    </dgm:pt>
    <dgm:pt modelId="{7E295565-3719-42AA-9A26-F9767C2D6E76}" type="pres">
      <dgm:prSet presAssocID="{97B27793-6AC8-40BD-985E-9B05865D9761}" presName="level2Shape" presStyleLbl="node3" presStyleIdx="5" presStyleCnt="7"/>
      <dgm:spPr/>
    </dgm:pt>
    <dgm:pt modelId="{C6C2580B-D132-43E6-8B4D-5780FA176D43}" type="pres">
      <dgm:prSet presAssocID="{97B27793-6AC8-40BD-985E-9B05865D9761}" presName="hierChild3" presStyleCnt="0"/>
      <dgm:spPr/>
    </dgm:pt>
    <dgm:pt modelId="{A1F0B81D-150A-4B4A-8F72-5BD53595628B}" type="pres">
      <dgm:prSet presAssocID="{24D151F2-7370-4D3B-A921-C58499E701D0}" presName="Name19" presStyleLbl="parChTrans1D4" presStyleIdx="20" presStyleCnt="26"/>
      <dgm:spPr/>
    </dgm:pt>
    <dgm:pt modelId="{6BCC57ED-E47F-431E-8611-8B3D07110C84}" type="pres">
      <dgm:prSet presAssocID="{1FA64B37-6F33-49B2-A5E6-33E73AECDF7B}" presName="Name21" presStyleCnt="0"/>
      <dgm:spPr/>
    </dgm:pt>
    <dgm:pt modelId="{1969F00E-AEB0-476E-BA28-BDFA392C25D6}" type="pres">
      <dgm:prSet presAssocID="{1FA64B37-6F33-49B2-A5E6-33E73AECDF7B}" presName="level2Shape" presStyleLbl="node4" presStyleIdx="20" presStyleCnt="26"/>
      <dgm:spPr/>
    </dgm:pt>
    <dgm:pt modelId="{0CA6FFC8-51FC-4BA2-A387-FC3DF9FB226D}" type="pres">
      <dgm:prSet presAssocID="{1FA64B37-6F33-49B2-A5E6-33E73AECDF7B}" presName="hierChild3" presStyleCnt="0"/>
      <dgm:spPr/>
    </dgm:pt>
    <dgm:pt modelId="{F436EBF2-5371-418A-BE36-9E72C9B034AA}" type="pres">
      <dgm:prSet presAssocID="{88646102-26E0-469E-8E7C-EC0F88BE5782}" presName="Name19" presStyleLbl="parChTrans1D4" presStyleIdx="21" presStyleCnt="26"/>
      <dgm:spPr/>
    </dgm:pt>
    <dgm:pt modelId="{D16C6382-0B72-4C8D-B38D-8B76E42E91DA}" type="pres">
      <dgm:prSet presAssocID="{0BB366F7-1A56-4E0E-9463-34BCCF5B72A1}" presName="Name21" presStyleCnt="0"/>
      <dgm:spPr/>
    </dgm:pt>
    <dgm:pt modelId="{2473F640-0850-46FB-B03A-819BEF4D0904}" type="pres">
      <dgm:prSet presAssocID="{0BB366F7-1A56-4E0E-9463-34BCCF5B72A1}" presName="level2Shape" presStyleLbl="node4" presStyleIdx="21" presStyleCnt="26"/>
      <dgm:spPr/>
    </dgm:pt>
    <dgm:pt modelId="{8E633DC0-13AF-4022-B387-8FBC7C7DA7C3}" type="pres">
      <dgm:prSet presAssocID="{0BB366F7-1A56-4E0E-9463-34BCCF5B72A1}" presName="hierChild3" presStyleCnt="0"/>
      <dgm:spPr/>
    </dgm:pt>
    <dgm:pt modelId="{4D1D8897-9FC5-49B9-9FE1-D390A825F433}" type="pres">
      <dgm:prSet presAssocID="{55F788AE-78E8-4859-9DE1-5C9E3C805D79}" presName="Name19" presStyleLbl="parChTrans1D4" presStyleIdx="22" presStyleCnt="26"/>
      <dgm:spPr/>
    </dgm:pt>
    <dgm:pt modelId="{0C0DCE99-6A75-4FF6-A57C-D5CF13BCD012}" type="pres">
      <dgm:prSet presAssocID="{DA535924-1DA5-4DAA-9188-38A6861CDBDF}" presName="Name21" presStyleCnt="0"/>
      <dgm:spPr/>
    </dgm:pt>
    <dgm:pt modelId="{9649BFAB-20F4-442D-8DC7-ECAE5CC8F5EF}" type="pres">
      <dgm:prSet presAssocID="{DA535924-1DA5-4DAA-9188-38A6861CDBDF}" presName="level2Shape" presStyleLbl="node4" presStyleIdx="22" presStyleCnt="26"/>
      <dgm:spPr/>
    </dgm:pt>
    <dgm:pt modelId="{3ECA1E5A-BE0C-4519-8B43-162C89EA51CE}" type="pres">
      <dgm:prSet presAssocID="{DA535924-1DA5-4DAA-9188-38A6861CDBDF}" presName="hierChild3" presStyleCnt="0"/>
      <dgm:spPr/>
    </dgm:pt>
    <dgm:pt modelId="{C50BB267-F2A0-4368-8E34-0A03A1DC4910}" type="pres">
      <dgm:prSet presAssocID="{5C3F4DCF-F1F6-4434-A61F-A2E8DD1A1392}" presName="Name19" presStyleLbl="parChTrans1D4" presStyleIdx="23" presStyleCnt="26"/>
      <dgm:spPr/>
    </dgm:pt>
    <dgm:pt modelId="{6D1C0496-0A0E-4132-A2F7-25361A450B41}" type="pres">
      <dgm:prSet presAssocID="{BB37DDBF-8123-4742-9B01-C92155B75CDD}" presName="Name21" presStyleCnt="0"/>
      <dgm:spPr/>
    </dgm:pt>
    <dgm:pt modelId="{BEB7B4BF-59A1-4380-A0CC-B70ED80E5C06}" type="pres">
      <dgm:prSet presAssocID="{BB37DDBF-8123-4742-9B01-C92155B75CDD}" presName="level2Shape" presStyleLbl="node4" presStyleIdx="23" presStyleCnt="26"/>
      <dgm:spPr>
        <a:prstGeom prst="hexagon">
          <a:avLst/>
        </a:prstGeom>
      </dgm:spPr>
    </dgm:pt>
    <dgm:pt modelId="{AA3C04BD-1108-4C83-B0AA-04FE269B20B6}" type="pres">
      <dgm:prSet presAssocID="{BB37DDBF-8123-4742-9B01-C92155B75CDD}" presName="hierChild3" presStyleCnt="0"/>
      <dgm:spPr/>
    </dgm:pt>
    <dgm:pt modelId="{6E451973-9F17-403C-B37C-FA238E502B3E}" type="pres">
      <dgm:prSet presAssocID="{9269AD9D-0101-4BAE-BDAD-274CA90B1684}" presName="Name19" presStyleLbl="parChTrans1D2" presStyleIdx="6" presStyleCnt="7"/>
      <dgm:spPr/>
    </dgm:pt>
    <dgm:pt modelId="{BA7AB542-30DF-455B-A51D-74644673C336}" type="pres">
      <dgm:prSet presAssocID="{956B4135-4532-4C24-81B1-40D22434A085}" presName="Name21" presStyleCnt="0"/>
      <dgm:spPr/>
    </dgm:pt>
    <dgm:pt modelId="{8310D322-6AFB-4C26-81E9-22C38E4CE3BC}" type="pres">
      <dgm:prSet presAssocID="{956B4135-4532-4C24-81B1-40D22434A085}" presName="level2Shape" presStyleLbl="node2" presStyleIdx="6" presStyleCnt="7"/>
      <dgm:spPr/>
    </dgm:pt>
    <dgm:pt modelId="{0EBDEEA2-02DF-4D29-B441-89AAAB22AD67}" type="pres">
      <dgm:prSet presAssocID="{956B4135-4532-4C24-81B1-40D22434A085}" presName="hierChild3" presStyleCnt="0"/>
      <dgm:spPr/>
    </dgm:pt>
    <dgm:pt modelId="{A5C7FA7F-5AD1-4B25-8E41-12AA69ED37A6}" type="pres">
      <dgm:prSet presAssocID="{B16C6DDF-A312-426C-91E3-E7F903B27D53}" presName="Name19" presStyleLbl="parChTrans1D3" presStyleIdx="6" presStyleCnt="7"/>
      <dgm:spPr/>
    </dgm:pt>
    <dgm:pt modelId="{12388D7E-FA64-4482-AD12-217739022CC8}" type="pres">
      <dgm:prSet presAssocID="{A82A7389-B89B-403B-A8FB-C57828263A09}" presName="Name21" presStyleCnt="0"/>
      <dgm:spPr/>
    </dgm:pt>
    <dgm:pt modelId="{08D52D46-4C2C-4FAE-B3D9-67177B94CABB}" type="pres">
      <dgm:prSet presAssocID="{A82A7389-B89B-403B-A8FB-C57828263A09}" presName="level2Shape" presStyleLbl="node3" presStyleIdx="6" presStyleCnt="7" custLinFactNeighborY="-4696"/>
      <dgm:spPr/>
    </dgm:pt>
    <dgm:pt modelId="{13E73784-F7A2-4631-9079-6F8FC7B40B53}" type="pres">
      <dgm:prSet presAssocID="{A82A7389-B89B-403B-A8FB-C57828263A09}" presName="hierChild3" presStyleCnt="0"/>
      <dgm:spPr/>
    </dgm:pt>
    <dgm:pt modelId="{CBE0BA30-FBED-4643-BC8F-D49AA4305EDE}" type="pres">
      <dgm:prSet presAssocID="{3995F8C5-D150-4A78-96AB-63178C84CAF3}" presName="Name19" presStyleLbl="parChTrans1D4" presStyleIdx="24" presStyleCnt="26"/>
      <dgm:spPr/>
    </dgm:pt>
    <dgm:pt modelId="{8B95E2C0-00E4-4BAB-806A-8C3750672D0C}" type="pres">
      <dgm:prSet presAssocID="{5C0F1DBE-5065-43BC-8DA1-6AED85D35B3E}" presName="Name21" presStyleCnt="0"/>
      <dgm:spPr/>
    </dgm:pt>
    <dgm:pt modelId="{B4504E86-6929-464F-A7E5-94FC8C4E7043}" type="pres">
      <dgm:prSet presAssocID="{5C0F1DBE-5065-43BC-8DA1-6AED85D35B3E}" presName="level2Shape" presStyleLbl="node4" presStyleIdx="24" presStyleCnt="26"/>
      <dgm:spPr/>
    </dgm:pt>
    <dgm:pt modelId="{C3839CAB-3009-4E61-AA69-94500891B89F}" type="pres">
      <dgm:prSet presAssocID="{5C0F1DBE-5065-43BC-8DA1-6AED85D35B3E}" presName="hierChild3" presStyleCnt="0"/>
      <dgm:spPr/>
    </dgm:pt>
    <dgm:pt modelId="{D8F18748-A0CF-4EF3-9C31-4AAB780BE293}" type="pres">
      <dgm:prSet presAssocID="{09BA00C6-EF16-43B2-88DB-569327F3A1A0}" presName="Name19" presStyleLbl="parChTrans1D4" presStyleIdx="25" presStyleCnt="26"/>
      <dgm:spPr/>
    </dgm:pt>
    <dgm:pt modelId="{358D0317-2C2A-440C-980D-B543B5751E48}" type="pres">
      <dgm:prSet presAssocID="{216CF801-9E26-4A0E-8BA8-AA1A27C165B7}" presName="Name21" presStyleCnt="0"/>
      <dgm:spPr/>
    </dgm:pt>
    <dgm:pt modelId="{EB8D5EDB-DFD3-4025-907E-394578FFAE1C}" type="pres">
      <dgm:prSet presAssocID="{216CF801-9E26-4A0E-8BA8-AA1A27C165B7}" presName="level2Shape" presStyleLbl="node4" presStyleIdx="25" presStyleCnt="26"/>
      <dgm:spPr/>
    </dgm:pt>
    <dgm:pt modelId="{E237A8EA-7CC6-4C81-AEDF-5697A9D92263}" type="pres">
      <dgm:prSet presAssocID="{216CF801-9E26-4A0E-8BA8-AA1A27C165B7}" presName="hierChild3" presStyleCnt="0"/>
      <dgm:spPr/>
    </dgm:pt>
    <dgm:pt modelId="{F63804C6-D62A-4347-9523-C088CEC94B61}" type="pres">
      <dgm:prSet presAssocID="{3BBE15C2-2EA3-4895-8B2C-00C0EEBD7508}" presName="bgShapesFlow" presStyleCnt="0"/>
      <dgm:spPr/>
    </dgm:pt>
  </dgm:ptLst>
  <dgm:cxnLst>
    <dgm:cxn modelId="{1BF9F301-25CF-4E03-8AFF-823A18179614}" srcId="{CE7BD4D7-4BA2-489E-A964-C9155193376E}" destId="{97B7A69E-69FD-421E-AF84-915046766EF5}" srcOrd="0" destOrd="0" parTransId="{9083ABC1-3037-4916-A1A4-993D9B9BF11F}" sibTransId="{3A4B9D1B-E2B6-4149-A7CD-2AA63C4BDBEF}"/>
    <dgm:cxn modelId="{5AF3B704-0DE5-4C63-BF84-7150E9951BE0}" srcId="{97B27793-6AC8-40BD-985E-9B05865D9761}" destId="{1FA64B37-6F33-49B2-A5E6-33E73AECDF7B}" srcOrd="0" destOrd="0" parTransId="{24D151F2-7370-4D3B-A921-C58499E701D0}" sibTransId="{386A8EC3-9FFF-45AF-97C7-50B8CB91F425}"/>
    <dgm:cxn modelId="{ADB2B905-5165-432B-9F8F-F7FED5F81205}" type="presOf" srcId="{E450B9F5-8C45-4820-8070-9DD12C44243B}" destId="{F8464C73-7BE0-4A09-A9D5-3F46E1240978}" srcOrd="0" destOrd="0" presId="urn:microsoft.com/office/officeart/2005/8/layout/hierarchy6"/>
    <dgm:cxn modelId="{B2A45B07-E108-4422-ACFB-DD6B51ABACCF}" srcId="{89FA28E0-8C4C-413E-8886-939FCC9435F2}" destId="{C36DAD22-A446-4477-A96F-FFA449A47AB0}" srcOrd="0" destOrd="0" parTransId="{731FD33C-FDD1-449F-BDBC-900D2AC7435B}" sibTransId="{C49AD8C3-5398-449D-BD29-86322D4FE2D5}"/>
    <dgm:cxn modelId="{7DD16407-ABDD-4D7E-95C9-D869B108FFD9}" srcId="{0BB366F7-1A56-4E0E-9463-34BCCF5B72A1}" destId="{DA535924-1DA5-4DAA-9188-38A6861CDBDF}" srcOrd="0" destOrd="0" parTransId="{55F788AE-78E8-4859-9DE1-5C9E3C805D79}" sibTransId="{6CAF09EC-A985-4EDF-AFA4-C845FBF4C89B}"/>
    <dgm:cxn modelId="{DB6CC50B-8593-48BF-A4FE-CA6FCC626117}" type="presOf" srcId="{5D94822B-01B5-4276-BED9-7C09E8050FB9}" destId="{E55171C3-D3ED-4922-9256-CF5EFB08BC36}" srcOrd="0" destOrd="0" presId="urn:microsoft.com/office/officeart/2005/8/layout/hierarchy6"/>
    <dgm:cxn modelId="{7ED6140D-6697-4254-BDF7-04CA18C12939}" srcId="{DCD01E7C-1698-45C7-804B-C59540CB8C2E}" destId="{CD1AAC08-E8EC-418F-A299-58A461241CDF}" srcOrd="0" destOrd="0" parTransId="{681ADC59-8565-45E3-8C10-423C638811CC}" sibTransId="{DBC47ED5-39F5-482C-A714-D85F96EBD61F}"/>
    <dgm:cxn modelId="{CBFCD211-C9B4-4AC7-8E94-D3ACC94A9111}" srcId="{956B4135-4532-4C24-81B1-40D22434A085}" destId="{A82A7389-B89B-403B-A8FB-C57828263A09}" srcOrd="0" destOrd="0" parTransId="{B16C6DDF-A312-426C-91E3-E7F903B27D53}" sibTransId="{6B9A1A37-4B5A-4026-B950-DA74ED79DA16}"/>
    <dgm:cxn modelId="{9058F514-43E9-47C9-98A2-61E1F1B99BCC}" type="presOf" srcId="{37787739-46C4-484E-89B3-4943BC42C8E3}" destId="{6EF5A5BA-0802-4918-A616-7C199DEF9ACE}" srcOrd="0" destOrd="0" presId="urn:microsoft.com/office/officeart/2005/8/layout/hierarchy6"/>
    <dgm:cxn modelId="{F459CF16-618D-467E-A374-A41C46A48AB5}" type="presOf" srcId="{7D6EAA05-3D81-411D-BAD2-87986AC2F53A}" destId="{189C974D-A24E-4AB3-B15C-7BB0D926D62D}" srcOrd="0" destOrd="0" presId="urn:microsoft.com/office/officeart/2005/8/layout/hierarchy6"/>
    <dgm:cxn modelId="{4647D219-FA63-479F-BFC4-15DE75E5D3E7}" type="presOf" srcId="{DCD01E7C-1698-45C7-804B-C59540CB8C2E}" destId="{34B4B0FA-4FD1-4570-87D6-7C562EC7E581}" srcOrd="0" destOrd="0" presId="urn:microsoft.com/office/officeart/2005/8/layout/hierarchy6"/>
    <dgm:cxn modelId="{0E6F531B-74F5-47BB-8925-8924E1DB1197}" type="presOf" srcId="{F06BAEB0-3A6E-4BBD-B40A-1F59CB4C71FE}" destId="{FDEF1FC1-B8A8-4367-A137-07971C1D8259}" srcOrd="0" destOrd="0" presId="urn:microsoft.com/office/officeart/2005/8/layout/hierarchy6"/>
    <dgm:cxn modelId="{8C313E1C-22F4-409C-BD9B-38D0E2BA9070}" type="presOf" srcId="{5F7CD1CA-B911-4A52-B687-718764F6CE83}" destId="{04C8BAA5-0D54-4AE9-BC78-9C1215B016EB}" srcOrd="0" destOrd="0" presId="urn:microsoft.com/office/officeart/2005/8/layout/hierarchy6"/>
    <dgm:cxn modelId="{DDC97A1C-1A0A-48C5-808E-328FF99EB3D9}" type="presOf" srcId="{EA803EE9-E424-4DB0-9236-B211E334FCFD}" destId="{39766234-1F36-4E18-AE06-5E948E26FE70}" srcOrd="0" destOrd="0" presId="urn:microsoft.com/office/officeart/2005/8/layout/hierarchy6"/>
    <dgm:cxn modelId="{7BCA7E1C-6BC3-461F-A1DC-C88A0A3CAB18}" srcId="{1CD75821-CE21-4B12-8AB7-F828E1491F76}" destId="{DDB55AA7-82C4-455C-9FE0-28ACB3606BCC}" srcOrd="0" destOrd="0" parTransId="{4FC21FAE-8532-4652-89E6-E9A91AE10D3A}" sibTransId="{63D8CEA5-5A0D-42AC-B6FB-CA0160993CF4}"/>
    <dgm:cxn modelId="{89FE721F-CB86-4B63-870B-22534639092C}" type="presOf" srcId="{B93309AD-F9FB-498E-ACDC-AFC8BAF4BF3A}" destId="{9205B1B4-3939-4444-B884-F420531E0900}" srcOrd="0" destOrd="0" presId="urn:microsoft.com/office/officeart/2005/8/layout/hierarchy6"/>
    <dgm:cxn modelId="{AEC56F20-C8D6-46C3-877C-2A22D46AD8DC}" type="presOf" srcId="{4868992D-DB2B-4072-8F68-2DC5969D9AA7}" destId="{62C65344-3804-478A-BE9B-34D50583A578}" srcOrd="0" destOrd="0" presId="urn:microsoft.com/office/officeart/2005/8/layout/hierarchy6"/>
    <dgm:cxn modelId="{D6DF8020-3833-4DEE-9C02-2BA09016B67F}" type="presOf" srcId="{97B27793-6AC8-40BD-985E-9B05865D9761}" destId="{7E295565-3719-42AA-9A26-F9767C2D6E76}" srcOrd="0" destOrd="0" presId="urn:microsoft.com/office/officeart/2005/8/layout/hierarchy6"/>
    <dgm:cxn modelId="{0DC6BF24-C1F6-4E8D-BE18-9A2AB3809B89}" srcId="{A1CC85FB-66E5-486D-A347-9DF1B5A03474}" destId="{89FA28E0-8C4C-413E-8886-939FCC9435F2}" srcOrd="0" destOrd="0" parTransId="{5D94822B-01B5-4276-BED9-7C09E8050FB9}" sibTransId="{0AA0B0D5-6F68-489F-816C-20C14DE39939}"/>
    <dgm:cxn modelId="{B00FE029-4E52-472F-BB2A-69E7808B6781}" type="presOf" srcId="{F9027C9F-6BD7-4F03-98B8-52E7D4FC2944}" destId="{1ED86128-441F-4FA9-A19A-66BCCF46F057}" srcOrd="0" destOrd="0" presId="urn:microsoft.com/office/officeart/2005/8/layout/hierarchy6"/>
    <dgm:cxn modelId="{345A912A-7B12-4716-8514-9C6115916517}" type="presOf" srcId="{9269AD9D-0101-4BAE-BDAD-274CA90B1684}" destId="{6E451973-9F17-403C-B37C-FA238E502B3E}" srcOrd="0" destOrd="0" presId="urn:microsoft.com/office/officeart/2005/8/layout/hierarchy6"/>
    <dgm:cxn modelId="{8B178E2B-8DD7-41C5-9B21-DF6ECC20F75D}" type="presOf" srcId="{FDD462D5-9674-4B4C-B010-C03887970415}" destId="{41D2A419-AA55-467C-8AB0-85CF0838FAA2}" srcOrd="0" destOrd="0" presId="urn:microsoft.com/office/officeart/2005/8/layout/hierarchy6"/>
    <dgm:cxn modelId="{430A902E-6926-43CC-AD52-3EDDD04A7805}" type="presOf" srcId="{1FA64B37-6F33-49B2-A5E6-33E73AECDF7B}" destId="{1969F00E-AEB0-476E-BA28-BDFA392C25D6}" srcOrd="0" destOrd="0" presId="urn:microsoft.com/office/officeart/2005/8/layout/hierarchy6"/>
    <dgm:cxn modelId="{B670F82E-6ACD-489C-AE15-C9A9099B16DC}" type="presOf" srcId="{A31BBE43-A928-46E1-A58F-91A562A361AF}" destId="{F4631F4A-7B7E-45A3-A8B7-98DEAA87953A}" srcOrd="0" destOrd="0" presId="urn:microsoft.com/office/officeart/2005/8/layout/hierarchy6"/>
    <dgm:cxn modelId="{D757472F-F170-4C35-ACBD-888C73989C81}" srcId="{F06BAEB0-3A6E-4BBD-B40A-1F59CB4C71FE}" destId="{254F54C9-EBB1-4E39-A1F7-6159CBF33D9B}" srcOrd="0" destOrd="0" parTransId="{B93309AD-F9FB-498E-ACDC-AFC8BAF4BF3A}" sibTransId="{07C3192E-7AA7-4344-9397-88D8A1D5FEA5}"/>
    <dgm:cxn modelId="{F9A66630-8D7C-442E-B579-673FCED5256F}" srcId="{A31BBE43-A928-46E1-A58F-91A562A361AF}" destId="{768C7C17-BF84-4B01-A701-F752A3918605}" srcOrd="0" destOrd="0" parTransId="{33979C82-945A-4554-B460-6BDDF6F80E40}" sibTransId="{FBF113C6-93F7-4390-9EC8-D5286A95EC0A}"/>
    <dgm:cxn modelId="{1D621731-6EE1-41C6-B8A9-0D7D1F96403C}" type="presOf" srcId="{768C7C17-BF84-4B01-A701-F752A3918605}" destId="{3EE077EE-2B4E-4A61-8874-D8759913C8B6}" srcOrd="0" destOrd="0" presId="urn:microsoft.com/office/officeart/2005/8/layout/hierarchy6"/>
    <dgm:cxn modelId="{83826B33-BD04-4847-B79F-DB48B978A733}" type="presOf" srcId="{E116CBA4-8A44-4E7A-A98C-E28611B67C1F}" destId="{336AFA66-6596-4EB4-B66A-A146ED62731C}" srcOrd="0" destOrd="0" presId="urn:microsoft.com/office/officeart/2005/8/layout/hierarchy6"/>
    <dgm:cxn modelId="{1C3FA735-C9DE-4D04-98E0-D70B10646D55}" type="presOf" srcId="{C36DAD22-A446-4477-A96F-FFA449A47AB0}" destId="{36FF4C3F-B65D-4849-8E93-DF3FFD91ED92}" srcOrd="0" destOrd="0" presId="urn:microsoft.com/office/officeart/2005/8/layout/hierarchy6"/>
    <dgm:cxn modelId="{F1482438-7266-4A3A-955A-FF6353E310D8}" type="presOf" srcId="{AFBB294E-E286-44D4-BEE0-EAA45E4DEDE0}" destId="{3482B47F-79B7-487D-94D8-FC8BA9AAB3C9}" srcOrd="0" destOrd="0" presId="urn:microsoft.com/office/officeart/2005/8/layout/hierarchy6"/>
    <dgm:cxn modelId="{C32D4738-99AA-4BFD-AA7A-B8E37A33B883}" type="presOf" srcId="{55F788AE-78E8-4859-9DE1-5C9E3C805D79}" destId="{4D1D8897-9FC5-49B9-9FE1-D390A825F433}" srcOrd="0" destOrd="0" presId="urn:microsoft.com/office/officeart/2005/8/layout/hierarchy6"/>
    <dgm:cxn modelId="{3DB0B438-B703-4B49-AA8B-3AF86A2619D1}" type="presOf" srcId="{254F54C9-EBB1-4E39-A1F7-6159CBF33D9B}" destId="{0E838B70-F0CB-4A86-9EB4-BCC988813F2C}" srcOrd="0" destOrd="0" presId="urn:microsoft.com/office/officeart/2005/8/layout/hierarchy6"/>
    <dgm:cxn modelId="{36A7E338-2E26-4E3E-8120-B0FA16671516}" type="presOf" srcId="{6B42A532-AA98-4A94-ACBD-09EBCC1D1E9E}" destId="{C80276AA-F594-4E4A-9932-66CE2967F1D5}" srcOrd="0" destOrd="0" presId="urn:microsoft.com/office/officeart/2005/8/layout/hierarchy6"/>
    <dgm:cxn modelId="{B104653A-082C-4F45-9711-472DC702111B}" type="presOf" srcId="{3995F8C5-D150-4A78-96AB-63178C84CAF3}" destId="{CBE0BA30-FBED-4643-BC8F-D49AA4305EDE}" srcOrd="0" destOrd="0" presId="urn:microsoft.com/office/officeart/2005/8/layout/hierarchy6"/>
    <dgm:cxn modelId="{02E8523B-0BE0-4941-B9AB-AF7740533B18}" srcId="{4868992D-DB2B-4072-8F68-2DC5969D9AA7}" destId="{CE7BD4D7-4BA2-489E-A964-C9155193376E}" srcOrd="0" destOrd="0" parTransId="{39085550-4A34-4704-B512-3969143F305C}" sibTransId="{81C5E603-5959-41E6-904D-AFB88E31F367}"/>
    <dgm:cxn modelId="{719F5C40-105D-4036-A2FF-CA119CDA6CC4}" type="presOf" srcId="{5C3F4DCF-F1F6-4434-A61F-A2E8DD1A1392}" destId="{C50BB267-F2A0-4368-8E34-0A03A1DC4910}" srcOrd="0" destOrd="0" presId="urn:microsoft.com/office/officeart/2005/8/layout/hierarchy6"/>
    <dgm:cxn modelId="{545AAC5B-188B-464F-9434-A2052D201C1C}" type="presOf" srcId="{B06E3A41-41C1-422F-9C91-76907B2957FC}" destId="{29E06667-7FF0-4D8A-BC26-625066405FF6}" srcOrd="0" destOrd="0" presId="urn:microsoft.com/office/officeart/2005/8/layout/hierarchy6"/>
    <dgm:cxn modelId="{75AD205D-75ED-49DE-826A-7CDFAEAB9F7B}" type="presOf" srcId="{491560CF-3C12-4E52-8271-6E9316D09634}" destId="{74874F6A-69A1-4811-86A5-9B4604EEC644}" srcOrd="0" destOrd="0" presId="urn:microsoft.com/office/officeart/2005/8/layout/hierarchy6"/>
    <dgm:cxn modelId="{CC445F5D-810B-4AC9-A5D9-68719DBB5650}" srcId="{E450B9F5-8C45-4820-8070-9DD12C44243B}" destId="{F9027C9F-6BD7-4F03-98B8-52E7D4FC2944}" srcOrd="2" destOrd="0" parTransId="{6B42A532-AA98-4A94-ACBD-09EBCC1D1E9E}" sibTransId="{8913F403-6636-4097-BFAA-F39B84FCA7EE}"/>
    <dgm:cxn modelId="{73720F45-EA4E-438C-8A63-3D07DB9CD4C0}" type="presOf" srcId="{CD1AAC08-E8EC-418F-A299-58A461241CDF}" destId="{4DF291A8-3376-4DAF-BB64-D460D9D5ECA6}" srcOrd="0" destOrd="0" presId="urn:microsoft.com/office/officeart/2005/8/layout/hierarchy6"/>
    <dgm:cxn modelId="{6F1A7867-9EEF-45E9-8D50-9543591CB9F2}" srcId="{1FA64B37-6F33-49B2-A5E6-33E73AECDF7B}" destId="{0BB366F7-1A56-4E0E-9463-34BCCF5B72A1}" srcOrd="0" destOrd="0" parTransId="{88646102-26E0-469E-8E7C-EC0F88BE5782}" sibTransId="{A9EAF4F7-E6A4-4091-A880-A0E1C14BB47C}"/>
    <dgm:cxn modelId="{658C4E69-B53A-4AE6-98D1-6287025A35A3}" type="presOf" srcId="{C7C819B3-04FB-44AD-A443-99B44D4A62B4}" destId="{A43CF055-5911-4104-9A8D-B7604E31AE68}" srcOrd="0" destOrd="0" presId="urn:microsoft.com/office/officeart/2005/8/layout/hierarchy6"/>
    <dgm:cxn modelId="{89B0076A-A50C-4435-8038-56EDAB0F93D7}" srcId="{91405019-F7B2-4944-901D-A5617D425204}" destId="{B06E3A41-41C1-422F-9C91-76907B2957FC}" srcOrd="0" destOrd="0" parTransId="{2DC04DD0-9D8D-4779-AC3F-565010DDC68A}" sibTransId="{F51B8782-BDBF-4F46-9968-7F84B39393AE}"/>
    <dgm:cxn modelId="{B054284A-3F4E-48D7-8BB1-1902B003D614}" srcId="{8CF95966-7978-48C8-9B5C-23D6AD3B1B8D}" destId="{A1CC85FB-66E5-486D-A347-9DF1B5A03474}" srcOrd="0" destOrd="0" parTransId="{8672FC98-7E70-4BA1-AB7D-9443DA4285E8}" sibTransId="{00AAEF7E-32CF-434E-B48A-9BCFBCD0502E}"/>
    <dgm:cxn modelId="{2FC73B6B-A08D-456F-B503-4FDD70B59E04}" srcId="{C32E6320-820F-4453-A017-58DBCFA64CA9}" destId="{97B27793-6AC8-40BD-985E-9B05865D9761}" srcOrd="0" destOrd="0" parTransId="{95C049A7-93C7-4309-9C88-E9F6C79E3D8F}" sibTransId="{BF1E4741-2813-4933-A323-16AF9D4D10FC}"/>
    <dgm:cxn modelId="{7E24736B-04F6-4E3D-A2A6-7FDA1807229E}" type="presOf" srcId="{88646102-26E0-469E-8E7C-EC0F88BE5782}" destId="{F436EBF2-5371-418A-BE36-9E72C9B034AA}" srcOrd="0" destOrd="0" presId="urn:microsoft.com/office/officeart/2005/8/layout/hierarchy6"/>
    <dgm:cxn modelId="{E1F2764B-7C79-4DF6-8315-16E9E309F786}" type="presOf" srcId="{9083ABC1-3037-4916-A1A4-993D9B9BF11F}" destId="{8DB773D2-1F3E-4564-B945-8D638A44626B}" srcOrd="0" destOrd="0" presId="urn:microsoft.com/office/officeart/2005/8/layout/hierarchy6"/>
    <dgm:cxn modelId="{BA610F4D-2B76-4C75-B05E-CDDF15D7D54B}" srcId="{0F168EA9-0042-4B99-8005-D30118A53740}" destId="{1CD75821-CE21-4B12-8AB7-F828E1491F76}" srcOrd="0" destOrd="0" parTransId="{F3D66439-14DB-42C2-B248-33E1132127FE}" sibTransId="{3D6C880A-2AE6-43CB-8E97-2E74B03428A3}"/>
    <dgm:cxn modelId="{5975CC4D-8F85-4831-A11C-650229A5B0EA}" type="presOf" srcId="{681ADC59-8565-45E3-8C10-423C638811CC}" destId="{2994E663-4365-4BA0-957D-2022741ABE1E}" srcOrd="0" destOrd="0" presId="urn:microsoft.com/office/officeart/2005/8/layout/hierarchy6"/>
    <dgm:cxn modelId="{48F0C24E-E4B4-417B-BE90-BF22DD849CD1}" srcId="{E450B9F5-8C45-4820-8070-9DD12C44243B}" destId="{B09D635D-D3CD-472E-91B0-0D66FDA01FA4}" srcOrd="3" destOrd="0" parTransId="{383F8B9A-BEB4-4981-8A21-5BDD046D4F5A}" sibTransId="{2F4BF95F-0B58-42E0-9A20-8BF58D8327F7}"/>
    <dgm:cxn modelId="{660C1970-6387-488D-8775-802D6F6A5D94}" type="presOf" srcId="{CE7BD4D7-4BA2-489E-A964-C9155193376E}" destId="{14759EED-8D7A-4456-8DFA-9C52EA55D72C}" srcOrd="0" destOrd="0" presId="urn:microsoft.com/office/officeart/2005/8/layout/hierarchy6"/>
    <dgm:cxn modelId="{A5151C70-4E79-4F2B-ADCB-75699EEEC857}" type="presOf" srcId="{3BBE15C2-2EA3-4895-8B2C-00C0EEBD7508}" destId="{A8AA46B2-24D9-44E2-8F72-7DC2475F3F41}" srcOrd="0" destOrd="0" presId="urn:microsoft.com/office/officeart/2005/8/layout/hierarchy6"/>
    <dgm:cxn modelId="{244C2A51-0863-44A5-AA4C-2F0C282F33B5}" type="presOf" srcId="{383F8B9A-BEB4-4981-8A21-5BDD046D4F5A}" destId="{96AD137D-4E9A-4317-A285-59D0C73914B2}" srcOrd="0" destOrd="0" presId="urn:microsoft.com/office/officeart/2005/8/layout/hierarchy6"/>
    <dgm:cxn modelId="{69CF7E52-41BB-4D1E-B48D-F4FD5E610283}" type="presOf" srcId="{2A6ED2A0-9F95-4826-A67C-5046BDE20E70}" destId="{45EC4C99-78EB-480C-AECD-63DD0EA3CB6B}" srcOrd="0" destOrd="0" presId="urn:microsoft.com/office/officeart/2005/8/layout/hierarchy6"/>
    <dgm:cxn modelId="{9AD92673-3823-4FDE-A7E0-C09624152F41}" srcId="{D9FDB72E-2BC6-44CC-8673-5C819FA33028}" destId="{96DFCF1C-A83F-4721-A054-5FA694032CB0}" srcOrd="0" destOrd="0" parTransId="{C032E757-41AF-468A-9DF4-3EB8681BDA08}" sibTransId="{6323A1E6-6759-4882-BF04-B34D2A4160D7}"/>
    <dgm:cxn modelId="{E730BA55-224C-40C0-A0AE-CA640BDD788A}" type="presOf" srcId="{09BA00C6-EF16-43B2-88DB-569327F3A1A0}" destId="{D8F18748-A0CF-4EF3-9C31-4AAB780BE293}" srcOrd="0" destOrd="0" presId="urn:microsoft.com/office/officeart/2005/8/layout/hierarchy6"/>
    <dgm:cxn modelId="{0989BD57-9EBB-46B6-B172-ABFBC3F691E4}" srcId="{F270F2A2-22D2-4E63-AA8D-8D0412A5A548}" destId="{0933CB66-F3FF-48E8-8EE8-0B263CA98E45}" srcOrd="0" destOrd="0" parTransId="{FDD462D5-9674-4B4C-B010-C03887970415}" sibTransId="{7215867C-9611-47D1-8DFF-54DF5005F4DA}"/>
    <dgm:cxn modelId="{9343EA57-0F4E-45BE-8110-B664B878027D}" srcId="{DA535924-1DA5-4DAA-9188-38A6861CDBDF}" destId="{BB37DDBF-8123-4742-9B01-C92155B75CDD}" srcOrd="0" destOrd="0" parTransId="{5C3F4DCF-F1F6-4434-A61F-A2E8DD1A1392}" sibTransId="{0AEB6BD9-B839-4700-9A69-019EA7427998}"/>
    <dgm:cxn modelId="{3D13D959-58CF-436A-B40C-D3713F5C68AD}" type="presOf" srcId="{B09D635D-D3CD-472E-91B0-0D66FDA01FA4}" destId="{95A55833-724C-4FBA-839E-7B3FC6FA9F43}" srcOrd="0" destOrd="0" presId="urn:microsoft.com/office/officeart/2005/8/layout/hierarchy6"/>
    <dgm:cxn modelId="{B509AB7B-6949-45C0-A448-AB7552A72DF2}" type="presOf" srcId="{4FC21FAE-8532-4652-89E6-E9A91AE10D3A}" destId="{75709C7B-6F24-4EA4-948F-BEC093B2ACD7}" srcOrd="0" destOrd="0" presId="urn:microsoft.com/office/officeart/2005/8/layout/hierarchy6"/>
    <dgm:cxn modelId="{A4BE4082-2543-484C-8637-2E37D1BD52D7}" type="presOf" srcId="{0BB366F7-1A56-4E0E-9463-34BCCF5B72A1}" destId="{2473F640-0850-46FB-B03A-819BEF4D0904}" srcOrd="0" destOrd="0" presId="urn:microsoft.com/office/officeart/2005/8/layout/hierarchy6"/>
    <dgm:cxn modelId="{7B7EBF83-8F68-4A7C-8CB8-D605317BF226}" type="presOf" srcId="{97B7A69E-69FD-421E-AF84-915046766EF5}" destId="{320BFFC2-C15D-4EB7-8196-5FC0DBEA09B1}" srcOrd="0" destOrd="0" presId="urn:microsoft.com/office/officeart/2005/8/layout/hierarchy6"/>
    <dgm:cxn modelId="{C2FC5289-BC26-4648-BFD3-85D95FC18947}" type="presOf" srcId="{F270F2A2-22D2-4E63-AA8D-8D0412A5A548}" destId="{F11E8B5E-DE73-4EE7-85AD-0748048FEDAA}" srcOrd="0" destOrd="0" presId="urn:microsoft.com/office/officeart/2005/8/layout/hierarchy6"/>
    <dgm:cxn modelId="{C7E0FF89-70E8-4D71-918A-75EC334E05A1}" type="presOf" srcId="{0933CB66-F3FF-48E8-8EE8-0B263CA98E45}" destId="{6DB1DE68-844A-490D-85C1-FE75CEF3464B}" srcOrd="0" destOrd="0" presId="urn:microsoft.com/office/officeart/2005/8/layout/hierarchy6"/>
    <dgm:cxn modelId="{428F0F8A-89E2-4EAC-AC92-7641FFD904FF}" type="presOf" srcId="{96DFCF1C-A83F-4721-A054-5FA694032CB0}" destId="{9A87BD75-C3B7-4536-A59D-DF260363CB3E}" srcOrd="0" destOrd="0" presId="urn:microsoft.com/office/officeart/2005/8/layout/hierarchy6"/>
    <dgm:cxn modelId="{3C42F48B-0AEB-4CB9-A6B0-A66B84559D75}" type="presOf" srcId="{BB37DDBF-8123-4742-9B01-C92155B75CDD}" destId="{BEB7B4BF-59A1-4380-A0CC-B70ED80E5C06}" srcOrd="0" destOrd="0" presId="urn:microsoft.com/office/officeart/2005/8/layout/hierarchy6"/>
    <dgm:cxn modelId="{3D5C7D91-FB0A-4C50-BD3A-1A8E5C6E01F4}" type="presOf" srcId="{8672FC98-7E70-4BA1-AB7D-9443DA4285E8}" destId="{C89996F9-4F15-4D25-9982-D266EEB80687}" srcOrd="0" destOrd="0" presId="urn:microsoft.com/office/officeart/2005/8/layout/hierarchy6"/>
    <dgm:cxn modelId="{07E76D95-E805-466A-9E37-45862D47B70C}" type="presOf" srcId="{4BE05DB6-1E52-45CA-8AAD-D53EF2F69B1F}" destId="{5FEEF538-E67B-4028-8B0E-DDA4603AC766}" srcOrd="0" destOrd="0" presId="urn:microsoft.com/office/officeart/2005/8/layout/hierarchy6"/>
    <dgm:cxn modelId="{82411696-4D2D-4255-AA0F-E4E9BD7003AC}" srcId="{4BE05DB6-1E52-45CA-8AAD-D53EF2F69B1F}" destId="{D25E6585-6E4A-46AC-A7A1-895EB22F5C66}" srcOrd="0" destOrd="0" parTransId="{2A6ED2A0-9F95-4826-A67C-5046BDE20E70}" sibTransId="{DB23EFFC-08F2-4288-8EB1-7591135DA39A}"/>
    <dgm:cxn modelId="{FC5C9996-4839-4C8D-90E3-CD047E6C90C8}" type="presOf" srcId="{216CF801-9E26-4A0E-8BA8-AA1A27C165B7}" destId="{EB8D5EDB-DFD3-4025-907E-394578FFAE1C}" srcOrd="0" destOrd="0" presId="urn:microsoft.com/office/officeart/2005/8/layout/hierarchy6"/>
    <dgm:cxn modelId="{C1C4C296-418D-4B6B-A6DF-717999E8F23E}" type="presOf" srcId="{FFA94C06-13E6-4874-91A1-7AED5748E47B}" destId="{DD46DCC5-7570-40D5-A659-12E8C044C4CD}" srcOrd="0" destOrd="0" presId="urn:microsoft.com/office/officeart/2005/8/layout/hierarchy6"/>
    <dgm:cxn modelId="{75925E98-4DD4-4E4E-91ED-60CA32E6D0B8}" type="presOf" srcId="{39085550-4A34-4704-B512-3969143F305C}" destId="{97E1931E-D6F3-4C7A-BCA8-F6F87AA0A8D3}" srcOrd="0" destOrd="0" presId="urn:microsoft.com/office/officeart/2005/8/layout/hierarchy6"/>
    <dgm:cxn modelId="{6A4CB698-F135-4319-B07E-4C867283843F}" srcId="{167419A0-00FE-4C5C-9EFB-281056CA302B}" destId="{8CF95966-7978-48C8-9B5C-23D6AD3B1B8D}" srcOrd="0" destOrd="0" parTransId="{FFA94C06-13E6-4874-91A1-7AED5748E47B}" sibTransId="{5EF148AD-8452-4AC0-A0E6-9E059FA76222}"/>
    <dgm:cxn modelId="{99DE1C99-E0DF-4B4D-AE74-4C1F48F7F719}" srcId="{E450B9F5-8C45-4820-8070-9DD12C44243B}" destId="{C32E6320-820F-4453-A017-58DBCFA64CA9}" srcOrd="5" destOrd="0" parTransId="{3E63D0C9-E210-473F-96EB-D3FDBFD980FC}" sibTransId="{42EFF4B7-0ECF-44F3-917E-E97FE6F724A0}"/>
    <dgm:cxn modelId="{2FB2E29A-EF1F-452F-9819-32E8A25365EE}" srcId="{7D6EAA05-3D81-411D-BAD2-87986AC2F53A}" destId="{DCD01E7C-1698-45C7-804B-C59540CB8C2E}" srcOrd="0" destOrd="0" parTransId="{C7C819B3-04FB-44AD-A443-99B44D4A62B4}" sibTransId="{78E80D57-CB38-420E-95EB-2A414E794E78}"/>
    <dgm:cxn modelId="{22F7589B-A8CD-4E3F-9B85-1CCF37DD8EBD}" type="presOf" srcId="{A1CC85FB-66E5-486D-A347-9DF1B5A03474}" destId="{8BB39AE4-E48F-47BC-860A-2EDC578EDD1D}" srcOrd="0" destOrd="0" presId="urn:microsoft.com/office/officeart/2005/8/layout/hierarchy6"/>
    <dgm:cxn modelId="{26A3369E-930F-45D8-9401-621547914224}" type="presOf" srcId="{C32E6320-820F-4453-A017-58DBCFA64CA9}" destId="{4EE0D970-BBDC-45C8-94C1-ACEC3D292730}" srcOrd="0" destOrd="0" presId="urn:microsoft.com/office/officeart/2005/8/layout/hierarchy6"/>
    <dgm:cxn modelId="{DFB5529F-EB7B-4FED-8BAA-A123155F6CDA}" srcId="{768C7C17-BF84-4B01-A701-F752A3918605}" destId="{4868992D-DB2B-4072-8F68-2DC5969D9AA7}" srcOrd="0" destOrd="0" parTransId="{37787739-46C4-484E-89B3-4943BC42C8E3}" sibTransId="{5B039CDC-5BBD-41A8-A872-3C0BB2FB3798}"/>
    <dgm:cxn modelId="{7420EF9F-0D8B-40A3-8726-BD286D5EAC10}" type="presOf" srcId="{167419A0-00FE-4C5C-9EFB-281056CA302B}" destId="{8C76F86C-DB83-428B-BA0C-89BDEEEF45D5}" srcOrd="0" destOrd="0" presId="urn:microsoft.com/office/officeart/2005/8/layout/hierarchy6"/>
    <dgm:cxn modelId="{1D53FCA0-D98D-4EDF-935E-CB65B02D8F9A}" type="presOf" srcId="{DDB55AA7-82C4-455C-9FE0-28ACB3606BCC}" destId="{FAAD2EE6-C02A-4BF3-BEAA-0D20DC210302}" srcOrd="0" destOrd="0" presId="urn:microsoft.com/office/officeart/2005/8/layout/hierarchy6"/>
    <dgm:cxn modelId="{9F8CEBA2-E4F2-4191-A375-1F0036FFEDC1}" srcId="{B09D635D-D3CD-472E-91B0-0D66FDA01FA4}" destId="{491560CF-3C12-4E52-8271-6E9316D09634}" srcOrd="0" destOrd="0" parTransId="{AFBB294E-E286-44D4-BEE0-EAA45E4DEDE0}" sibTransId="{E06982FB-6311-42DF-8FF2-3645C75FE8A8}"/>
    <dgm:cxn modelId="{CF167AA4-BA62-4A3D-9C72-9C43B7E5F370}" type="presOf" srcId="{D25E6585-6E4A-46AC-A7A1-895EB22F5C66}" destId="{20794163-0ED6-4E78-82EC-37DBB3692A3D}" srcOrd="0" destOrd="0" presId="urn:microsoft.com/office/officeart/2005/8/layout/hierarchy6"/>
    <dgm:cxn modelId="{923FB8A5-7CE4-4681-9AD4-6940F68B0BCF}" type="presOf" srcId="{5C0F1DBE-5065-43BC-8DA1-6AED85D35B3E}" destId="{B4504E86-6929-464F-A7E5-94FC8C4E7043}" srcOrd="0" destOrd="0" presId="urn:microsoft.com/office/officeart/2005/8/layout/hierarchy6"/>
    <dgm:cxn modelId="{3247D3AA-E542-4CFA-AC6F-BA22BB26AAC5}" type="presOf" srcId="{F3D66439-14DB-42C2-B248-33E1132127FE}" destId="{C9E09252-F04B-47FE-96F5-CE0E0C407980}" srcOrd="0" destOrd="0" presId="urn:microsoft.com/office/officeart/2005/8/layout/hierarchy6"/>
    <dgm:cxn modelId="{32B78BAC-2024-42D1-A39D-70CE18B8BE88}" srcId="{CD1AAC08-E8EC-418F-A299-58A461241CDF}" destId="{F06BAEB0-3A6E-4BBD-B40A-1F59CB4C71FE}" srcOrd="0" destOrd="0" parTransId="{B914C179-690C-498E-BD30-31449F5D5B84}" sibTransId="{915BC66D-2394-4C84-9103-061EB5E07BC0}"/>
    <dgm:cxn modelId="{11CE90AE-59C3-4211-BA5E-FFDCF5C81926}" type="presOf" srcId="{89FA28E0-8C4C-413E-8886-939FCC9435F2}" destId="{A6D58F17-2562-4AE5-872A-50FAD5DF69EE}" srcOrd="0" destOrd="0" presId="urn:microsoft.com/office/officeart/2005/8/layout/hierarchy6"/>
    <dgm:cxn modelId="{698906B0-CCF9-459C-B112-F3F4CCE86C89}" type="presOf" srcId="{1EBE1DE2-CD88-4AF2-B7D2-A21CFDF9F657}" destId="{ABED925D-6E33-4E49-B3D3-E2182AE47291}" srcOrd="0" destOrd="0" presId="urn:microsoft.com/office/officeart/2005/8/layout/hierarchy6"/>
    <dgm:cxn modelId="{C60747B0-8CEE-428E-8304-ADE539DBF7E7}" type="presOf" srcId="{A82A7389-B89B-403B-A8FB-C57828263A09}" destId="{08D52D46-4C2C-4FAE-B3D9-67177B94CABB}" srcOrd="0" destOrd="0" presId="urn:microsoft.com/office/officeart/2005/8/layout/hierarchy6"/>
    <dgm:cxn modelId="{0280BAB1-FFB3-4042-8230-E603A0C5DEA4}" srcId="{491560CF-3C12-4E52-8271-6E9316D09634}" destId="{0F168EA9-0042-4B99-8005-D30118A53740}" srcOrd="0" destOrd="0" parTransId="{E116CBA4-8A44-4E7A-A98C-E28611B67C1F}" sibTransId="{BB9E7D04-1F51-4716-A0B9-EBFDC05F496C}"/>
    <dgm:cxn modelId="{62ECF4B6-907D-4EAB-8EDD-A782E4F1EBB0}" type="presOf" srcId="{8CF95966-7978-48C8-9B5C-23D6AD3B1B8D}" destId="{9DCADBCA-2A4D-4DBD-AD6B-544F0548EC3D}" srcOrd="0" destOrd="0" presId="urn:microsoft.com/office/officeart/2005/8/layout/hierarchy6"/>
    <dgm:cxn modelId="{EFEE4EB8-DC94-415B-AE62-25457026024C}" srcId="{3BBE15C2-2EA3-4895-8B2C-00C0EEBD7508}" destId="{E450B9F5-8C45-4820-8070-9DD12C44243B}" srcOrd="0" destOrd="0" parTransId="{C358F7F1-3B7C-4B44-B942-407504F3330B}" sibTransId="{DEDF9F31-EF46-48EE-9631-FBF7B7540B22}"/>
    <dgm:cxn modelId="{CC8BE1BA-C7FD-4DED-B823-64D69B15CF91}" type="presOf" srcId="{DA535924-1DA5-4DAA-9188-38A6861CDBDF}" destId="{9649BFAB-20F4-442D-8DC7-ECAE5CC8F5EF}" srcOrd="0" destOrd="0" presId="urn:microsoft.com/office/officeart/2005/8/layout/hierarchy6"/>
    <dgm:cxn modelId="{F54368BC-D181-4567-B0FB-7AA2739FA693}" srcId="{E450B9F5-8C45-4820-8070-9DD12C44243B}" destId="{91405019-F7B2-4944-901D-A5617D425204}" srcOrd="4" destOrd="0" parTransId="{B65F1CCC-827D-435D-8A29-A51050748A5A}" sibTransId="{A477A732-9CAD-4E11-AEE9-30A505FCBDA5}"/>
    <dgm:cxn modelId="{F3EA2BBF-FAE1-447D-BCD1-45E4CDA31E72}" srcId="{C36DAD22-A446-4477-A96F-FFA449A47AB0}" destId="{5F7CD1CA-B911-4A52-B687-718764F6CE83}" srcOrd="0" destOrd="0" parTransId="{1EBE1DE2-CD88-4AF2-B7D2-A21CFDF9F657}" sibTransId="{9C8C5654-589B-4868-8312-654D45AEAFD0}"/>
    <dgm:cxn modelId="{D75E07C1-2105-46DB-812F-61A5578785D3}" type="presOf" srcId="{3E63D0C9-E210-473F-96EB-D3FDBFD980FC}" destId="{F3BB1414-6204-4AF3-A0B5-B302B2302608}" srcOrd="0" destOrd="0" presId="urn:microsoft.com/office/officeart/2005/8/layout/hierarchy6"/>
    <dgm:cxn modelId="{D09419C5-5FC0-4E75-A887-85537EAD840C}" type="presOf" srcId="{89811B50-7C80-4FD4-A7DB-77D0E523E946}" destId="{96B4BE0B-B0DC-404E-83E5-DDF33E8392E4}" srcOrd="0" destOrd="0" presId="urn:microsoft.com/office/officeart/2005/8/layout/hierarchy6"/>
    <dgm:cxn modelId="{D714ECC7-5527-4899-B4EE-036F6027810F}" type="presOf" srcId="{C032E757-41AF-468A-9DF4-3EB8681BDA08}" destId="{CD40D529-F0D8-4FDC-A837-B69484A11724}" srcOrd="0" destOrd="0" presId="urn:microsoft.com/office/officeart/2005/8/layout/hierarchy6"/>
    <dgm:cxn modelId="{0D556DCA-5B84-4E2C-B9B9-1D3D75F750B8}" type="presOf" srcId="{2435267D-F97F-4C87-ACFF-C153F2160592}" destId="{AAB9AA3E-4A77-4C5F-8D52-CDABDE405DB4}" srcOrd="0" destOrd="0" presId="urn:microsoft.com/office/officeart/2005/8/layout/hierarchy6"/>
    <dgm:cxn modelId="{175499CC-7D30-4F4F-B4BC-B717466974DB}" srcId="{E450B9F5-8C45-4820-8070-9DD12C44243B}" destId="{A31BBE43-A928-46E1-A58F-91A562A361AF}" srcOrd="1" destOrd="0" parTransId="{2435267D-F97F-4C87-ACFF-C153F2160592}" sibTransId="{BA1FF6ED-6E21-4890-A364-64970C10E7E1}"/>
    <dgm:cxn modelId="{7FFDB0CD-9D4E-416D-946A-3637BD88316F}" srcId="{DDB55AA7-82C4-455C-9FE0-28ACB3606BCC}" destId="{4BE05DB6-1E52-45CA-8AAD-D53EF2F69B1F}" srcOrd="0" destOrd="0" parTransId="{49FCA455-2BC1-4465-9286-77A6DA8EB673}" sibTransId="{D1F0FF2A-5D11-40D5-A435-A78CE3783320}"/>
    <dgm:cxn modelId="{C8E329D1-D9EA-44EB-853D-6E61D3908973}" type="presOf" srcId="{CD53E940-C7CE-465A-B449-1C67594F5FB1}" destId="{044F6606-8DB7-45AD-AB52-E3A28F93A66C}" srcOrd="0" destOrd="0" presId="urn:microsoft.com/office/officeart/2005/8/layout/hierarchy6"/>
    <dgm:cxn modelId="{FB3A0ED2-1202-47AD-83E5-11FD4E8144F1}" srcId="{96DFCF1C-A83F-4721-A054-5FA694032CB0}" destId="{F270F2A2-22D2-4E63-AA8D-8D0412A5A548}" srcOrd="0" destOrd="0" parTransId="{89811B50-7C80-4FD4-A7DB-77D0E523E946}" sibTransId="{C63CF9F8-4000-4161-9256-79A2BC0F05AA}"/>
    <dgm:cxn modelId="{9E857AD2-B3A9-45A6-9245-C574AFEDD771}" srcId="{F9027C9F-6BD7-4F03-98B8-52E7D4FC2944}" destId="{7D6EAA05-3D81-411D-BAD2-87986AC2F53A}" srcOrd="0" destOrd="0" parTransId="{EA803EE9-E424-4DB0-9236-B211E334FCFD}" sibTransId="{2FC8BC21-0BE4-4B29-ADDA-FAAB7DA9DA9B}"/>
    <dgm:cxn modelId="{4612DDD4-2AA4-4720-BBAF-5299643548DE}" type="presOf" srcId="{24D151F2-7370-4D3B-A921-C58499E701D0}" destId="{A1F0B81D-150A-4B4A-8F72-5BD53595628B}" srcOrd="0" destOrd="0" presId="urn:microsoft.com/office/officeart/2005/8/layout/hierarchy6"/>
    <dgm:cxn modelId="{106179D5-9052-4864-BB71-9687799B93EF}" srcId="{A82A7389-B89B-403B-A8FB-C57828263A09}" destId="{5C0F1DBE-5065-43BC-8DA1-6AED85D35B3E}" srcOrd="0" destOrd="0" parTransId="{3995F8C5-D150-4A78-96AB-63178C84CAF3}" sibTransId="{7FE942CC-912B-4617-BF24-3BC128F23A95}"/>
    <dgm:cxn modelId="{9EBE80D7-AB19-4B49-8C00-96A6401112BB}" srcId="{B06E3A41-41C1-422F-9C91-76907B2957FC}" destId="{D9FDB72E-2BC6-44CC-8673-5C819FA33028}" srcOrd="0" destOrd="0" parTransId="{CD53E940-C7CE-465A-B449-1C67594F5FB1}" sibTransId="{7BFB3000-F264-4413-AD01-6A1DA71F590A}"/>
    <dgm:cxn modelId="{54A5AED9-DF4F-476E-B296-44DA5CE52417}" srcId="{E450B9F5-8C45-4820-8070-9DD12C44243B}" destId="{167419A0-00FE-4C5C-9EFB-281056CA302B}" srcOrd="0" destOrd="0" parTransId="{468E29D4-A8C4-49F9-ACEC-0836E7845BC3}" sibTransId="{D0E75594-CCE9-4B5D-B519-62AC7078B237}"/>
    <dgm:cxn modelId="{4F624BDA-AD50-4770-93C8-1916AECB184B}" type="presOf" srcId="{49FCA455-2BC1-4465-9286-77A6DA8EB673}" destId="{A22D56A5-0CFA-45C4-9A07-16B5448BBA19}" srcOrd="0" destOrd="0" presId="urn:microsoft.com/office/officeart/2005/8/layout/hierarchy6"/>
    <dgm:cxn modelId="{B03BBFDA-8693-4372-A005-C2A56B8A520A}" type="presOf" srcId="{731FD33C-FDD1-449F-BDBC-900D2AC7435B}" destId="{0DF1720A-E8B1-4698-99B4-B2F7806CFA26}" srcOrd="0" destOrd="0" presId="urn:microsoft.com/office/officeart/2005/8/layout/hierarchy6"/>
    <dgm:cxn modelId="{A29F8FDC-06A7-4160-950F-BEFF11EBD0E6}" srcId="{5C0F1DBE-5065-43BC-8DA1-6AED85D35B3E}" destId="{216CF801-9E26-4A0E-8BA8-AA1A27C165B7}" srcOrd="0" destOrd="0" parTransId="{09BA00C6-EF16-43B2-88DB-569327F3A1A0}" sibTransId="{205856C6-E6BF-449F-A449-726200BB41C2}"/>
    <dgm:cxn modelId="{59F42FDF-5414-4C89-9E62-B54A7F661418}" type="presOf" srcId="{B914C179-690C-498E-BD30-31449F5D5B84}" destId="{BF61E909-4119-4E78-8687-CB214A3254F2}" srcOrd="0" destOrd="0" presId="urn:microsoft.com/office/officeart/2005/8/layout/hierarchy6"/>
    <dgm:cxn modelId="{BA2C81E1-4BD4-467E-A682-4E8AF03C8594}" type="presOf" srcId="{D9FDB72E-2BC6-44CC-8673-5C819FA33028}" destId="{16156191-396B-4621-BAB4-14D3A24D14DB}" srcOrd="0" destOrd="0" presId="urn:microsoft.com/office/officeart/2005/8/layout/hierarchy6"/>
    <dgm:cxn modelId="{B35089E1-E782-4B14-9FDC-94634E649D16}" type="presOf" srcId="{0F168EA9-0042-4B99-8005-D30118A53740}" destId="{B236371C-E9C9-43CA-A678-BCDFCF5DD45E}" srcOrd="0" destOrd="0" presId="urn:microsoft.com/office/officeart/2005/8/layout/hierarchy6"/>
    <dgm:cxn modelId="{82248BE6-9FB5-48DA-B183-399DA516F14B}" type="presOf" srcId="{95C049A7-93C7-4309-9C88-E9F6C79E3D8F}" destId="{712BB3B7-F882-4A3F-ACD7-EAF4EF11F02B}" srcOrd="0" destOrd="0" presId="urn:microsoft.com/office/officeart/2005/8/layout/hierarchy6"/>
    <dgm:cxn modelId="{E6E722E9-8131-456C-8287-47ED2FB37E28}" type="presOf" srcId="{B16C6DDF-A312-426C-91E3-E7F903B27D53}" destId="{A5C7FA7F-5AD1-4B25-8E41-12AA69ED37A6}" srcOrd="0" destOrd="0" presId="urn:microsoft.com/office/officeart/2005/8/layout/hierarchy6"/>
    <dgm:cxn modelId="{8D567CEA-4F57-41FB-85F6-5E295197FDF3}" type="presOf" srcId="{B65F1CCC-827D-435D-8A29-A51050748A5A}" destId="{103C6C0C-E262-4B29-82DB-6DDCF147F4B5}" srcOrd="0" destOrd="0" presId="urn:microsoft.com/office/officeart/2005/8/layout/hierarchy6"/>
    <dgm:cxn modelId="{627582EA-F6A5-490A-B206-F8C11876EB77}" type="presOf" srcId="{956B4135-4532-4C24-81B1-40D22434A085}" destId="{8310D322-6AFB-4C26-81E9-22C38E4CE3BC}" srcOrd="0" destOrd="0" presId="urn:microsoft.com/office/officeart/2005/8/layout/hierarchy6"/>
    <dgm:cxn modelId="{559EEDEA-07A7-4BDB-9D3D-FCC7E379D44E}" type="presOf" srcId="{33979C82-945A-4554-B460-6BDDF6F80E40}" destId="{D78A1AA8-EEE0-4C04-A1DF-76C7E8B20804}" srcOrd="0" destOrd="0" presId="urn:microsoft.com/office/officeart/2005/8/layout/hierarchy6"/>
    <dgm:cxn modelId="{319F0EEC-2BC1-4994-884D-47929ED8D260}" type="presOf" srcId="{468E29D4-A8C4-49F9-ACEC-0836E7845BC3}" destId="{6D4AC5E5-5FDD-4EDB-9CBC-A674BF3D7210}" srcOrd="0" destOrd="0" presId="urn:microsoft.com/office/officeart/2005/8/layout/hierarchy6"/>
    <dgm:cxn modelId="{04EFBBFB-AC1D-42C9-9F7F-187548DD8D53}" type="presOf" srcId="{2DC04DD0-9D8D-4779-AC3F-565010DDC68A}" destId="{63640460-2717-43C3-A90B-9336C39D128A}" srcOrd="0" destOrd="0" presId="urn:microsoft.com/office/officeart/2005/8/layout/hierarchy6"/>
    <dgm:cxn modelId="{78C53DFC-AE0D-4AD3-A0D0-9B1947B2334E}" type="presOf" srcId="{1CD75821-CE21-4B12-8AB7-F828E1491F76}" destId="{425CD2AB-4A38-4639-BBAB-3B532967C753}" srcOrd="0" destOrd="0" presId="urn:microsoft.com/office/officeart/2005/8/layout/hierarchy6"/>
    <dgm:cxn modelId="{067245FC-459A-4551-AE80-BD236965A3EA}" srcId="{E450B9F5-8C45-4820-8070-9DD12C44243B}" destId="{956B4135-4532-4C24-81B1-40D22434A085}" srcOrd="6" destOrd="0" parTransId="{9269AD9D-0101-4BAE-BDAD-274CA90B1684}" sibTransId="{77886098-0BD5-4029-B7A0-CAD6B0CB6421}"/>
    <dgm:cxn modelId="{FC2AF6FD-8C78-4641-AA8E-C0CEB8DD76DE}" type="presOf" srcId="{91405019-F7B2-4944-901D-A5617D425204}" destId="{DC1520D9-B6BB-4667-AEEB-022BF17D942F}" srcOrd="0" destOrd="0" presId="urn:microsoft.com/office/officeart/2005/8/layout/hierarchy6"/>
    <dgm:cxn modelId="{2D9815BD-2358-427D-8899-F5D93F522540}" type="presParOf" srcId="{A8AA46B2-24D9-44E2-8F72-7DC2475F3F41}" destId="{0EAFD03F-C79B-4051-B4AB-5F3DB83E5B60}" srcOrd="0" destOrd="0" presId="urn:microsoft.com/office/officeart/2005/8/layout/hierarchy6"/>
    <dgm:cxn modelId="{ABDD567A-CFBC-4903-A03C-88B8392B7E0C}" type="presParOf" srcId="{0EAFD03F-C79B-4051-B4AB-5F3DB83E5B60}" destId="{C6228523-45A5-4A4E-B051-8B5C63949F36}" srcOrd="0" destOrd="0" presId="urn:microsoft.com/office/officeart/2005/8/layout/hierarchy6"/>
    <dgm:cxn modelId="{11DB23F9-8789-40CF-B6B1-C9B01D094745}" type="presParOf" srcId="{C6228523-45A5-4A4E-B051-8B5C63949F36}" destId="{431F2F0A-3ED4-42DA-9C10-934605894D05}" srcOrd="0" destOrd="0" presId="urn:microsoft.com/office/officeart/2005/8/layout/hierarchy6"/>
    <dgm:cxn modelId="{C5A62E25-03E7-4B7D-9CF4-6AF699948939}" type="presParOf" srcId="{431F2F0A-3ED4-42DA-9C10-934605894D05}" destId="{F8464C73-7BE0-4A09-A9D5-3F46E1240978}" srcOrd="0" destOrd="0" presId="urn:microsoft.com/office/officeart/2005/8/layout/hierarchy6"/>
    <dgm:cxn modelId="{B49BEDD9-6397-4E79-A608-70A0E7F58230}" type="presParOf" srcId="{431F2F0A-3ED4-42DA-9C10-934605894D05}" destId="{0AA228D7-F69B-4BE9-90E5-3AFD9080057C}" srcOrd="1" destOrd="0" presId="urn:microsoft.com/office/officeart/2005/8/layout/hierarchy6"/>
    <dgm:cxn modelId="{D3654B0E-EAC4-4F0D-A7C8-D29401A0BE96}" type="presParOf" srcId="{0AA228D7-F69B-4BE9-90E5-3AFD9080057C}" destId="{6D4AC5E5-5FDD-4EDB-9CBC-A674BF3D7210}" srcOrd="0" destOrd="0" presId="urn:microsoft.com/office/officeart/2005/8/layout/hierarchy6"/>
    <dgm:cxn modelId="{3BE141A3-E57B-4C4A-8283-60CA4649F9B1}" type="presParOf" srcId="{0AA228D7-F69B-4BE9-90E5-3AFD9080057C}" destId="{62E4E177-535D-40D5-819B-1AEA1471CA7A}" srcOrd="1" destOrd="0" presId="urn:microsoft.com/office/officeart/2005/8/layout/hierarchy6"/>
    <dgm:cxn modelId="{3897FDE9-3017-415B-8E64-4B1A813B6318}" type="presParOf" srcId="{62E4E177-535D-40D5-819B-1AEA1471CA7A}" destId="{8C76F86C-DB83-428B-BA0C-89BDEEEF45D5}" srcOrd="0" destOrd="0" presId="urn:microsoft.com/office/officeart/2005/8/layout/hierarchy6"/>
    <dgm:cxn modelId="{A18E2C13-3436-413C-8095-9A8AE0FCCF52}" type="presParOf" srcId="{62E4E177-535D-40D5-819B-1AEA1471CA7A}" destId="{0BA5F4C5-442A-4D67-BFD3-5E500896F082}" srcOrd="1" destOrd="0" presId="urn:microsoft.com/office/officeart/2005/8/layout/hierarchy6"/>
    <dgm:cxn modelId="{B73B3DB7-BFB7-4E82-B371-F4462CBB02A2}" type="presParOf" srcId="{0BA5F4C5-442A-4D67-BFD3-5E500896F082}" destId="{DD46DCC5-7570-40D5-A659-12E8C044C4CD}" srcOrd="0" destOrd="0" presId="urn:microsoft.com/office/officeart/2005/8/layout/hierarchy6"/>
    <dgm:cxn modelId="{E4EA0B5D-4964-47CD-BA88-B55AF5AC9891}" type="presParOf" srcId="{0BA5F4C5-442A-4D67-BFD3-5E500896F082}" destId="{0C121DCD-4066-46A2-81CA-EE27B648CC64}" srcOrd="1" destOrd="0" presId="urn:microsoft.com/office/officeart/2005/8/layout/hierarchy6"/>
    <dgm:cxn modelId="{C753E8B7-8064-4F2F-AD53-CDA98C27D0B4}" type="presParOf" srcId="{0C121DCD-4066-46A2-81CA-EE27B648CC64}" destId="{9DCADBCA-2A4D-4DBD-AD6B-544F0548EC3D}" srcOrd="0" destOrd="0" presId="urn:microsoft.com/office/officeart/2005/8/layout/hierarchy6"/>
    <dgm:cxn modelId="{6C4F3BFB-3D81-4BDB-BAAA-90837C4FF2B7}" type="presParOf" srcId="{0C121DCD-4066-46A2-81CA-EE27B648CC64}" destId="{CEE4F83A-409A-4F2D-AABE-05EE3AD84929}" srcOrd="1" destOrd="0" presId="urn:microsoft.com/office/officeart/2005/8/layout/hierarchy6"/>
    <dgm:cxn modelId="{107DED59-6542-4704-867C-22690429F302}" type="presParOf" srcId="{CEE4F83A-409A-4F2D-AABE-05EE3AD84929}" destId="{C89996F9-4F15-4D25-9982-D266EEB80687}" srcOrd="0" destOrd="0" presId="urn:microsoft.com/office/officeart/2005/8/layout/hierarchy6"/>
    <dgm:cxn modelId="{06870509-D8AC-4EEE-9193-B43AFDE69E39}" type="presParOf" srcId="{CEE4F83A-409A-4F2D-AABE-05EE3AD84929}" destId="{33F5C717-CF9A-4189-B28B-B60BD7BBF2C6}" srcOrd="1" destOrd="0" presId="urn:microsoft.com/office/officeart/2005/8/layout/hierarchy6"/>
    <dgm:cxn modelId="{D9849920-9246-4440-A360-DF7A5852927C}" type="presParOf" srcId="{33F5C717-CF9A-4189-B28B-B60BD7BBF2C6}" destId="{8BB39AE4-E48F-47BC-860A-2EDC578EDD1D}" srcOrd="0" destOrd="0" presId="urn:microsoft.com/office/officeart/2005/8/layout/hierarchy6"/>
    <dgm:cxn modelId="{1833AE51-4106-4759-9F42-73E0C0D99F8D}" type="presParOf" srcId="{33F5C717-CF9A-4189-B28B-B60BD7BBF2C6}" destId="{A92C153F-D176-4C7B-B6E8-E6DD1DD10822}" srcOrd="1" destOrd="0" presId="urn:microsoft.com/office/officeart/2005/8/layout/hierarchy6"/>
    <dgm:cxn modelId="{FCC06745-9959-45E5-ADAA-4B2571A3CD7E}" type="presParOf" srcId="{A92C153F-D176-4C7B-B6E8-E6DD1DD10822}" destId="{E55171C3-D3ED-4922-9256-CF5EFB08BC36}" srcOrd="0" destOrd="0" presId="urn:microsoft.com/office/officeart/2005/8/layout/hierarchy6"/>
    <dgm:cxn modelId="{A0874078-C8E7-475D-90C4-9DC6AE8A5DC2}" type="presParOf" srcId="{A92C153F-D176-4C7B-B6E8-E6DD1DD10822}" destId="{C9B6E4E3-9CD8-4E24-AB3A-63996763A60B}" srcOrd="1" destOrd="0" presId="urn:microsoft.com/office/officeart/2005/8/layout/hierarchy6"/>
    <dgm:cxn modelId="{5E836897-AFD2-4197-93AA-0876930D0BC4}" type="presParOf" srcId="{C9B6E4E3-9CD8-4E24-AB3A-63996763A60B}" destId="{A6D58F17-2562-4AE5-872A-50FAD5DF69EE}" srcOrd="0" destOrd="0" presId="urn:microsoft.com/office/officeart/2005/8/layout/hierarchy6"/>
    <dgm:cxn modelId="{28A410F0-192B-48DC-AB00-F0629BF4DCAA}" type="presParOf" srcId="{C9B6E4E3-9CD8-4E24-AB3A-63996763A60B}" destId="{D06DB0BD-1FAE-4BB0-A0B2-87E8772516E9}" srcOrd="1" destOrd="0" presId="urn:microsoft.com/office/officeart/2005/8/layout/hierarchy6"/>
    <dgm:cxn modelId="{5FACD517-3C04-436F-B8D3-D31C7D93666A}" type="presParOf" srcId="{D06DB0BD-1FAE-4BB0-A0B2-87E8772516E9}" destId="{0DF1720A-E8B1-4698-99B4-B2F7806CFA26}" srcOrd="0" destOrd="0" presId="urn:microsoft.com/office/officeart/2005/8/layout/hierarchy6"/>
    <dgm:cxn modelId="{A4EA29D2-961D-4F09-8182-29D2A3938A7E}" type="presParOf" srcId="{D06DB0BD-1FAE-4BB0-A0B2-87E8772516E9}" destId="{7459822F-9F82-48C0-A901-418B7FFEDC53}" srcOrd="1" destOrd="0" presId="urn:microsoft.com/office/officeart/2005/8/layout/hierarchy6"/>
    <dgm:cxn modelId="{2B2DDEE6-FDFF-4FE5-B1A4-CE42DC0E27EC}" type="presParOf" srcId="{7459822F-9F82-48C0-A901-418B7FFEDC53}" destId="{36FF4C3F-B65D-4849-8E93-DF3FFD91ED92}" srcOrd="0" destOrd="0" presId="urn:microsoft.com/office/officeart/2005/8/layout/hierarchy6"/>
    <dgm:cxn modelId="{82C72A29-32F4-49E9-9275-4FF6D58E61A8}" type="presParOf" srcId="{7459822F-9F82-48C0-A901-418B7FFEDC53}" destId="{E53839A7-9B9D-4C49-B748-C4BDEB5FCDAE}" srcOrd="1" destOrd="0" presId="urn:microsoft.com/office/officeart/2005/8/layout/hierarchy6"/>
    <dgm:cxn modelId="{C4ABC66A-6233-4715-A6D1-6FE53E749B11}" type="presParOf" srcId="{E53839A7-9B9D-4C49-B748-C4BDEB5FCDAE}" destId="{ABED925D-6E33-4E49-B3D3-E2182AE47291}" srcOrd="0" destOrd="0" presId="urn:microsoft.com/office/officeart/2005/8/layout/hierarchy6"/>
    <dgm:cxn modelId="{0AA1B384-D6E6-40A5-8234-5C5AED4E0669}" type="presParOf" srcId="{E53839A7-9B9D-4C49-B748-C4BDEB5FCDAE}" destId="{74DE049F-9D38-440F-8C42-74B631E4F0E6}" srcOrd="1" destOrd="0" presId="urn:microsoft.com/office/officeart/2005/8/layout/hierarchy6"/>
    <dgm:cxn modelId="{B1875ADA-A68D-49C0-8C59-B4726FD61B73}" type="presParOf" srcId="{74DE049F-9D38-440F-8C42-74B631E4F0E6}" destId="{04C8BAA5-0D54-4AE9-BC78-9C1215B016EB}" srcOrd="0" destOrd="0" presId="urn:microsoft.com/office/officeart/2005/8/layout/hierarchy6"/>
    <dgm:cxn modelId="{9EA766FA-DE41-40D9-BA23-92CE977B012C}" type="presParOf" srcId="{74DE049F-9D38-440F-8C42-74B631E4F0E6}" destId="{FD787A9E-BA02-48CB-A01C-3542E463BDEB}" srcOrd="1" destOrd="0" presId="urn:microsoft.com/office/officeart/2005/8/layout/hierarchy6"/>
    <dgm:cxn modelId="{A5B3356C-0D2C-438B-A268-0F9BD666222B}" type="presParOf" srcId="{0AA228D7-F69B-4BE9-90E5-3AFD9080057C}" destId="{AAB9AA3E-4A77-4C5F-8D52-CDABDE405DB4}" srcOrd="2" destOrd="0" presId="urn:microsoft.com/office/officeart/2005/8/layout/hierarchy6"/>
    <dgm:cxn modelId="{70B2CBF2-37C5-498E-9FEB-10526137349D}" type="presParOf" srcId="{0AA228D7-F69B-4BE9-90E5-3AFD9080057C}" destId="{5749600F-18E2-49A8-A143-5B635C01925E}" srcOrd="3" destOrd="0" presId="urn:microsoft.com/office/officeart/2005/8/layout/hierarchy6"/>
    <dgm:cxn modelId="{75631775-E7C8-4394-8F4A-C8EEFA715E18}" type="presParOf" srcId="{5749600F-18E2-49A8-A143-5B635C01925E}" destId="{F4631F4A-7B7E-45A3-A8B7-98DEAA87953A}" srcOrd="0" destOrd="0" presId="urn:microsoft.com/office/officeart/2005/8/layout/hierarchy6"/>
    <dgm:cxn modelId="{6A09843A-879E-4BF3-B560-EC248D93E08A}" type="presParOf" srcId="{5749600F-18E2-49A8-A143-5B635C01925E}" destId="{31BFA9FE-E64B-4E61-A5CC-7094BE80CF86}" srcOrd="1" destOrd="0" presId="urn:microsoft.com/office/officeart/2005/8/layout/hierarchy6"/>
    <dgm:cxn modelId="{1FFD85B8-62F7-422E-B3D9-75B2AAC62F08}" type="presParOf" srcId="{31BFA9FE-E64B-4E61-A5CC-7094BE80CF86}" destId="{D78A1AA8-EEE0-4C04-A1DF-76C7E8B20804}" srcOrd="0" destOrd="0" presId="urn:microsoft.com/office/officeart/2005/8/layout/hierarchy6"/>
    <dgm:cxn modelId="{336448AE-BFEE-4E6C-9D58-31BDB84E9555}" type="presParOf" srcId="{31BFA9FE-E64B-4E61-A5CC-7094BE80CF86}" destId="{3B386DF5-E581-4845-9110-FF2860FBB979}" srcOrd="1" destOrd="0" presId="urn:microsoft.com/office/officeart/2005/8/layout/hierarchy6"/>
    <dgm:cxn modelId="{726C2854-ECD6-4766-85AF-BBAAE9F5306D}" type="presParOf" srcId="{3B386DF5-E581-4845-9110-FF2860FBB979}" destId="{3EE077EE-2B4E-4A61-8874-D8759913C8B6}" srcOrd="0" destOrd="0" presId="urn:microsoft.com/office/officeart/2005/8/layout/hierarchy6"/>
    <dgm:cxn modelId="{6E1DF2A4-A617-400F-882D-01C2C0330476}" type="presParOf" srcId="{3B386DF5-E581-4845-9110-FF2860FBB979}" destId="{2875CD86-0F18-44E8-ADE4-E1106DDEC6B3}" srcOrd="1" destOrd="0" presId="urn:microsoft.com/office/officeart/2005/8/layout/hierarchy6"/>
    <dgm:cxn modelId="{C7E3E9CD-EECE-4604-8149-DE7E83DA0BE9}" type="presParOf" srcId="{2875CD86-0F18-44E8-ADE4-E1106DDEC6B3}" destId="{6EF5A5BA-0802-4918-A616-7C199DEF9ACE}" srcOrd="0" destOrd="0" presId="urn:microsoft.com/office/officeart/2005/8/layout/hierarchy6"/>
    <dgm:cxn modelId="{D5618C80-9845-4B6F-8FE6-A01964C02D2D}" type="presParOf" srcId="{2875CD86-0F18-44E8-ADE4-E1106DDEC6B3}" destId="{2830B4BC-99B3-4F77-89C7-D7175A5FDD33}" srcOrd="1" destOrd="0" presId="urn:microsoft.com/office/officeart/2005/8/layout/hierarchy6"/>
    <dgm:cxn modelId="{865F1146-0053-4888-AAAC-8FCB6664FFD3}" type="presParOf" srcId="{2830B4BC-99B3-4F77-89C7-D7175A5FDD33}" destId="{62C65344-3804-478A-BE9B-34D50583A578}" srcOrd="0" destOrd="0" presId="urn:microsoft.com/office/officeart/2005/8/layout/hierarchy6"/>
    <dgm:cxn modelId="{1850A722-5888-4388-BD65-47223C25E9C1}" type="presParOf" srcId="{2830B4BC-99B3-4F77-89C7-D7175A5FDD33}" destId="{186D1D49-A31F-45F6-8360-BF0733DB2237}" srcOrd="1" destOrd="0" presId="urn:microsoft.com/office/officeart/2005/8/layout/hierarchy6"/>
    <dgm:cxn modelId="{A5A30750-3396-4FD2-BD22-F7F80983C85B}" type="presParOf" srcId="{186D1D49-A31F-45F6-8360-BF0733DB2237}" destId="{97E1931E-D6F3-4C7A-BCA8-F6F87AA0A8D3}" srcOrd="0" destOrd="0" presId="urn:microsoft.com/office/officeart/2005/8/layout/hierarchy6"/>
    <dgm:cxn modelId="{736502CA-FDC1-483E-8456-56F343C37179}" type="presParOf" srcId="{186D1D49-A31F-45F6-8360-BF0733DB2237}" destId="{5F71A944-90C1-421C-BB0D-8A8267DAA099}" srcOrd="1" destOrd="0" presId="urn:microsoft.com/office/officeart/2005/8/layout/hierarchy6"/>
    <dgm:cxn modelId="{BF0F6A45-181A-4E11-91C0-A13B87C06385}" type="presParOf" srcId="{5F71A944-90C1-421C-BB0D-8A8267DAA099}" destId="{14759EED-8D7A-4456-8DFA-9C52EA55D72C}" srcOrd="0" destOrd="0" presId="urn:microsoft.com/office/officeart/2005/8/layout/hierarchy6"/>
    <dgm:cxn modelId="{DC60496E-D156-4805-BB27-3EF9F2CF42CD}" type="presParOf" srcId="{5F71A944-90C1-421C-BB0D-8A8267DAA099}" destId="{C35B6D1D-835F-4EE2-A5B4-ECB444BA9CB9}" srcOrd="1" destOrd="0" presId="urn:microsoft.com/office/officeart/2005/8/layout/hierarchy6"/>
    <dgm:cxn modelId="{F00A2DB3-2BB5-4C23-B269-E4B4B98952C8}" type="presParOf" srcId="{C35B6D1D-835F-4EE2-A5B4-ECB444BA9CB9}" destId="{8DB773D2-1F3E-4564-B945-8D638A44626B}" srcOrd="0" destOrd="0" presId="urn:microsoft.com/office/officeart/2005/8/layout/hierarchy6"/>
    <dgm:cxn modelId="{9B27C10E-2EAD-47F6-B731-AD842E12FC1B}" type="presParOf" srcId="{C35B6D1D-835F-4EE2-A5B4-ECB444BA9CB9}" destId="{27E7C1F9-8DE4-4ACD-9721-9CB800F63860}" srcOrd="1" destOrd="0" presId="urn:microsoft.com/office/officeart/2005/8/layout/hierarchy6"/>
    <dgm:cxn modelId="{920D4E39-0A8C-40CA-A2A7-B28212DA1980}" type="presParOf" srcId="{27E7C1F9-8DE4-4ACD-9721-9CB800F63860}" destId="{320BFFC2-C15D-4EB7-8196-5FC0DBEA09B1}" srcOrd="0" destOrd="0" presId="urn:microsoft.com/office/officeart/2005/8/layout/hierarchy6"/>
    <dgm:cxn modelId="{9E2C5F42-E227-4D9A-B56F-4CF6426FD9BD}" type="presParOf" srcId="{27E7C1F9-8DE4-4ACD-9721-9CB800F63860}" destId="{0818A672-37D2-4142-8EE9-EA3B7D283EB3}" srcOrd="1" destOrd="0" presId="urn:microsoft.com/office/officeart/2005/8/layout/hierarchy6"/>
    <dgm:cxn modelId="{E9418598-C1EC-4504-87F3-788644423FAE}" type="presParOf" srcId="{0AA228D7-F69B-4BE9-90E5-3AFD9080057C}" destId="{C80276AA-F594-4E4A-9932-66CE2967F1D5}" srcOrd="4" destOrd="0" presId="urn:microsoft.com/office/officeart/2005/8/layout/hierarchy6"/>
    <dgm:cxn modelId="{0A5987EB-3073-46E2-888A-9B2E57D73910}" type="presParOf" srcId="{0AA228D7-F69B-4BE9-90E5-3AFD9080057C}" destId="{2F87753A-70B2-47E4-9654-6D07EDB83D05}" srcOrd="5" destOrd="0" presId="urn:microsoft.com/office/officeart/2005/8/layout/hierarchy6"/>
    <dgm:cxn modelId="{DC94270D-3EF8-4964-91EA-41C155A5849A}" type="presParOf" srcId="{2F87753A-70B2-47E4-9654-6D07EDB83D05}" destId="{1ED86128-441F-4FA9-A19A-66BCCF46F057}" srcOrd="0" destOrd="0" presId="urn:microsoft.com/office/officeart/2005/8/layout/hierarchy6"/>
    <dgm:cxn modelId="{4FD75960-FE95-426A-AB69-DE13D9A55832}" type="presParOf" srcId="{2F87753A-70B2-47E4-9654-6D07EDB83D05}" destId="{38504571-1182-420C-8232-465ABA6035BC}" srcOrd="1" destOrd="0" presId="urn:microsoft.com/office/officeart/2005/8/layout/hierarchy6"/>
    <dgm:cxn modelId="{18BC865E-E037-4367-9063-5EF6C37E7339}" type="presParOf" srcId="{38504571-1182-420C-8232-465ABA6035BC}" destId="{39766234-1F36-4E18-AE06-5E948E26FE70}" srcOrd="0" destOrd="0" presId="urn:microsoft.com/office/officeart/2005/8/layout/hierarchy6"/>
    <dgm:cxn modelId="{9C020911-DBC4-4568-A60E-554F39B29A38}" type="presParOf" srcId="{38504571-1182-420C-8232-465ABA6035BC}" destId="{5EC9003C-2909-49E5-8715-90F9C679EEDC}" srcOrd="1" destOrd="0" presId="urn:microsoft.com/office/officeart/2005/8/layout/hierarchy6"/>
    <dgm:cxn modelId="{1A51A847-D196-44FB-BED8-6C7F6D83FFF5}" type="presParOf" srcId="{5EC9003C-2909-49E5-8715-90F9C679EEDC}" destId="{189C974D-A24E-4AB3-B15C-7BB0D926D62D}" srcOrd="0" destOrd="0" presId="urn:microsoft.com/office/officeart/2005/8/layout/hierarchy6"/>
    <dgm:cxn modelId="{B0ADF62A-CFBA-42E4-B4C0-4B8563E65BFE}" type="presParOf" srcId="{5EC9003C-2909-49E5-8715-90F9C679EEDC}" destId="{116CFE49-2A8E-467A-98D3-9FDC3DF53626}" srcOrd="1" destOrd="0" presId="urn:microsoft.com/office/officeart/2005/8/layout/hierarchy6"/>
    <dgm:cxn modelId="{FCDDADED-C6FF-4733-B7F5-12D9542EDC5E}" type="presParOf" srcId="{116CFE49-2A8E-467A-98D3-9FDC3DF53626}" destId="{A43CF055-5911-4104-9A8D-B7604E31AE68}" srcOrd="0" destOrd="0" presId="urn:microsoft.com/office/officeart/2005/8/layout/hierarchy6"/>
    <dgm:cxn modelId="{D7542BC1-FD2C-492C-A2D8-CDA4857EBD50}" type="presParOf" srcId="{116CFE49-2A8E-467A-98D3-9FDC3DF53626}" destId="{9E09DB0F-1DF1-416B-8D54-14898DA0CDF0}" srcOrd="1" destOrd="0" presId="urn:microsoft.com/office/officeart/2005/8/layout/hierarchy6"/>
    <dgm:cxn modelId="{67B981F8-859E-4AEC-BCDC-43065B9F7706}" type="presParOf" srcId="{9E09DB0F-1DF1-416B-8D54-14898DA0CDF0}" destId="{34B4B0FA-4FD1-4570-87D6-7C562EC7E581}" srcOrd="0" destOrd="0" presId="urn:microsoft.com/office/officeart/2005/8/layout/hierarchy6"/>
    <dgm:cxn modelId="{9D21629E-4715-4C66-89A1-72A67AE1CF71}" type="presParOf" srcId="{9E09DB0F-1DF1-416B-8D54-14898DA0CDF0}" destId="{0661300E-F2AE-4A0F-AC7E-B8163778F17A}" srcOrd="1" destOrd="0" presId="urn:microsoft.com/office/officeart/2005/8/layout/hierarchy6"/>
    <dgm:cxn modelId="{0F99DF66-06DE-456D-B4F2-889FD98491C5}" type="presParOf" srcId="{0661300E-F2AE-4A0F-AC7E-B8163778F17A}" destId="{2994E663-4365-4BA0-957D-2022741ABE1E}" srcOrd="0" destOrd="0" presId="urn:microsoft.com/office/officeart/2005/8/layout/hierarchy6"/>
    <dgm:cxn modelId="{60657B5E-2C72-418D-803A-089D7BCCEF86}" type="presParOf" srcId="{0661300E-F2AE-4A0F-AC7E-B8163778F17A}" destId="{669E6D22-CAC9-4C1A-A21C-25D43C33E1F7}" srcOrd="1" destOrd="0" presId="urn:microsoft.com/office/officeart/2005/8/layout/hierarchy6"/>
    <dgm:cxn modelId="{AFA22D0A-4B25-455F-A81F-DC2515BDBA16}" type="presParOf" srcId="{669E6D22-CAC9-4C1A-A21C-25D43C33E1F7}" destId="{4DF291A8-3376-4DAF-BB64-D460D9D5ECA6}" srcOrd="0" destOrd="0" presId="urn:microsoft.com/office/officeart/2005/8/layout/hierarchy6"/>
    <dgm:cxn modelId="{6179CCB1-F3E4-448C-8C85-72F71D5153DB}" type="presParOf" srcId="{669E6D22-CAC9-4C1A-A21C-25D43C33E1F7}" destId="{9E5CBAC4-3890-44BB-A64C-CFC450E0267F}" srcOrd="1" destOrd="0" presId="urn:microsoft.com/office/officeart/2005/8/layout/hierarchy6"/>
    <dgm:cxn modelId="{9BC141D1-76F3-4313-9331-0362912ADDB1}" type="presParOf" srcId="{9E5CBAC4-3890-44BB-A64C-CFC450E0267F}" destId="{BF61E909-4119-4E78-8687-CB214A3254F2}" srcOrd="0" destOrd="0" presId="urn:microsoft.com/office/officeart/2005/8/layout/hierarchy6"/>
    <dgm:cxn modelId="{22F811F9-DE75-4998-8E72-666CFE4B23F4}" type="presParOf" srcId="{9E5CBAC4-3890-44BB-A64C-CFC450E0267F}" destId="{2389917C-5691-4E73-AD49-6FDC2AA2005D}" srcOrd="1" destOrd="0" presId="urn:microsoft.com/office/officeart/2005/8/layout/hierarchy6"/>
    <dgm:cxn modelId="{85562D45-00A8-45FA-B145-FE6B0512D3BE}" type="presParOf" srcId="{2389917C-5691-4E73-AD49-6FDC2AA2005D}" destId="{FDEF1FC1-B8A8-4367-A137-07971C1D8259}" srcOrd="0" destOrd="0" presId="urn:microsoft.com/office/officeart/2005/8/layout/hierarchy6"/>
    <dgm:cxn modelId="{36B1DD4D-EDDA-4BEA-947D-9C9E8C6FC7DB}" type="presParOf" srcId="{2389917C-5691-4E73-AD49-6FDC2AA2005D}" destId="{471E41A1-5CCF-4C87-9C00-FFDF6038D4D1}" srcOrd="1" destOrd="0" presId="urn:microsoft.com/office/officeart/2005/8/layout/hierarchy6"/>
    <dgm:cxn modelId="{FF024AD2-1914-4618-AB76-7C45B8299635}" type="presParOf" srcId="{471E41A1-5CCF-4C87-9C00-FFDF6038D4D1}" destId="{9205B1B4-3939-4444-B884-F420531E0900}" srcOrd="0" destOrd="0" presId="urn:microsoft.com/office/officeart/2005/8/layout/hierarchy6"/>
    <dgm:cxn modelId="{FFBC0E23-DBF7-4774-B1AE-6AA125866874}" type="presParOf" srcId="{471E41A1-5CCF-4C87-9C00-FFDF6038D4D1}" destId="{0E862176-4917-4BA8-A032-42E14FAAEC1E}" srcOrd="1" destOrd="0" presId="urn:microsoft.com/office/officeart/2005/8/layout/hierarchy6"/>
    <dgm:cxn modelId="{8AC7FA4C-4ECC-4C13-ACE6-161841579666}" type="presParOf" srcId="{0E862176-4917-4BA8-A032-42E14FAAEC1E}" destId="{0E838B70-F0CB-4A86-9EB4-BCC988813F2C}" srcOrd="0" destOrd="0" presId="urn:microsoft.com/office/officeart/2005/8/layout/hierarchy6"/>
    <dgm:cxn modelId="{4AFC3237-75C5-46D8-AF4B-3932C5AF62C7}" type="presParOf" srcId="{0E862176-4917-4BA8-A032-42E14FAAEC1E}" destId="{BE76D5EA-760D-457F-B65F-22C32E4B0E03}" srcOrd="1" destOrd="0" presId="urn:microsoft.com/office/officeart/2005/8/layout/hierarchy6"/>
    <dgm:cxn modelId="{0417E15E-8F03-46A4-90C2-DF520E93D753}" type="presParOf" srcId="{0AA228D7-F69B-4BE9-90E5-3AFD9080057C}" destId="{96AD137D-4E9A-4317-A285-59D0C73914B2}" srcOrd="6" destOrd="0" presId="urn:microsoft.com/office/officeart/2005/8/layout/hierarchy6"/>
    <dgm:cxn modelId="{6E097B4B-B116-407B-B01A-B461D4F9789B}" type="presParOf" srcId="{0AA228D7-F69B-4BE9-90E5-3AFD9080057C}" destId="{71593181-CC5E-4603-BC4F-B9FBC424794E}" srcOrd="7" destOrd="0" presId="urn:microsoft.com/office/officeart/2005/8/layout/hierarchy6"/>
    <dgm:cxn modelId="{EDBE9D25-413A-4129-B12E-E80B689CCBFF}" type="presParOf" srcId="{71593181-CC5E-4603-BC4F-B9FBC424794E}" destId="{95A55833-724C-4FBA-839E-7B3FC6FA9F43}" srcOrd="0" destOrd="0" presId="urn:microsoft.com/office/officeart/2005/8/layout/hierarchy6"/>
    <dgm:cxn modelId="{22375ED1-B0A5-4EE0-8548-37B3B23A731C}" type="presParOf" srcId="{71593181-CC5E-4603-BC4F-B9FBC424794E}" destId="{E542DE52-6DD7-4B4B-BBDA-F6F3B308E3EE}" srcOrd="1" destOrd="0" presId="urn:microsoft.com/office/officeart/2005/8/layout/hierarchy6"/>
    <dgm:cxn modelId="{283A848B-5C2A-4D37-AB70-BB70E8BF7BC0}" type="presParOf" srcId="{E542DE52-6DD7-4B4B-BBDA-F6F3B308E3EE}" destId="{3482B47F-79B7-487D-94D8-FC8BA9AAB3C9}" srcOrd="0" destOrd="0" presId="urn:microsoft.com/office/officeart/2005/8/layout/hierarchy6"/>
    <dgm:cxn modelId="{105D63CF-00E6-4380-9AB5-58E1A53F5F65}" type="presParOf" srcId="{E542DE52-6DD7-4B4B-BBDA-F6F3B308E3EE}" destId="{4BBE0574-938B-4C74-9B95-5E513C558ACB}" srcOrd="1" destOrd="0" presId="urn:microsoft.com/office/officeart/2005/8/layout/hierarchy6"/>
    <dgm:cxn modelId="{F1B3983E-8560-4DB7-A118-D54DD3A5752A}" type="presParOf" srcId="{4BBE0574-938B-4C74-9B95-5E513C558ACB}" destId="{74874F6A-69A1-4811-86A5-9B4604EEC644}" srcOrd="0" destOrd="0" presId="urn:microsoft.com/office/officeart/2005/8/layout/hierarchy6"/>
    <dgm:cxn modelId="{6782B63E-ABCD-49C7-8508-273E753F4A08}" type="presParOf" srcId="{4BBE0574-938B-4C74-9B95-5E513C558ACB}" destId="{7097CD96-23CE-4C13-BF03-C61D4E5EFFDD}" srcOrd="1" destOrd="0" presId="urn:microsoft.com/office/officeart/2005/8/layout/hierarchy6"/>
    <dgm:cxn modelId="{1140D9D5-71FD-44C7-BB8D-0CB45AAFF2F7}" type="presParOf" srcId="{7097CD96-23CE-4C13-BF03-C61D4E5EFFDD}" destId="{336AFA66-6596-4EB4-B66A-A146ED62731C}" srcOrd="0" destOrd="0" presId="urn:microsoft.com/office/officeart/2005/8/layout/hierarchy6"/>
    <dgm:cxn modelId="{7A331BCB-EE32-4BB0-8740-D3D984741FB6}" type="presParOf" srcId="{7097CD96-23CE-4C13-BF03-C61D4E5EFFDD}" destId="{E01C6F40-94FD-44EE-A259-A3E20EE94CB0}" srcOrd="1" destOrd="0" presId="urn:microsoft.com/office/officeart/2005/8/layout/hierarchy6"/>
    <dgm:cxn modelId="{30D886CC-1143-451F-99CD-181E8C4835DD}" type="presParOf" srcId="{E01C6F40-94FD-44EE-A259-A3E20EE94CB0}" destId="{B236371C-E9C9-43CA-A678-BCDFCF5DD45E}" srcOrd="0" destOrd="0" presId="urn:microsoft.com/office/officeart/2005/8/layout/hierarchy6"/>
    <dgm:cxn modelId="{6D001C46-893E-4E48-A1F5-24E668902BB4}" type="presParOf" srcId="{E01C6F40-94FD-44EE-A259-A3E20EE94CB0}" destId="{BBF57FD9-C4D9-4AFE-9407-1E824140AD34}" srcOrd="1" destOrd="0" presId="urn:microsoft.com/office/officeart/2005/8/layout/hierarchy6"/>
    <dgm:cxn modelId="{99CEF4D4-53CB-45E0-BFDB-2B735C4B5361}" type="presParOf" srcId="{BBF57FD9-C4D9-4AFE-9407-1E824140AD34}" destId="{C9E09252-F04B-47FE-96F5-CE0E0C407980}" srcOrd="0" destOrd="0" presId="urn:microsoft.com/office/officeart/2005/8/layout/hierarchy6"/>
    <dgm:cxn modelId="{000A5B94-52F8-411E-ABF5-4FA7B222C6AD}" type="presParOf" srcId="{BBF57FD9-C4D9-4AFE-9407-1E824140AD34}" destId="{E7E0A4B0-F14D-4FD5-82D1-521449BCDDB2}" srcOrd="1" destOrd="0" presId="urn:microsoft.com/office/officeart/2005/8/layout/hierarchy6"/>
    <dgm:cxn modelId="{4642DC7D-3E0A-4635-A180-C25257592C04}" type="presParOf" srcId="{E7E0A4B0-F14D-4FD5-82D1-521449BCDDB2}" destId="{425CD2AB-4A38-4639-BBAB-3B532967C753}" srcOrd="0" destOrd="0" presId="urn:microsoft.com/office/officeart/2005/8/layout/hierarchy6"/>
    <dgm:cxn modelId="{1325C531-C565-4B5D-BFD2-A189D1976D69}" type="presParOf" srcId="{E7E0A4B0-F14D-4FD5-82D1-521449BCDDB2}" destId="{B8AE8E46-9FDF-44AC-8B37-5C4523CC70DB}" srcOrd="1" destOrd="0" presId="urn:microsoft.com/office/officeart/2005/8/layout/hierarchy6"/>
    <dgm:cxn modelId="{E0DD01BA-64B2-4693-85FB-8798CA5DE7DA}" type="presParOf" srcId="{B8AE8E46-9FDF-44AC-8B37-5C4523CC70DB}" destId="{75709C7B-6F24-4EA4-948F-BEC093B2ACD7}" srcOrd="0" destOrd="0" presId="urn:microsoft.com/office/officeart/2005/8/layout/hierarchy6"/>
    <dgm:cxn modelId="{829048C4-8E76-490C-BEFC-584316061606}" type="presParOf" srcId="{B8AE8E46-9FDF-44AC-8B37-5C4523CC70DB}" destId="{179A12C4-FFEA-4735-A147-B2403E340FF6}" srcOrd="1" destOrd="0" presId="urn:microsoft.com/office/officeart/2005/8/layout/hierarchy6"/>
    <dgm:cxn modelId="{D9494C37-4F4C-4650-9F0A-ADBCAD6D73BB}" type="presParOf" srcId="{179A12C4-FFEA-4735-A147-B2403E340FF6}" destId="{FAAD2EE6-C02A-4BF3-BEAA-0D20DC210302}" srcOrd="0" destOrd="0" presId="urn:microsoft.com/office/officeart/2005/8/layout/hierarchy6"/>
    <dgm:cxn modelId="{E3465CE4-CB92-4B1B-B7F7-BA1313BF1564}" type="presParOf" srcId="{179A12C4-FFEA-4735-A147-B2403E340FF6}" destId="{ADA86B89-ABFD-46FB-B3BC-97A092B5BFD5}" srcOrd="1" destOrd="0" presId="urn:microsoft.com/office/officeart/2005/8/layout/hierarchy6"/>
    <dgm:cxn modelId="{3EC18565-548F-4760-AE47-A13C4C85AD38}" type="presParOf" srcId="{ADA86B89-ABFD-46FB-B3BC-97A092B5BFD5}" destId="{A22D56A5-0CFA-45C4-9A07-16B5448BBA19}" srcOrd="0" destOrd="0" presId="urn:microsoft.com/office/officeart/2005/8/layout/hierarchy6"/>
    <dgm:cxn modelId="{7F4EC813-80A6-4B3D-9AB0-CEDE2BEB12F5}" type="presParOf" srcId="{ADA86B89-ABFD-46FB-B3BC-97A092B5BFD5}" destId="{CE055957-C2C0-48BD-81F0-129F88055224}" srcOrd="1" destOrd="0" presId="urn:microsoft.com/office/officeart/2005/8/layout/hierarchy6"/>
    <dgm:cxn modelId="{195E295D-04E5-40F4-8809-9261F9C1FEA5}" type="presParOf" srcId="{CE055957-C2C0-48BD-81F0-129F88055224}" destId="{5FEEF538-E67B-4028-8B0E-DDA4603AC766}" srcOrd="0" destOrd="0" presId="urn:microsoft.com/office/officeart/2005/8/layout/hierarchy6"/>
    <dgm:cxn modelId="{D9F2F9C1-98C6-490F-AB4A-47B660F1E93B}" type="presParOf" srcId="{CE055957-C2C0-48BD-81F0-129F88055224}" destId="{39CA0B24-0E84-443D-ADD5-3BED3676F7D1}" srcOrd="1" destOrd="0" presId="urn:microsoft.com/office/officeart/2005/8/layout/hierarchy6"/>
    <dgm:cxn modelId="{777A470F-F9AB-4616-ACE1-FB72CAF80476}" type="presParOf" srcId="{39CA0B24-0E84-443D-ADD5-3BED3676F7D1}" destId="{45EC4C99-78EB-480C-AECD-63DD0EA3CB6B}" srcOrd="0" destOrd="0" presId="urn:microsoft.com/office/officeart/2005/8/layout/hierarchy6"/>
    <dgm:cxn modelId="{B287CEB4-E418-42D1-8324-008C28FE27BD}" type="presParOf" srcId="{39CA0B24-0E84-443D-ADD5-3BED3676F7D1}" destId="{78AE11BF-C684-40DA-8672-0E90EC25F040}" srcOrd="1" destOrd="0" presId="urn:microsoft.com/office/officeart/2005/8/layout/hierarchy6"/>
    <dgm:cxn modelId="{6CD1440C-1FCD-4475-B848-84495575D9B6}" type="presParOf" srcId="{78AE11BF-C684-40DA-8672-0E90EC25F040}" destId="{20794163-0ED6-4E78-82EC-37DBB3692A3D}" srcOrd="0" destOrd="0" presId="urn:microsoft.com/office/officeart/2005/8/layout/hierarchy6"/>
    <dgm:cxn modelId="{6AE327D7-0917-4798-A651-5E11B187937F}" type="presParOf" srcId="{78AE11BF-C684-40DA-8672-0E90EC25F040}" destId="{15379CBC-8530-4DCE-84F0-12A278168395}" srcOrd="1" destOrd="0" presId="urn:microsoft.com/office/officeart/2005/8/layout/hierarchy6"/>
    <dgm:cxn modelId="{19D46D79-4AC4-479D-A3C1-1B1975172D31}" type="presParOf" srcId="{0AA228D7-F69B-4BE9-90E5-3AFD9080057C}" destId="{103C6C0C-E262-4B29-82DB-6DDCF147F4B5}" srcOrd="8" destOrd="0" presId="urn:microsoft.com/office/officeart/2005/8/layout/hierarchy6"/>
    <dgm:cxn modelId="{A410B0D2-A202-404C-AE71-BD432FE2C97D}" type="presParOf" srcId="{0AA228D7-F69B-4BE9-90E5-3AFD9080057C}" destId="{7CD2235B-A558-47DA-93A5-558F15E4D87A}" srcOrd="9" destOrd="0" presId="urn:microsoft.com/office/officeart/2005/8/layout/hierarchy6"/>
    <dgm:cxn modelId="{542E8951-3068-4275-8528-6D276FEDA707}" type="presParOf" srcId="{7CD2235B-A558-47DA-93A5-558F15E4D87A}" destId="{DC1520D9-B6BB-4667-AEEB-022BF17D942F}" srcOrd="0" destOrd="0" presId="urn:microsoft.com/office/officeart/2005/8/layout/hierarchy6"/>
    <dgm:cxn modelId="{A7C0E1B5-F8D9-4387-86BE-568EDBC3DA84}" type="presParOf" srcId="{7CD2235B-A558-47DA-93A5-558F15E4D87A}" destId="{AE743E78-A5FE-4CE3-9DE8-294BA6FA48D4}" srcOrd="1" destOrd="0" presId="urn:microsoft.com/office/officeart/2005/8/layout/hierarchy6"/>
    <dgm:cxn modelId="{24DD7AF4-A237-429A-8C4D-C2338BA8F670}" type="presParOf" srcId="{AE743E78-A5FE-4CE3-9DE8-294BA6FA48D4}" destId="{63640460-2717-43C3-A90B-9336C39D128A}" srcOrd="0" destOrd="0" presId="urn:microsoft.com/office/officeart/2005/8/layout/hierarchy6"/>
    <dgm:cxn modelId="{17997193-2D4F-421C-9D03-CD9FED62A489}" type="presParOf" srcId="{AE743E78-A5FE-4CE3-9DE8-294BA6FA48D4}" destId="{A542A717-7C94-44DC-A6A0-D91FE9D48874}" srcOrd="1" destOrd="0" presId="urn:microsoft.com/office/officeart/2005/8/layout/hierarchy6"/>
    <dgm:cxn modelId="{442DEAF9-75C9-4B65-9D9F-A95A217C5482}" type="presParOf" srcId="{A542A717-7C94-44DC-A6A0-D91FE9D48874}" destId="{29E06667-7FF0-4D8A-BC26-625066405FF6}" srcOrd="0" destOrd="0" presId="urn:microsoft.com/office/officeart/2005/8/layout/hierarchy6"/>
    <dgm:cxn modelId="{486582C0-7F21-4F32-AF2A-4C77F584EA3E}" type="presParOf" srcId="{A542A717-7C94-44DC-A6A0-D91FE9D48874}" destId="{095B160E-E02B-4D3B-8994-A640DE560400}" srcOrd="1" destOrd="0" presId="urn:microsoft.com/office/officeart/2005/8/layout/hierarchy6"/>
    <dgm:cxn modelId="{E97DC798-92E9-485A-8E43-6A56151EA3E7}" type="presParOf" srcId="{095B160E-E02B-4D3B-8994-A640DE560400}" destId="{044F6606-8DB7-45AD-AB52-E3A28F93A66C}" srcOrd="0" destOrd="0" presId="urn:microsoft.com/office/officeart/2005/8/layout/hierarchy6"/>
    <dgm:cxn modelId="{9A531162-9BB3-4695-A052-2D0B6779F58B}" type="presParOf" srcId="{095B160E-E02B-4D3B-8994-A640DE560400}" destId="{F9AAEA3D-194B-41B0-ABF7-33147F3B07ED}" srcOrd="1" destOrd="0" presId="urn:microsoft.com/office/officeart/2005/8/layout/hierarchy6"/>
    <dgm:cxn modelId="{6A18A9A5-3B8C-448E-975B-B13BF660C56A}" type="presParOf" srcId="{F9AAEA3D-194B-41B0-ABF7-33147F3B07ED}" destId="{16156191-396B-4621-BAB4-14D3A24D14DB}" srcOrd="0" destOrd="0" presId="urn:microsoft.com/office/officeart/2005/8/layout/hierarchy6"/>
    <dgm:cxn modelId="{DBC78716-A7B2-4D59-8748-1C9D7F1765E5}" type="presParOf" srcId="{F9AAEA3D-194B-41B0-ABF7-33147F3B07ED}" destId="{09678FE7-CBFA-4877-AE81-118D1AC5C2AE}" srcOrd="1" destOrd="0" presId="urn:microsoft.com/office/officeart/2005/8/layout/hierarchy6"/>
    <dgm:cxn modelId="{C034D9CA-F0AE-4F9E-B3C3-5C81A3F18F1C}" type="presParOf" srcId="{09678FE7-CBFA-4877-AE81-118D1AC5C2AE}" destId="{CD40D529-F0D8-4FDC-A837-B69484A11724}" srcOrd="0" destOrd="0" presId="urn:microsoft.com/office/officeart/2005/8/layout/hierarchy6"/>
    <dgm:cxn modelId="{12BCE1F9-348B-402E-9F0E-DC1E5E4D8E0F}" type="presParOf" srcId="{09678FE7-CBFA-4877-AE81-118D1AC5C2AE}" destId="{7EB30FF7-F932-4751-B97F-FEA535174608}" srcOrd="1" destOrd="0" presId="urn:microsoft.com/office/officeart/2005/8/layout/hierarchy6"/>
    <dgm:cxn modelId="{AF0CAEB7-8FB0-4F91-BC92-A3BDB8623524}" type="presParOf" srcId="{7EB30FF7-F932-4751-B97F-FEA535174608}" destId="{9A87BD75-C3B7-4536-A59D-DF260363CB3E}" srcOrd="0" destOrd="0" presId="urn:microsoft.com/office/officeart/2005/8/layout/hierarchy6"/>
    <dgm:cxn modelId="{8E5C0470-9AD6-47C0-8C72-58E413DDD019}" type="presParOf" srcId="{7EB30FF7-F932-4751-B97F-FEA535174608}" destId="{C7EF12F2-38AB-448D-B6B7-0A6578C73BB4}" srcOrd="1" destOrd="0" presId="urn:microsoft.com/office/officeart/2005/8/layout/hierarchy6"/>
    <dgm:cxn modelId="{D820B0C1-41C9-428B-BF70-C95AE2423D76}" type="presParOf" srcId="{C7EF12F2-38AB-448D-B6B7-0A6578C73BB4}" destId="{96B4BE0B-B0DC-404E-83E5-DDF33E8392E4}" srcOrd="0" destOrd="0" presId="urn:microsoft.com/office/officeart/2005/8/layout/hierarchy6"/>
    <dgm:cxn modelId="{DA82027B-F3B4-4DA5-955C-80565E38F1A6}" type="presParOf" srcId="{C7EF12F2-38AB-448D-B6B7-0A6578C73BB4}" destId="{FE7B4DE9-D6A3-4A36-94A3-4BE0D1166CEB}" srcOrd="1" destOrd="0" presId="urn:microsoft.com/office/officeart/2005/8/layout/hierarchy6"/>
    <dgm:cxn modelId="{52785937-9868-4808-B10A-CB463FE5482B}" type="presParOf" srcId="{FE7B4DE9-D6A3-4A36-94A3-4BE0D1166CEB}" destId="{F11E8B5E-DE73-4EE7-85AD-0748048FEDAA}" srcOrd="0" destOrd="0" presId="urn:microsoft.com/office/officeart/2005/8/layout/hierarchy6"/>
    <dgm:cxn modelId="{E0BD5E0E-1484-4FED-A447-49A0A4B8E9DE}" type="presParOf" srcId="{FE7B4DE9-D6A3-4A36-94A3-4BE0D1166CEB}" destId="{692AFA04-4BE5-4BDA-A032-49235A1719B2}" srcOrd="1" destOrd="0" presId="urn:microsoft.com/office/officeart/2005/8/layout/hierarchy6"/>
    <dgm:cxn modelId="{0218EA20-142A-40BC-81CA-FC1B4F9E0723}" type="presParOf" srcId="{692AFA04-4BE5-4BDA-A032-49235A1719B2}" destId="{41D2A419-AA55-467C-8AB0-85CF0838FAA2}" srcOrd="0" destOrd="0" presId="urn:microsoft.com/office/officeart/2005/8/layout/hierarchy6"/>
    <dgm:cxn modelId="{2CC414F3-AC59-4274-A243-DDC57A7C0DA3}" type="presParOf" srcId="{692AFA04-4BE5-4BDA-A032-49235A1719B2}" destId="{F4D5477F-63DC-4322-BEE4-7EE390B3882A}" srcOrd="1" destOrd="0" presId="urn:microsoft.com/office/officeart/2005/8/layout/hierarchy6"/>
    <dgm:cxn modelId="{D75304EF-459F-4005-9243-0447BA6CE80D}" type="presParOf" srcId="{F4D5477F-63DC-4322-BEE4-7EE390B3882A}" destId="{6DB1DE68-844A-490D-85C1-FE75CEF3464B}" srcOrd="0" destOrd="0" presId="urn:microsoft.com/office/officeart/2005/8/layout/hierarchy6"/>
    <dgm:cxn modelId="{07410904-F730-4EDE-A8D7-56D8DA6629BB}" type="presParOf" srcId="{F4D5477F-63DC-4322-BEE4-7EE390B3882A}" destId="{297D450A-C54B-4379-AE30-227912BBCF01}" srcOrd="1" destOrd="0" presId="urn:microsoft.com/office/officeart/2005/8/layout/hierarchy6"/>
    <dgm:cxn modelId="{9BB3400D-5934-4813-9A67-86B6AAA7E484}" type="presParOf" srcId="{0AA228D7-F69B-4BE9-90E5-3AFD9080057C}" destId="{F3BB1414-6204-4AF3-A0B5-B302B2302608}" srcOrd="10" destOrd="0" presId="urn:microsoft.com/office/officeart/2005/8/layout/hierarchy6"/>
    <dgm:cxn modelId="{408A1E1F-E0C9-40CC-B74E-54E274F64F11}" type="presParOf" srcId="{0AA228D7-F69B-4BE9-90E5-3AFD9080057C}" destId="{F33DFB70-DCEA-48D1-9F4C-FD72FEEC20E9}" srcOrd="11" destOrd="0" presId="urn:microsoft.com/office/officeart/2005/8/layout/hierarchy6"/>
    <dgm:cxn modelId="{2A43F58B-7FA2-48C1-8E2F-68E96B687CB1}" type="presParOf" srcId="{F33DFB70-DCEA-48D1-9F4C-FD72FEEC20E9}" destId="{4EE0D970-BBDC-45C8-94C1-ACEC3D292730}" srcOrd="0" destOrd="0" presId="urn:microsoft.com/office/officeart/2005/8/layout/hierarchy6"/>
    <dgm:cxn modelId="{F15FB422-21A3-4E31-A306-3A46E403CD97}" type="presParOf" srcId="{F33DFB70-DCEA-48D1-9F4C-FD72FEEC20E9}" destId="{50C14EE9-A191-4B0C-BBF2-670E68D5244A}" srcOrd="1" destOrd="0" presId="urn:microsoft.com/office/officeart/2005/8/layout/hierarchy6"/>
    <dgm:cxn modelId="{E0450681-CBB8-4019-B534-E9918D233905}" type="presParOf" srcId="{50C14EE9-A191-4B0C-BBF2-670E68D5244A}" destId="{712BB3B7-F882-4A3F-ACD7-EAF4EF11F02B}" srcOrd="0" destOrd="0" presId="urn:microsoft.com/office/officeart/2005/8/layout/hierarchy6"/>
    <dgm:cxn modelId="{744E4C9E-0B0A-45D3-B1D7-7993EA1F268B}" type="presParOf" srcId="{50C14EE9-A191-4B0C-BBF2-670E68D5244A}" destId="{283857CF-F232-4076-A33E-44D1C6806325}" srcOrd="1" destOrd="0" presId="urn:microsoft.com/office/officeart/2005/8/layout/hierarchy6"/>
    <dgm:cxn modelId="{93ED27E4-9694-4A47-8072-8D7B6D1ACABB}" type="presParOf" srcId="{283857CF-F232-4076-A33E-44D1C6806325}" destId="{7E295565-3719-42AA-9A26-F9767C2D6E76}" srcOrd="0" destOrd="0" presId="urn:microsoft.com/office/officeart/2005/8/layout/hierarchy6"/>
    <dgm:cxn modelId="{E851A209-00F4-46C9-B47E-E2B1E047CB6B}" type="presParOf" srcId="{283857CF-F232-4076-A33E-44D1C6806325}" destId="{C6C2580B-D132-43E6-8B4D-5780FA176D43}" srcOrd="1" destOrd="0" presId="urn:microsoft.com/office/officeart/2005/8/layout/hierarchy6"/>
    <dgm:cxn modelId="{C753E3F3-3E46-402D-BA5B-D88DA880880D}" type="presParOf" srcId="{C6C2580B-D132-43E6-8B4D-5780FA176D43}" destId="{A1F0B81D-150A-4B4A-8F72-5BD53595628B}" srcOrd="0" destOrd="0" presId="urn:microsoft.com/office/officeart/2005/8/layout/hierarchy6"/>
    <dgm:cxn modelId="{CC61BEAC-05F7-4F30-81A8-623EC999DCD2}" type="presParOf" srcId="{C6C2580B-D132-43E6-8B4D-5780FA176D43}" destId="{6BCC57ED-E47F-431E-8611-8B3D07110C84}" srcOrd="1" destOrd="0" presId="urn:microsoft.com/office/officeart/2005/8/layout/hierarchy6"/>
    <dgm:cxn modelId="{4E40F6E6-0EF9-40DF-AD9F-078E8BE3F316}" type="presParOf" srcId="{6BCC57ED-E47F-431E-8611-8B3D07110C84}" destId="{1969F00E-AEB0-476E-BA28-BDFA392C25D6}" srcOrd="0" destOrd="0" presId="urn:microsoft.com/office/officeart/2005/8/layout/hierarchy6"/>
    <dgm:cxn modelId="{52D5FA29-7B7A-4254-9A15-31516BFD30D3}" type="presParOf" srcId="{6BCC57ED-E47F-431E-8611-8B3D07110C84}" destId="{0CA6FFC8-51FC-4BA2-A387-FC3DF9FB226D}" srcOrd="1" destOrd="0" presId="urn:microsoft.com/office/officeart/2005/8/layout/hierarchy6"/>
    <dgm:cxn modelId="{6D353A94-2133-4D82-B1AD-5E28ABD4A115}" type="presParOf" srcId="{0CA6FFC8-51FC-4BA2-A387-FC3DF9FB226D}" destId="{F436EBF2-5371-418A-BE36-9E72C9B034AA}" srcOrd="0" destOrd="0" presId="urn:microsoft.com/office/officeart/2005/8/layout/hierarchy6"/>
    <dgm:cxn modelId="{747270BA-8D6D-4278-B3C6-6CC554483297}" type="presParOf" srcId="{0CA6FFC8-51FC-4BA2-A387-FC3DF9FB226D}" destId="{D16C6382-0B72-4C8D-B38D-8B76E42E91DA}" srcOrd="1" destOrd="0" presId="urn:microsoft.com/office/officeart/2005/8/layout/hierarchy6"/>
    <dgm:cxn modelId="{D85002A7-0ACF-4E06-BEF5-F5641307AB66}" type="presParOf" srcId="{D16C6382-0B72-4C8D-B38D-8B76E42E91DA}" destId="{2473F640-0850-46FB-B03A-819BEF4D0904}" srcOrd="0" destOrd="0" presId="urn:microsoft.com/office/officeart/2005/8/layout/hierarchy6"/>
    <dgm:cxn modelId="{AC13DC37-A3B2-47F5-B5EA-5DDD925F23C1}" type="presParOf" srcId="{D16C6382-0B72-4C8D-B38D-8B76E42E91DA}" destId="{8E633DC0-13AF-4022-B387-8FBC7C7DA7C3}" srcOrd="1" destOrd="0" presId="urn:microsoft.com/office/officeart/2005/8/layout/hierarchy6"/>
    <dgm:cxn modelId="{A54F65DB-F22C-49FC-8984-F5AAE8555F2C}" type="presParOf" srcId="{8E633DC0-13AF-4022-B387-8FBC7C7DA7C3}" destId="{4D1D8897-9FC5-49B9-9FE1-D390A825F433}" srcOrd="0" destOrd="0" presId="urn:microsoft.com/office/officeart/2005/8/layout/hierarchy6"/>
    <dgm:cxn modelId="{F6811015-DADD-4531-A42B-0B06B7766A52}" type="presParOf" srcId="{8E633DC0-13AF-4022-B387-8FBC7C7DA7C3}" destId="{0C0DCE99-6A75-4FF6-A57C-D5CF13BCD012}" srcOrd="1" destOrd="0" presId="urn:microsoft.com/office/officeart/2005/8/layout/hierarchy6"/>
    <dgm:cxn modelId="{3E5602C6-6639-4A32-B355-225A60E366FE}" type="presParOf" srcId="{0C0DCE99-6A75-4FF6-A57C-D5CF13BCD012}" destId="{9649BFAB-20F4-442D-8DC7-ECAE5CC8F5EF}" srcOrd="0" destOrd="0" presId="urn:microsoft.com/office/officeart/2005/8/layout/hierarchy6"/>
    <dgm:cxn modelId="{7E528DC5-C66A-4266-96AA-AD52BB92AF9D}" type="presParOf" srcId="{0C0DCE99-6A75-4FF6-A57C-D5CF13BCD012}" destId="{3ECA1E5A-BE0C-4519-8B43-162C89EA51CE}" srcOrd="1" destOrd="0" presId="urn:microsoft.com/office/officeart/2005/8/layout/hierarchy6"/>
    <dgm:cxn modelId="{2D485395-74FF-43AF-91D6-82983EEE9AAF}" type="presParOf" srcId="{3ECA1E5A-BE0C-4519-8B43-162C89EA51CE}" destId="{C50BB267-F2A0-4368-8E34-0A03A1DC4910}" srcOrd="0" destOrd="0" presId="urn:microsoft.com/office/officeart/2005/8/layout/hierarchy6"/>
    <dgm:cxn modelId="{1D3632F6-4B57-493C-922F-EF5528500244}" type="presParOf" srcId="{3ECA1E5A-BE0C-4519-8B43-162C89EA51CE}" destId="{6D1C0496-0A0E-4132-A2F7-25361A450B41}" srcOrd="1" destOrd="0" presId="urn:microsoft.com/office/officeart/2005/8/layout/hierarchy6"/>
    <dgm:cxn modelId="{CD845366-2A92-4E4F-B9E3-343FDD6828B5}" type="presParOf" srcId="{6D1C0496-0A0E-4132-A2F7-25361A450B41}" destId="{BEB7B4BF-59A1-4380-A0CC-B70ED80E5C06}" srcOrd="0" destOrd="0" presId="urn:microsoft.com/office/officeart/2005/8/layout/hierarchy6"/>
    <dgm:cxn modelId="{BACAD288-E864-4DBF-92B8-0A4827977978}" type="presParOf" srcId="{6D1C0496-0A0E-4132-A2F7-25361A450B41}" destId="{AA3C04BD-1108-4C83-B0AA-04FE269B20B6}" srcOrd="1" destOrd="0" presId="urn:microsoft.com/office/officeart/2005/8/layout/hierarchy6"/>
    <dgm:cxn modelId="{E59C5773-960D-4103-A72E-0C130C79112F}" type="presParOf" srcId="{0AA228D7-F69B-4BE9-90E5-3AFD9080057C}" destId="{6E451973-9F17-403C-B37C-FA238E502B3E}" srcOrd="12" destOrd="0" presId="urn:microsoft.com/office/officeart/2005/8/layout/hierarchy6"/>
    <dgm:cxn modelId="{863ECE72-BCD8-4FC2-A165-EDAA035B70F8}" type="presParOf" srcId="{0AA228D7-F69B-4BE9-90E5-3AFD9080057C}" destId="{BA7AB542-30DF-455B-A51D-74644673C336}" srcOrd="13" destOrd="0" presId="urn:microsoft.com/office/officeart/2005/8/layout/hierarchy6"/>
    <dgm:cxn modelId="{658D0782-FFBC-443E-A969-33797932759C}" type="presParOf" srcId="{BA7AB542-30DF-455B-A51D-74644673C336}" destId="{8310D322-6AFB-4C26-81E9-22C38E4CE3BC}" srcOrd="0" destOrd="0" presId="urn:microsoft.com/office/officeart/2005/8/layout/hierarchy6"/>
    <dgm:cxn modelId="{17E7A8DC-EF11-44DF-81EA-CCB480C06883}" type="presParOf" srcId="{BA7AB542-30DF-455B-A51D-74644673C336}" destId="{0EBDEEA2-02DF-4D29-B441-89AAAB22AD67}" srcOrd="1" destOrd="0" presId="urn:microsoft.com/office/officeart/2005/8/layout/hierarchy6"/>
    <dgm:cxn modelId="{31721824-A434-483E-8BBA-7AC0EE9E4379}" type="presParOf" srcId="{0EBDEEA2-02DF-4D29-B441-89AAAB22AD67}" destId="{A5C7FA7F-5AD1-4B25-8E41-12AA69ED37A6}" srcOrd="0" destOrd="0" presId="urn:microsoft.com/office/officeart/2005/8/layout/hierarchy6"/>
    <dgm:cxn modelId="{DA929408-D4A9-4DA9-8134-C035B7F419F0}" type="presParOf" srcId="{0EBDEEA2-02DF-4D29-B441-89AAAB22AD67}" destId="{12388D7E-FA64-4482-AD12-217739022CC8}" srcOrd="1" destOrd="0" presId="urn:microsoft.com/office/officeart/2005/8/layout/hierarchy6"/>
    <dgm:cxn modelId="{07CF0923-B1DF-49C4-ACA8-67AE7FA88C4E}" type="presParOf" srcId="{12388D7E-FA64-4482-AD12-217739022CC8}" destId="{08D52D46-4C2C-4FAE-B3D9-67177B94CABB}" srcOrd="0" destOrd="0" presId="urn:microsoft.com/office/officeart/2005/8/layout/hierarchy6"/>
    <dgm:cxn modelId="{7910A3A9-FA21-44FC-A8FC-FDEDAE44B7BA}" type="presParOf" srcId="{12388D7E-FA64-4482-AD12-217739022CC8}" destId="{13E73784-F7A2-4631-9079-6F8FC7B40B53}" srcOrd="1" destOrd="0" presId="urn:microsoft.com/office/officeart/2005/8/layout/hierarchy6"/>
    <dgm:cxn modelId="{B9DA625D-AC52-41ED-8334-087297891420}" type="presParOf" srcId="{13E73784-F7A2-4631-9079-6F8FC7B40B53}" destId="{CBE0BA30-FBED-4643-BC8F-D49AA4305EDE}" srcOrd="0" destOrd="0" presId="urn:microsoft.com/office/officeart/2005/8/layout/hierarchy6"/>
    <dgm:cxn modelId="{EAD6D5CF-8507-4B2D-BBBB-20F7393CFA6E}" type="presParOf" srcId="{13E73784-F7A2-4631-9079-6F8FC7B40B53}" destId="{8B95E2C0-00E4-4BAB-806A-8C3750672D0C}" srcOrd="1" destOrd="0" presId="urn:microsoft.com/office/officeart/2005/8/layout/hierarchy6"/>
    <dgm:cxn modelId="{5D9103A2-7BB0-494D-A064-3ABDE0009B05}" type="presParOf" srcId="{8B95E2C0-00E4-4BAB-806A-8C3750672D0C}" destId="{B4504E86-6929-464F-A7E5-94FC8C4E7043}" srcOrd="0" destOrd="0" presId="urn:microsoft.com/office/officeart/2005/8/layout/hierarchy6"/>
    <dgm:cxn modelId="{8F00F895-9D50-49E8-9414-E0456565B43E}" type="presParOf" srcId="{8B95E2C0-00E4-4BAB-806A-8C3750672D0C}" destId="{C3839CAB-3009-4E61-AA69-94500891B89F}" srcOrd="1" destOrd="0" presId="urn:microsoft.com/office/officeart/2005/8/layout/hierarchy6"/>
    <dgm:cxn modelId="{57E222B4-9F61-4222-B2F8-E7E78E5AE144}" type="presParOf" srcId="{C3839CAB-3009-4E61-AA69-94500891B89F}" destId="{D8F18748-A0CF-4EF3-9C31-4AAB780BE293}" srcOrd="0" destOrd="0" presId="urn:microsoft.com/office/officeart/2005/8/layout/hierarchy6"/>
    <dgm:cxn modelId="{AD593185-59A3-415F-8822-00506AB5EB6B}" type="presParOf" srcId="{C3839CAB-3009-4E61-AA69-94500891B89F}" destId="{358D0317-2C2A-440C-980D-B543B5751E48}" srcOrd="1" destOrd="0" presId="urn:microsoft.com/office/officeart/2005/8/layout/hierarchy6"/>
    <dgm:cxn modelId="{0834BC81-475E-47DA-A972-3EB9BCA25699}" type="presParOf" srcId="{358D0317-2C2A-440C-980D-B543B5751E48}" destId="{EB8D5EDB-DFD3-4025-907E-394578FFAE1C}" srcOrd="0" destOrd="0" presId="urn:microsoft.com/office/officeart/2005/8/layout/hierarchy6"/>
    <dgm:cxn modelId="{04591056-5199-45E5-AA84-A4C053AF28EC}" type="presParOf" srcId="{358D0317-2C2A-440C-980D-B543B5751E48}" destId="{E237A8EA-7CC6-4C81-AEDF-5697A9D92263}" srcOrd="1" destOrd="0" presId="urn:microsoft.com/office/officeart/2005/8/layout/hierarchy6"/>
    <dgm:cxn modelId="{435BDD69-8314-487D-ACE5-B9B02D94EFB8}" type="presParOf" srcId="{A8AA46B2-24D9-44E2-8F72-7DC2475F3F41}" destId="{F63804C6-D62A-4347-9523-C088CEC94B61}"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7C8803B-588A-4617-9D1B-CA8AEDA8233F}" type="doc">
      <dgm:prSet loTypeId="urn:microsoft.com/office/officeart/2005/8/layout/orgChart1" loCatId="hierarchy" qsTypeId="urn:microsoft.com/office/officeart/2005/8/quickstyle/simple1" qsCatId="simple" csTypeId="urn:microsoft.com/office/officeart/2005/8/colors/accent6_2" csCatId="accent6" phldr="1"/>
      <dgm:spPr/>
      <dgm:t>
        <a:bodyPr/>
        <a:lstStyle/>
        <a:p>
          <a:endParaRPr lang="de-DE"/>
        </a:p>
      </dgm:t>
    </dgm:pt>
    <dgm:pt modelId="{319A1A34-CF88-4E8E-833B-CA2BF70FED7A}">
      <dgm:prSet phldrT="[Text]"/>
      <dgm:spPr/>
      <dgm:t>
        <a:bodyPr/>
        <a:lstStyle/>
        <a:p>
          <a:r>
            <a:rPr lang="de-DE" b="1"/>
            <a:t>GartBistro Webseite</a:t>
          </a:r>
        </a:p>
      </dgm:t>
    </dgm:pt>
    <dgm:pt modelId="{92F7BEE4-ED49-4156-8B8F-ADB1F287E601}" type="parTrans" cxnId="{D58CD299-C607-4B54-9DB5-41517E795527}">
      <dgm:prSet/>
      <dgm:spPr/>
      <dgm:t>
        <a:bodyPr/>
        <a:lstStyle/>
        <a:p>
          <a:endParaRPr lang="de-DE"/>
        </a:p>
      </dgm:t>
    </dgm:pt>
    <dgm:pt modelId="{35D7A6DB-5C1F-4543-96E1-2C15EBADF215}" type="sibTrans" cxnId="{D58CD299-C607-4B54-9DB5-41517E795527}">
      <dgm:prSet/>
      <dgm:spPr/>
      <dgm:t>
        <a:bodyPr/>
        <a:lstStyle/>
        <a:p>
          <a:endParaRPr lang="de-DE"/>
        </a:p>
      </dgm:t>
    </dgm:pt>
    <dgm:pt modelId="{7F839F0C-C3DC-4D01-B6D6-8E6BC9550240}">
      <dgm:prSet phldrT="[Text]"/>
      <dgm:spPr/>
      <dgm:t>
        <a:bodyPr/>
        <a:lstStyle/>
        <a:p>
          <a:r>
            <a:rPr lang="de-DE" b="1"/>
            <a:t>Projektmanagement</a:t>
          </a:r>
        </a:p>
      </dgm:t>
    </dgm:pt>
    <dgm:pt modelId="{D7A178BA-BCDD-407C-A50B-9C21B22E19DF}" type="parTrans" cxnId="{2256CA87-1761-4278-B502-19F1FE57A187}">
      <dgm:prSet/>
      <dgm:spPr/>
      <dgm:t>
        <a:bodyPr/>
        <a:lstStyle/>
        <a:p>
          <a:endParaRPr lang="de-DE"/>
        </a:p>
      </dgm:t>
    </dgm:pt>
    <dgm:pt modelId="{681913B5-F893-4065-A114-907E97D89617}" type="sibTrans" cxnId="{2256CA87-1761-4278-B502-19F1FE57A187}">
      <dgm:prSet/>
      <dgm:spPr/>
      <dgm:t>
        <a:bodyPr/>
        <a:lstStyle/>
        <a:p>
          <a:endParaRPr lang="de-DE"/>
        </a:p>
      </dgm:t>
    </dgm:pt>
    <dgm:pt modelId="{8976BBD3-A4D3-4238-BB3B-B96325DAFF42}">
      <dgm:prSet phldrT="[Text]"/>
      <dgm:spPr/>
      <dgm:t>
        <a:bodyPr/>
        <a:lstStyle/>
        <a:p>
          <a:r>
            <a:rPr lang="de-DE" b="1"/>
            <a:t>Webseite</a:t>
          </a:r>
        </a:p>
      </dgm:t>
    </dgm:pt>
    <dgm:pt modelId="{925D9267-1FA4-43E3-B995-8EE4137BE73B}" type="parTrans" cxnId="{BD560A5C-FFBD-49E4-A581-F6CF5CF32A40}">
      <dgm:prSet/>
      <dgm:spPr/>
      <dgm:t>
        <a:bodyPr/>
        <a:lstStyle/>
        <a:p>
          <a:endParaRPr lang="de-DE"/>
        </a:p>
      </dgm:t>
    </dgm:pt>
    <dgm:pt modelId="{1ABA4C4D-61D6-49E6-92DE-02F87CCB1188}" type="sibTrans" cxnId="{BD560A5C-FFBD-49E4-A581-F6CF5CF32A40}">
      <dgm:prSet/>
      <dgm:spPr/>
      <dgm:t>
        <a:bodyPr/>
        <a:lstStyle/>
        <a:p>
          <a:endParaRPr lang="de-DE"/>
        </a:p>
      </dgm:t>
    </dgm:pt>
    <dgm:pt modelId="{6853E433-E91B-4E20-B7C9-94DE226EEDED}">
      <dgm:prSet phldrT="[Text]"/>
      <dgm:spPr/>
      <dgm:t>
        <a:bodyPr/>
        <a:lstStyle/>
        <a:p>
          <a:r>
            <a:rPr lang="de-DE" b="1"/>
            <a:t>Bestellsystem</a:t>
          </a:r>
        </a:p>
      </dgm:t>
    </dgm:pt>
    <dgm:pt modelId="{1838B2AC-0EAC-4015-A30E-1C1BC6A538C6}" type="parTrans" cxnId="{60893498-4857-44C3-A827-26A2A8504C3B}">
      <dgm:prSet/>
      <dgm:spPr/>
      <dgm:t>
        <a:bodyPr/>
        <a:lstStyle/>
        <a:p>
          <a:endParaRPr lang="de-DE"/>
        </a:p>
      </dgm:t>
    </dgm:pt>
    <dgm:pt modelId="{AF71A999-B12F-498C-A8E2-25CA02180888}" type="sibTrans" cxnId="{60893498-4857-44C3-A827-26A2A8504C3B}">
      <dgm:prSet/>
      <dgm:spPr/>
      <dgm:t>
        <a:bodyPr/>
        <a:lstStyle/>
        <a:p>
          <a:endParaRPr lang="de-DE"/>
        </a:p>
      </dgm:t>
    </dgm:pt>
    <dgm:pt modelId="{BF2B12E8-AAC1-4A2A-A84A-BB30E5492B39}">
      <dgm:prSet/>
      <dgm:spPr/>
      <dgm:t>
        <a:bodyPr/>
        <a:lstStyle/>
        <a:p>
          <a:r>
            <a:rPr lang="de-DE" b="1"/>
            <a:t>Reservierungssystem</a:t>
          </a:r>
        </a:p>
      </dgm:t>
    </dgm:pt>
    <dgm:pt modelId="{80F7324F-C75D-4272-A909-C667F1EC071A}" type="parTrans" cxnId="{1F41B029-F87F-405E-9B9A-9431CF7CC320}">
      <dgm:prSet/>
      <dgm:spPr/>
      <dgm:t>
        <a:bodyPr/>
        <a:lstStyle/>
        <a:p>
          <a:endParaRPr lang="de-DE"/>
        </a:p>
      </dgm:t>
    </dgm:pt>
    <dgm:pt modelId="{0A9ACB49-CD17-47B6-9D26-5A7A490C1F22}" type="sibTrans" cxnId="{1F41B029-F87F-405E-9B9A-9431CF7CC320}">
      <dgm:prSet/>
      <dgm:spPr/>
      <dgm:t>
        <a:bodyPr/>
        <a:lstStyle/>
        <a:p>
          <a:endParaRPr lang="de-DE"/>
        </a:p>
      </dgm:t>
    </dgm:pt>
    <dgm:pt modelId="{1948CBFC-7A80-43F0-8A05-2B843BD0E5B2}">
      <dgm:prSet/>
      <dgm:spPr/>
      <dgm:t>
        <a:bodyPr/>
        <a:lstStyle/>
        <a:p>
          <a:r>
            <a:rPr lang="de-DE" b="1"/>
            <a:t>Verwaltung der Webseite</a:t>
          </a:r>
        </a:p>
      </dgm:t>
    </dgm:pt>
    <dgm:pt modelId="{A94A697A-D180-4AC8-B700-AA2109BDEE35}" type="parTrans" cxnId="{0046D44B-9757-4CF2-B20E-D9B241AA8D84}">
      <dgm:prSet/>
      <dgm:spPr/>
      <dgm:t>
        <a:bodyPr/>
        <a:lstStyle/>
        <a:p>
          <a:endParaRPr lang="de-DE"/>
        </a:p>
      </dgm:t>
    </dgm:pt>
    <dgm:pt modelId="{C6EB56F5-2C0E-4802-B959-7A3C0E4BEFFB}" type="sibTrans" cxnId="{0046D44B-9757-4CF2-B20E-D9B241AA8D84}">
      <dgm:prSet/>
      <dgm:spPr/>
      <dgm:t>
        <a:bodyPr/>
        <a:lstStyle/>
        <a:p>
          <a:endParaRPr lang="de-DE"/>
        </a:p>
      </dgm:t>
    </dgm:pt>
    <dgm:pt modelId="{97106126-3FF2-451F-8B72-F094555F2643}">
      <dgm:prSet/>
      <dgm:spPr/>
      <dgm:t>
        <a:bodyPr/>
        <a:lstStyle/>
        <a:p>
          <a:r>
            <a:rPr lang="de-DE"/>
            <a:t>Protokollführung</a:t>
          </a:r>
        </a:p>
      </dgm:t>
    </dgm:pt>
    <dgm:pt modelId="{18C5417E-B371-4DEE-B354-D2253712A00D}" type="parTrans" cxnId="{33A4553B-661F-427B-BD89-7C06B7E9E144}">
      <dgm:prSet/>
      <dgm:spPr/>
      <dgm:t>
        <a:bodyPr/>
        <a:lstStyle/>
        <a:p>
          <a:endParaRPr lang="de-DE"/>
        </a:p>
      </dgm:t>
    </dgm:pt>
    <dgm:pt modelId="{EED62BEB-E846-45D8-9149-85F745388812}" type="sibTrans" cxnId="{33A4553B-661F-427B-BD89-7C06B7E9E144}">
      <dgm:prSet/>
      <dgm:spPr/>
      <dgm:t>
        <a:bodyPr/>
        <a:lstStyle/>
        <a:p>
          <a:endParaRPr lang="de-DE"/>
        </a:p>
      </dgm:t>
    </dgm:pt>
    <dgm:pt modelId="{26512342-64C0-4739-A35D-63A168BD0F22}">
      <dgm:prSet/>
      <dgm:spPr/>
      <dgm:t>
        <a:bodyPr/>
        <a:lstStyle/>
        <a:p>
          <a:r>
            <a:rPr lang="de-DE"/>
            <a:t>Projekthandbuch</a:t>
          </a:r>
        </a:p>
      </dgm:t>
    </dgm:pt>
    <dgm:pt modelId="{EB768B8C-C027-4E95-9155-AE5EFB46E199}" type="parTrans" cxnId="{7EE71D04-7628-476D-873D-7E99456B21D1}">
      <dgm:prSet/>
      <dgm:spPr/>
      <dgm:t>
        <a:bodyPr/>
        <a:lstStyle/>
        <a:p>
          <a:endParaRPr lang="de-DE"/>
        </a:p>
      </dgm:t>
    </dgm:pt>
    <dgm:pt modelId="{B9843D72-236B-491F-8C3D-AD6F6BB6AC1D}" type="sibTrans" cxnId="{7EE71D04-7628-476D-873D-7E99456B21D1}">
      <dgm:prSet/>
      <dgm:spPr/>
      <dgm:t>
        <a:bodyPr/>
        <a:lstStyle/>
        <a:p>
          <a:endParaRPr lang="de-DE"/>
        </a:p>
      </dgm:t>
    </dgm:pt>
    <dgm:pt modelId="{2A874CFE-4356-45BD-AB35-260C1D98D05A}">
      <dgm:prSet/>
      <dgm:spPr/>
      <dgm:t>
        <a:bodyPr/>
        <a:lstStyle/>
        <a:p>
          <a:r>
            <a:rPr lang="de-DE"/>
            <a:t>Dokumentation</a:t>
          </a:r>
        </a:p>
      </dgm:t>
    </dgm:pt>
    <dgm:pt modelId="{7B0F66BA-0F78-4516-99CE-8C36E19E831A}" type="parTrans" cxnId="{66744D74-7FCB-40EF-BC66-71EBA003B585}">
      <dgm:prSet/>
      <dgm:spPr/>
      <dgm:t>
        <a:bodyPr/>
        <a:lstStyle/>
        <a:p>
          <a:endParaRPr lang="de-DE"/>
        </a:p>
      </dgm:t>
    </dgm:pt>
    <dgm:pt modelId="{2F363AAD-8234-4D72-9BCD-58BFAD2EE869}" type="sibTrans" cxnId="{66744D74-7FCB-40EF-BC66-71EBA003B585}">
      <dgm:prSet/>
      <dgm:spPr/>
      <dgm:t>
        <a:bodyPr/>
        <a:lstStyle/>
        <a:p>
          <a:endParaRPr lang="de-DE"/>
        </a:p>
      </dgm:t>
    </dgm:pt>
    <dgm:pt modelId="{9F0505FB-773B-462E-9F47-3B941F9B8656}">
      <dgm:prSet/>
      <dgm:spPr/>
      <dgm:t>
        <a:bodyPr/>
        <a:lstStyle/>
        <a:p>
          <a:r>
            <a:rPr lang="de-DE"/>
            <a:t>Design</a:t>
          </a:r>
        </a:p>
      </dgm:t>
    </dgm:pt>
    <dgm:pt modelId="{7E1CF247-18D2-4A55-996D-450BC72CBD0E}" type="parTrans" cxnId="{A46AA7D5-0ABD-44FA-B1F0-835C45B852DB}">
      <dgm:prSet/>
      <dgm:spPr/>
      <dgm:t>
        <a:bodyPr/>
        <a:lstStyle/>
        <a:p>
          <a:endParaRPr lang="de-DE"/>
        </a:p>
      </dgm:t>
    </dgm:pt>
    <dgm:pt modelId="{014AC60C-CAAC-4221-9325-EB02970E3B4B}" type="sibTrans" cxnId="{A46AA7D5-0ABD-44FA-B1F0-835C45B852DB}">
      <dgm:prSet/>
      <dgm:spPr/>
      <dgm:t>
        <a:bodyPr/>
        <a:lstStyle/>
        <a:p>
          <a:endParaRPr lang="de-DE"/>
        </a:p>
      </dgm:t>
    </dgm:pt>
    <dgm:pt modelId="{EF4BDFD2-1E6E-4761-8CF4-29FC5FD1A1B7}">
      <dgm:prSet/>
      <dgm:spPr/>
      <dgm:t>
        <a:bodyPr/>
        <a:lstStyle/>
        <a:p>
          <a:r>
            <a:rPr lang="de-DE"/>
            <a:t>Navigation</a:t>
          </a:r>
        </a:p>
      </dgm:t>
    </dgm:pt>
    <dgm:pt modelId="{F5085F21-B073-47EA-AA75-62159475B3FD}" type="parTrans" cxnId="{F0B4AC9C-8000-4DF0-B974-06D25B64A033}">
      <dgm:prSet/>
      <dgm:spPr/>
      <dgm:t>
        <a:bodyPr/>
        <a:lstStyle/>
        <a:p>
          <a:endParaRPr lang="de-DE"/>
        </a:p>
      </dgm:t>
    </dgm:pt>
    <dgm:pt modelId="{3E261534-4AE9-4C0E-AA7D-001574007D64}" type="sibTrans" cxnId="{F0B4AC9C-8000-4DF0-B974-06D25B64A033}">
      <dgm:prSet/>
      <dgm:spPr/>
      <dgm:t>
        <a:bodyPr/>
        <a:lstStyle/>
        <a:p>
          <a:endParaRPr lang="de-DE"/>
        </a:p>
      </dgm:t>
    </dgm:pt>
    <dgm:pt modelId="{D9A58C3C-BD66-465B-A42E-7C9C48D701A9}">
      <dgm:prSet/>
      <dgm:spPr/>
      <dgm:t>
        <a:bodyPr/>
        <a:lstStyle/>
        <a:p>
          <a:r>
            <a:rPr lang="de-DE"/>
            <a:t>Loginsystem</a:t>
          </a:r>
        </a:p>
      </dgm:t>
    </dgm:pt>
    <dgm:pt modelId="{D47E6A70-6E15-467E-B81D-21D0C6D4E7C4}" type="parTrans" cxnId="{02DB9E03-E8E6-4663-BC35-D78E9A248DD1}">
      <dgm:prSet/>
      <dgm:spPr/>
      <dgm:t>
        <a:bodyPr/>
        <a:lstStyle/>
        <a:p>
          <a:endParaRPr lang="de-DE"/>
        </a:p>
      </dgm:t>
    </dgm:pt>
    <dgm:pt modelId="{667D1D4D-CEE1-4AC1-B46A-48C76BB6B003}" type="sibTrans" cxnId="{02DB9E03-E8E6-4663-BC35-D78E9A248DD1}">
      <dgm:prSet/>
      <dgm:spPr/>
      <dgm:t>
        <a:bodyPr/>
        <a:lstStyle/>
        <a:p>
          <a:endParaRPr lang="de-DE"/>
        </a:p>
      </dgm:t>
    </dgm:pt>
    <dgm:pt modelId="{DC216B9F-ABCE-45E7-B115-9DC55A40E0C1}">
      <dgm:prSet/>
      <dgm:spPr/>
      <dgm:t>
        <a:bodyPr/>
        <a:lstStyle/>
        <a:p>
          <a:r>
            <a:rPr lang="de-DE"/>
            <a:t>Design</a:t>
          </a:r>
        </a:p>
      </dgm:t>
    </dgm:pt>
    <dgm:pt modelId="{CC6D72D3-EA87-4952-9B03-08A4ED209CC5}" type="parTrans" cxnId="{15EBEF6E-E2D9-4AE0-ABBB-9ABB62E3FCB6}">
      <dgm:prSet/>
      <dgm:spPr/>
      <dgm:t>
        <a:bodyPr/>
        <a:lstStyle/>
        <a:p>
          <a:endParaRPr lang="de-DE"/>
        </a:p>
      </dgm:t>
    </dgm:pt>
    <dgm:pt modelId="{E25809F3-4B7B-43EC-B71E-DC2D0835FC51}" type="sibTrans" cxnId="{15EBEF6E-E2D9-4AE0-ABBB-9ABB62E3FCB6}">
      <dgm:prSet/>
      <dgm:spPr/>
      <dgm:t>
        <a:bodyPr/>
        <a:lstStyle/>
        <a:p>
          <a:endParaRPr lang="de-DE"/>
        </a:p>
      </dgm:t>
    </dgm:pt>
    <dgm:pt modelId="{415721F8-6061-412C-91E6-9B02C467C07D}">
      <dgm:prSet/>
      <dgm:spPr/>
      <dgm:t>
        <a:bodyPr/>
        <a:lstStyle/>
        <a:p>
          <a:r>
            <a:rPr lang="de-DE"/>
            <a:t>Auswahl der Speise</a:t>
          </a:r>
        </a:p>
      </dgm:t>
    </dgm:pt>
    <dgm:pt modelId="{1233E86F-2B0A-4A14-8CFE-1E53298EC0F5}" type="parTrans" cxnId="{65275BA8-09FB-471C-873D-E5C2C2F74EB3}">
      <dgm:prSet/>
      <dgm:spPr/>
      <dgm:t>
        <a:bodyPr/>
        <a:lstStyle/>
        <a:p>
          <a:endParaRPr lang="de-DE"/>
        </a:p>
      </dgm:t>
    </dgm:pt>
    <dgm:pt modelId="{1FA75862-0F26-45D7-A491-D66F7047F49D}" type="sibTrans" cxnId="{65275BA8-09FB-471C-873D-E5C2C2F74EB3}">
      <dgm:prSet/>
      <dgm:spPr/>
      <dgm:t>
        <a:bodyPr/>
        <a:lstStyle/>
        <a:p>
          <a:endParaRPr lang="de-DE"/>
        </a:p>
      </dgm:t>
    </dgm:pt>
    <dgm:pt modelId="{7D980440-E8E5-4394-BC50-54A4D80696E3}">
      <dgm:prSet/>
      <dgm:spPr/>
      <dgm:t>
        <a:bodyPr/>
        <a:lstStyle/>
        <a:p>
          <a:r>
            <a:rPr lang="de-DE"/>
            <a:t>Warenkorb</a:t>
          </a:r>
        </a:p>
      </dgm:t>
    </dgm:pt>
    <dgm:pt modelId="{4D88F2B4-93C1-4C4A-B779-87E917AF1836}" type="parTrans" cxnId="{32E560A6-A5DB-4FFD-96B2-F3F3264A09CA}">
      <dgm:prSet/>
      <dgm:spPr/>
      <dgm:t>
        <a:bodyPr/>
        <a:lstStyle/>
        <a:p>
          <a:endParaRPr lang="de-DE"/>
        </a:p>
      </dgm:t>
    </dgm:pt>
    <dgm:pt modelId="{047C5437-96B1-4AD5-AEF4-FCF4F9D65A5F}" type="sibTrans" cxnId="{32E560A6-A5DB-4FFD-96B2-F3F3264A09CA}">
      <dgm:prSet/>
      <dgm:spPr/>
      <dgm:t>
        <a:bodyPr/>
        <a:lstStyle/>
        <a:p>
          <a:endParaRPr lang="de-DE"/>
        </a:p>
      </dgm:t>
    </dgm:pt>
    <dgm:pt modelId="{FC49BBA4-04D5-4EBC-B82D-C405D8E66F7C}">
      <dgm:prSet/>
      <dgm:spPr/>
      <dgm:t>
        <a:bodyPr/>
        <a:lstStyle/>
        <a:p>
          <a:r>
            <a:rPr lang="de-DE"/>
            <a:t>Zahlungsoption</a:t>
          </a:r>
        </a:p>
      </dgm:t>
    </dgm:pt>
    <dgm:pt modelId="{1F0DDF11-BF95-4108-846A-8843AB24A378}" type="parTrans" cxnId="{EDF5F96A-2EED-469F-8C4C-EDE29B8FB206}">
      <dgm:prSet/>
      <dgm:spPr/>
      <dgm:t>
        <a:bodyPr/>
        <a:lstStyle/>
        <a:p>
          <a:endParaRPr lang="de-DE"/>
        </a:p>
      </dgm:t>
    </dgm:pt>
    <dgm:pt modelId="{F4D20C5B-C3CF-49FA-BB02-38C1234066BE}" type="sibTrans" cxnId="{EDF5F96A-2EED-469F-8C4C-EDE29B8FB206}">
      <dgm:prSet/>
      <dgm:spPr/>
      <dgm:t>
        <a:bodyPr/>
        <a:lstStyle/>
        <a:p>
          <a:endParaRPr lang="de-DE"/>
        </a:p>
      </dgm:t>
    </dgm:pt>
    <dgm:pt modelId="{51FDDC6A-90A2-44F6-8D83-0F7F8F5AAE75}">
      <dgm:prSet/>
      <dgm:spPr/>
      <dgm:t>
        <a:bodyPr/>
        <a:lstStyle/>
        <a:p>
          <a:r>
            <a:rPr lang="de-DE"/>
            <a:t>Rechnung</a:t>
          </a:r>
        </a:p>
      </dgm:t>
    </dgm:pt>
    <dgm:pt modelId="{E9C12205-5238-4498-8AFB-C1F3535EFC4A}" type="parTrans" cxnId="{5A7A25A7-DB0F-4C67-8583-C1C5E8FC0D3B}">
      <dgm:prSet/>
      <dgm:spPr/>
      <dgm:t>
        <a:bodyPr/>
        <a:lstStyle/>
        <a:p>
          <a:endParaRPr lang="de-DE"/>
        </a:p>
      </dgm:t>
    </dgm:pt>
    <dgm:pt modelId="{22298E01-3FFF-4A12-95EF-5BFFEC42E1FF}" type="sibTrans" cxnId="{5A7A25A7-DB0F-4C67-8583-C1C5E8FC0D3B}">
      <dgm:prSet/>
      <dgm:spPr/>
      <dgm:t>
        <a:bodyPr/>
        <a:lstStyle/>
        <a:p>
          <a:endParaRPr lang="de-DE"/>
        </a:p>
      </dgm:t>
    </dgm:pt>
    <dgm:pt modelId="{D99B16DD-31D8-4BFE-9976-0927EC3B1B5F}">
      <dgm:prSet/>
      <dgm:spPr/>
      <dgm:t>
        <a:bodyPr/>
        <a:lstStyle/>
        <a:p>
          <a:r>
            <a:rPr lang="de-DE"/>
            <a:t>Design</a:t>
          </a:r>
        </a:p>
      </dgm:t>
    </dgm:pt>
    <dgm:pt modelId="{541A3396-0E17-48DC-AE13-47CE738D971F}" type="parTrans" cxnId="{C3B2153A-5CAC-468A-BE43-B2E42F67530F}">
      <dgm:prSet/>
      <dgm:spPr/>
      <dgm:t>
        <a:bodyPr/>
        <a:lstStyle/>
        <a:p>
          <a:endParaRPr lang="de-DE"/>
        </a:p>
      </dgm:t>
    </dgm:pt>
    <dgm:pt modelId="{EE3B61DF-4637-4EEC-A41A-2A4C70370599}" type="sibTrans" cxnId="{C3B2153A-5CAC-468A-BE43-B2E42F67530F}">
      <dgm:prSet/>
      <dgm:spPr/>
      <dgm:t>
        <a:bodyPr/>
        <a:lstStyle/>
        <a:p>
          <a:endParaRPr lang="de-DE"/>
        </a:p>
      </dgm:t>
    </dgm:pt>
    <dgm:pt modelId="{697287D4-689A-4374-8559-399B2BD22FDB}">
      <dgm:prSet/>
      <dgm:spPr/>
      <dgm:t>
        <a:bodyPr/>
        <a:lstStyle/>
        <a:p>
          <a:r>
            <a:rPr lang="de-DE"/>
            <a:t>Auswahl Tische</a:t>
          </a:r>
        </a:p>
      </dgm:t>
    </dgm:pt>
    <dgm:pt modelId="{66BEAF9D-99EA-44A5-B414-E82EFB2BA73D}" type="parTrans" cxnId="{7A300F69-E9E5-45D7-A34B-482D54A9A97D}">
      <dgm:prSet/>
      <dgm:spPr/>
      <dgm:t>
        <a:bodyPr/>
        <a:lstStyle/>
        <a:p>
          <a:endParaRPr lang="de-DE"/>
        </a:p>
      </dgm:t>
    </dgm:pt>
    <dgm:pt modelId="{6BA8C373-0723-495E-9866-151B2236E2E0}" type="sibTrans" cxnId="{7A300F69-E9E5-45D7-A34B-482D54A9A97D}">
      <dgm:prSet/>
      <dgm:spPr/>
      <dgm:t>
        <a:bodyPr/>
        <a:lstStyle/>
        <a:p>
          <a:endParaRPr lang="de-DE"/>
        </a:p>
      </dgm:t>
    </dgm:pt>
    <dgm:pt modelId="{D259BBBA-43DF-4E59-ADA7-B9E7D1185C8C}">
      <dgm:prSet/>
      <dgm:spPr/>
      <dgm:t>
        <a:bodyPr/>
        <a:lstStyle/>
        <a:p>
          <a:r>
            <a:rPr lang="de-DE"/>
            <a:t>Anzahl Personen</a:t>
          </a:r>
        </a:p>
      </dgm:t>
    </dgm:pt>
    <dgm:pt modelId="{E293BDC4-FEB8-42A7-8979-433EDC22A16C}" type="parTrans" cxnId="{D7C32C6C-1844-4250-80F2-BE8145060F92}">
      <dgm:prSet/>
      <dgm:spPr/>
      <dgm:t>
        <a:bodyPr/>
        <a:lstStyle/>
        <a:p>
          <a:endParaRPr lang="de-DE"/>
        </a:p>
      </dgm:t>
    </dgm:pt>
    <dgm:pt modelId="{17839882-4946-43DB-A973-B7051996A033}" type="sibTrans" cxnId="{D7C32C6C-1844-4250-80F2-BE8145060F92}">
      <dgm:prSet/>
      <dgm:spPr/>
      <dgm:t>
        <a:bodyPr/>
        <a:lstStyle/>
        <a:p>
          <a:endParaRPr lang="de-DE"/>
        </a:p>
      </dgm:t>
    </dgm:pt>
    <dgm:pt modelId="{86FB1F5E-BCD9-45A1-9FA6-3F1E47DEB4E4}">
      <dgm:prSet/>
      <dgm:spPr/>
      <dgm:t>
        <a:bodyPr/>
        <a:lstStyle/>
        <a:p>
          <a:r>
            <a:rPr lang="de-DE"/>
            <a:t>Speisekarte anpassen</a:t>
          </a:r>
        </a:p>
      </dgm:t>
    </dgm:pt>
    <dgm:pt modelId="{3CD6B6A5-D438-4B70-83BE-E2D0072A9B27}" type="parTrans" cxnId="{FF2E2E50-AED3-4451-B2E9-0895B7F2FF5B}">
      <dgm:prSet/>
      <dgm:spPr/>
      <dgm:t>
        <a:bodyPr/>
        <a:lstStyle/>
        <a:p>
          <a:endParaRPr lang="de-DE"/>
        </a:p>
      </dgm:t>
    </dgm:pt>
    <dgm:pt modelId="{0585EDBD-B2B2-4399-AAD0-4790E9122B65}" type="sibTrans" cxnId="{FF2E2E50-AED3-4451-B2E9-0895B7F2FF5B}">
      <dgm:prSet/>
      <dgm:spPr/>
      <dgm:t>
        <a:bodyPr/>
        <a:lstStyle/>
        <a:p>
          <a:endParaRPr lang="de-DE"/>
        </a:p>
      </dgm:t>
    </dgm:pt>
    <dgm:pt modelId="{8D66BFDC-A346-4E8F-965F-1311304016E9}">
      <dgm:prSet/>
      <dgm:spPr/>
      <dgm:t>
        <a:bodyPr/>
        <a:lstStyle/>
        <a:p>
          <a:r>
            <a:rPr lang="de-DE"/>
            <a:t>Statistiken auswerten</a:t>
          </a:r>
        </a:p>
      </dgm:t>
    </dgm:pt>
    <dgm:pt modelId="{DD85DF29-004D-49BF-9613-76A2983C579B}" type="parTrans" cxnId="{24BFF434-8626-4A3F-AA4E-A3D8E3555724}">
      <dgm:prSet/>
      <dgm:spPr/>
      <dgm:t>
        <a:bodyPr/>
        <a:lstStyle/>
        <a:p>
          <a:endParaRPr lang="de-DE"/>
        </a:p>
      </dgm:t>
    </dgm:pt>
    <dgm:pt modelId="{C16C5158-A239-453C-9BAC-EFE8C8A2D210}" type="sibTrans" cxnId="{24BFF434-8626-4A3F-AA4E-A3D8E3555724}">
      <dgm:prSet/>
      <dgm:spPr/>
      <dgm:t>
        <a:bodyPr/>
        <a:lstStyle/>
        <a:p>
          <a:endParaRPr lang="de-DE"/>
        </a:p>
      </dgm:t>
    </dgm:pt>
    <dgm:pt modelId="{D8A8EE84-A64B-410B-89A1-EFDC9BBFCA88}" type="pres">
      <dgm:prSet presAssocID="{F7C8803B-588A-4617-9D1B-CA8AEDA8233F}" presName="hierChild1" presStyleCnt="0">
        <dgm:presLayoutVars>
          <dgm:orgChart val="1"/>
          <dgm:chPref val="1"/>
          <dgm:dir/>
          <dgm:animOne val="branch"/>
          <dgm:animLvl val="lvl"/>
          <dgm:resizeHandles/>
        </dgm:presLayoutVars>
      </dgm:prSet>
      <dgm:spPr/>
    </dgm:pt>
    <dgm:pt modelId="{F9D2B351-CEAF-4475-ADAC-B5A9960505EF}" type="pres">
      <dgm:prSet presAssocID="{319A1A34-CF88-4E8E-833B-CA2BF70FED7A}" presName="hierRoot1" presStyleCnt="0">
        <dgm:presLayoutVars>
          <dgm:hierBranch val="init"/>
        </dgm:presLayoutVars>
      </dgm:prSet>
      <dgm:spPr/>
    </dgm:pt>
    <dgm:pt modelId="{24460DDD-E185-4EAF-975A-AA0830776303}" type="pres">
      <dgm:prSet presAssocID="{319A1A34-CF88-4E8E-833B-CA2BF70FED7A}" presName="rootComposite1" presStyleCnt="0"/>
      <dgm:spPr/>
    </dgm:pt>
    <dgm:pt modelId="{24FD903E-A280-46B9-A3E0-F6537A384A45}" type="pres">
      <dgm:prSet presAssocID="{319A1A34-CF88-4E8E-833B-CA2BF70FED7A}" presName="rootText1" presStyleLbl="node0" presStyleIdx="0" presStyleCnt="1">
        <dgm:presLayoutVars>
          <dgm:chPref val="3"/>
        </dgm:presLayoutVars>
      </dgm:prSet>
      <dgm:spPr/>
    </dgm:pt>
    <dgm:pt modelId="{F744FA80-BD52-4DE9-A600-4087146D2D46}" type="pres">
      <dgm:prSet presAssocID="{319A1A34-CF88-4E8E-833B-CA2BF70FED7A}" presName="rootConnector1" presStyleLbl="node1" presStyleIdx="0" presStyleCnt="0"/>
      <dgm:spPr/>
    </dgm:pt>
    <dgm:pt modelId="{885AD866-F547-4B34-83A1-9FEA178DD2AF}" type="pres">
      <dgm:prSet presAssocID="{319A1A34-CF88-4E8E-833B-CA2BF70FED7A}" presName="hierChild2" presStyleCnt="0"/>
      <dgm:spPr/>
    </dgm:pt>
    <dgm:pt modelId="{1104D2CB-C986-4F75-A7A3-6421D31CE364}" type="pres">
      <dgm:prSet presAssocID="{D7A178BA-BCDD-407C-A50B-9C21B22E19DF}" presName="Name37" presStyleLbl="parChTrans1D2" presStyleIdx="0" presStyleCnt="5"/>
      <dgm:spPr/>
    </dgm:pt>
    <dgm:pt modelId="{DFBE57DB-C10E-4E84-8AA4-B9DC7B3B032F}" type="pres">
      <dgm:prSet presAssocID="{7F839F0C-C3DC-4D01-B6D6-8E6BC9550240}" presName="hierRoot2" presStyleCnt="0">
        <dgm:presLayoutVars>
          <dgm:hierBranch val="init"/>
        </dgm:presLayoutVars>
      </dgm:prSet>
      <dgm:spPr/>
    </dgm:pt>
    <dgm:pt modelId="{98838E6C-78E7-471C-893E-7D2EF36DD072}" type="pres">
      <dgm:prSet presAssocID="{7F839F0C-C3DC-4D01-B6D6-8E6BC9550240}" presName="rootComposite" presStyleCnt="0"/>
      <dgm:spPr/>
    </dgm:pt>
    <dgm:pt modelId="{66AC92F3-8160-4898-89A6-BB4506AABF3C}" type="pres">
      <dgm:prSet presAssocID="{7F839F0C-C3DC-4D01-B6D6-8E6BC9550240}" presName="rootText" presStyleLbl="node2" presStyleIdx="0" presStyleCnt="5" custScaleX="104342" custLinFactNeighborX="-2850">
        <dgm:presLayoutVars>
          <dgm:chPref val="3"/>
        </dgm:presLayoutVars>
      </dgm:prSet>
      <dgm:spPr/>
    </dgm:pt>
    <dgm:pt modelId="{58423FDF-605C-452C-A92C-9ABF6BB53244}" type="pres">
      <dgm:prSet presAssocID="{7F839F0C-C3DC-4D01-B6D6-8E6BC9550240}" presName="rootConnector" presStyleLbl="node2" presStyleIdx="0" presStyleCnt="5"/>
      <dgm:spPr/>
    </dgm:pt>
    <dgm:pt modelId="{FBAE4396-F619-450F-ACE4-ADE704EDA048}" type="pres">
      <dgm:prSet presAssocID="{7F839F0C-C3DC-4D01-B6D6-8E6BC9550240}" presName="hierChild4" presStyleCnt="0"/>
      <dgm:spPr/>
    </dgm:pt>
    <dgm:pt modelId="{7E4A250A-0E89-4714-BAF8-16243C55989F}" type="pres">
      <dgm:prSet presAssocID="{18C5417E-B371-4DEE-B354-D2253712A00D}" presName="Name37" presStyleLbl="parChTrans1D3" presStyleIdx="0" presStyleCnt="16"/>
      <dgm:spPr/>
    </dgm:pt>
    <dgm:pt modelId="{6F5E39D4-96B4-4F2C-B980-0BB73070834D}" type="pres">
      <dgm:prSet presAssocID="{97106126-3FF2-451F-8B72-F094555F2643}" presName="hierRoot2" presStyleCnt="0">
        <dgm:presLayoutVars>
          <dgm:hierBranch val="init"/>
        </dgm:presLayoutVars>
      </dgm:prSet>
      <dgm:spPr/>
    </dgm:pt>
    <dgm:pt modelId="{E0D833B4-F259-4B1A-B56E-1AF53AA9F8EA}" type="pres">
      <dgm:prSet presAssocID="{97106126-3FF2-451F-8B72-F094555F2643}" presName="rootComposite" presStyleCnt="0"/>
      <dgm:spPr/>
    </dgm:pt>
    <dgm:pt modelId="{85740DF5-B76A-4FA9-BF37-D9CEC871D080}" type="pres">
      <dgm:prSet presAssocID="{97106126-3FF2-451F-8B72-F094555F2643}" presName="rootText" presStyleLbl="node3" presStyleIdx="0" presStyleCnt="16">
        <dgm:presLayoutVars>
          <dgm:chPref val="3"/>
        </dgm:presLayoutVars>
      </dgm:prSet>
      <dgm:spPr/>
    </dgm:pt>
    <dgm:pt modelId="{9E96FD77-85CD-43AB-8636-BE2F7D6CF0E9}" type="pres">
      <dgm:prSet presAssocID="{97106126-3FF2-451F-8B72-F094555F2643}" presName="rootConnector" presStyleLbl="node3" presStyleIdx="0" presStyleCnt="16"/>
      <dgm:spPr/>
    </dgm:pt>
    <dgm:pt modelId="{A51A3AA9-BB6F-424A-A6CE-DE5067BDE076}" type="pres">
      <dgm:prSet presAssocID="{97106126-3FF2-451F-8B72-F094555F2643}" presName="hierChild4" presStyleCnt="0"/>
      <dgm:spPr/>
    </dgm:pt>
    <dgm:pt modelId="{3AD9452F-5DB5-4806-AD6F-B1F99F2D348A}" type="pres">
      <dgm:prSet presAssocID="{97106126-3FF2-451F-8B72-F094555F2643}" presName="hierChild5" presStyleCnt="0"/>
      <dgm:spPr/>
    </dgm:pt>
    <dgm:pt modelId="{C22AA1CF-C5B3-4F58-B64C-33D32A267C27}" type="pres">
      <dgm:prSet presAssocID="{EB768B8C-C027-4E95-9155-AE5EFB46E199}" presName="Name37" presStyleLbl="parChTrans1D3" presStyleIdx="1" presStyleCnt="16"/>
      <dgm:spPr/>
    </dgm:pt>
    <dgm:pt modelId="{F7A37EAC-D654-4DE7-B5D2-E956A9302A92}" type="pres">
      <dgm:prSet presAssocID="{26512342-64C0-4739-A35D-63A168BD0F22}" presName="hierRoot2" presStyleCnt="0">
        <dgm:presLayoutVars>
          <dgm:hierBranch val="init"/>
        </dgm:presLayoutVars>
      </dgm:prSet>
      <dgm:spPr/>
    </dgm:pt>
    <dgm:pt modelId="{ACA5951B-4CBB-405E-8B02-EC6CBB957D95}" type="pres">
      <dgm:prSet presAssocID="{26512342-64C0-4739-A35D-63A168BD0F22}" presName="rootComposite" presStyleCnt="0"/>
      <dgm:spPr/>
    </dgm:pt>
    <dgm:pt modelId="{0DE1B050-D37F-44F7-A977-EBD2AFD05AFA}" type="pres">
      <dgm:prSet presAssocID="{26512342-64C0-4739-A35D-63A168BD0F22}" presName="rootText" presStyleLbl="node3" presStyleIdx="1" presStyleCnt="16">
        <dgm:presLayoutVars>
          <dgm:chPref val="3"/>
        </dgm:presLayoutVars>
      </dgm:prSet>
      <dgm:spPr/>
    </dgm:pt>
    <dgm:pt modelId="{E284159C-8BDA-4150-86C6-3E49447EAD69}" type="pres">
      <dgm:prSet presAssocID="{26512342-64C0-4739-A35D-63A168BD0F22}" presName="rootConnector" presStyleLbl="node3" presStyleIdx="1" presStyleCnt="16"/>
      <dgm:spPr/>
    </dgm:pt>
    <dgm:pt modelId="{60DD0145-D928-4D3F-9328-73CCD7753CB9}" type="pres">
      <dgm:prSet presAssocID="{26512342-64C0-4739-A35D-63A168BD0F22}" presName="hierChild4" presStyleCnt="0"/>
      <dgm:spPr/>
    </dgm:pt>
    <dgm:pt modelId="{772F9086-D492-47A5-A77E-45B60A4B8181}" type="pres">
      <dgm:prSet presAssocID="{26512342-64C0-4739-A35D-63A168BD0F22}" presName="hierChild5" presStyleCnt="0"/>
      <dgm:spPr/>
    </dgm:pt>
    <dgm:pt modelId="{6798E960-261E-4079-994F-AE041D0F8076}" type="pres">
      <dgm:prSet presAssocID="{7B0F66BA-0F78-4516-99CE-8C36E19E831A}" presName="Name37" presStyleLbl="parChTrans1D3" presStyleIdx="2" presStyleCnt="16"/>
      <dgm:spPr/>
    </dgm:pt>
    <dgm:pt modelId="{F4C221F8-673A-46CB-A4BD-D00D82565927}" type="pres">
      <dgm:prSet presAssocID="{2A874CFE-4356-45BD-AB35-260C1D98D05A}" presName="hierRoot2" presStyleCnt="0">
        <dgm:presLayoutVars>
          <dgm:hierBranch val="init"/>
        </dgm:presLayoutVars>
      </dgm:prSet>
      <dgm:spPr/>
    </dgm:pt>
    <dgm:pt modelId="{DC259273-5F0E-467F-A22A-60F6241B3EF2}" type="pres">
      <dgm:prSet presAssocID="{2A874CFE-4356-45BD-AB35-260C1D98D05A}" presName="rootComposite" presStyleCnt="0"/>
      <dgm:spPr/>
    </dgm:pt>
    <dgm:pt modelId="{3169B16D-0E89-4823-BABD-ABC76CF38E8F}" type="pres">
      <dgm:prSet presAssocID="{2A874CFE-4356-45BD-AB35-260C1D98D05A}" presName="rootText" presStyleLbl="node3" presStyleIdx="2" presStyleCnt="16">
        <dgm:presLayoutVars>
          <dgm:chPref val="3"/>
        </dgm:presLayoutVars>
      </dgm:prSet>
      <dgm:spPr/>
    </dgm:pt>
    <dgm:pt modelId="{F971E011-1774-46F8-A1F6-78181BD835C7}" type="pres">
      <dgm:prSet presAssocID="{2A874CFE-4356-45BD-AB35-260C1D98D05A}" presName="rootConnector" presStyleLbl="node3" presStyleIdx="2" presStyleCnt="16"/>
      <dgm:spPr/>
    </dgm:pt>
    <dgm:pt modelId="{C5B0FEC2-2D95-4366-B068-CA6233BF308D}" type="pres">
      <dgm:prSet presAssocID="{2A874CFE-4356-45BD-AB35-260C1D98D05A}" presName="hierChild4" presStyleCnt="0"/>
      <dgm:spPr/>
    </dgm:pt>
    <dgm:pt modelId="{2AD99DFF-E38B-4A80-A843-3D9B4B09E90A}" type="pres">
      <dgm:prSet presAssocID="{2A874CFE-4356-45BD-AB35-260C1D98D05A}" presName="hierChild5" presStyleCnt="0"/>
      <dgm:spPr/>
    </dgm:pt>
    <dgm:pt modelId="{12D5D9C6-9AEF-4B86-B1E9-FE009CE8EF25}" type="pres">
      <dgm:prSet presAssocID="{7F839F0C-C3DC-4D01-B6D6-8E6BC9550240}" presName="hierChild5" presStyleCnt="0"/>
      <dgm:spPr/>
    </dgm:pt>
    <dgm:pt modelId="{D2ED0751-9312-4E5C-AB89-FBD9D6064626}" type="pres">
      <dgm:prSet presAssocID="{925D9267-1FA4-43E3-B995-8EE4137BE73B}" presName="Name37" presStyleLbl="parChTrans1D2" presStyleIdx="1" presStyleCnt="5"/>
      <dgm:spPr/>
    </dgm:pt>
    <dgm:pt modelId="{C92CD26E-EA5C-41C2-85B3-0E46E6C45550}" type="pres">
      <dgm:prSet presAssocID="{8976BBD3-A4D3-4238-BB3B-B96325DAFF42}" presName="hierRoot2" presStyleCnt="0">
        <dgm:presLayoutVars>
          <dgm:hierBranch val="init"/>
        </dgm:presLayoutVars>
      </dgm:prSet>
      <dgm:spPr/>
    </dgm:pt>
    <dgm:pt modelId="{5FD770DE-FE52-4742-9CFA-A5EAC3FDC411}" type="pres">
      <dgm:prSet presAssocID="{8976BBD3-A4D3-4238-BB3B-B96325DAFF42}" presName="rootComposite" presStyleCnt="0"/>
      <dgm:spPr/>
    </dgm:pt>
    <dgm:pt modelId="{07F9B0D9-7188-4AC8-A155-BFD81A134387}" type="pres">
      <dgm:prSet presAssocID="{8976BBD3-A4D3-4238-BB3B-B96325DAFF42}" presName="rootText" presStyleLbl="node2" presStyleIdx="1" presStyleCnt="5">
        <dgm:presLayoutVars>
          <dgm:chPref val="3"/>
        </dgm:presLayoutVars>
      </dgm:prSet>
      <dgm:spPr/>
    </dgm:pt>
    <dgm:pt modelId="{9A28AAA5-8D8D-42C8-AA8C-0132B9EFF28C}" type="pres">
      <dgm:prSet presAssocID="{8976BBD3-A4D3-4238-BB3B-B96325DAFF42}" presName="rootConnector" presStyleLbl="node2" presStyleIdx="1" presStyleCnt="5"/>
      <dgm:spPr/>
    </dgm:pt>
    <dgm:pt modelId="{58EF3FD6-4AD5-4C62-9F89-3D257F67E1BA}" type="pres">
      <dgm:prSet presAssocID="{8976BBD3-A4D3-4238-BB3B-B96325DAFF42}" presName="hierChild4" presStyleCnt="0"/>
      <dgm:spPr/>
    </dgm:pt>
    <dgm:pt modelId="{57C05502-8CD9-4CF9-AE44-A7F95DE2CEA7}" type="pres">
      <dgm:prSet presAssocID="{7E1CF247-18D2-4A55-996D-450BC72CBD0E}" presName="Name37" presStyleLbl="parChTrans1D3" presStyleIdx="3" presStyleCnt="16"/>
      <dgm:spPr/>
    </dgm:pt>
    <dgm:pt modelId="{0958BC71-EF47-4C2D-B45E-23BFED8114A5}" type="pres">
      <dgm:prSet presAssocID="{9F0505FB-773B-462E-9F47-3B941F9B8656}" presName="hierRoot2" presStyleCnt="0">
        <dgm:presLayoutVars>
          <dgm:hierBranch val="init"/>
        </dgm:presLayoutVars>
      </dgm:prSet>
      <dgm:spPr/>
    </dgm:pt>
    <dgm:pt modelId="{F53E980C-B685-45F3-AEB8-2ACBB9A6B327}" type="pres">
      <dgm:prSet presAssocID="{9F0505FB-773B-462E-9F47-3B941F9B8656}" presName="rootComposite" presStyleCnt="0"/>
      <dgm:spPr/>
    </dgm:pt>
    <dgm:pt modelId="{B4154488-6DAB-41CB-88DC-91F68733E1CE}" type="pres">
      <dgm:prSet presAssocID="{9F0505FB-773B-462E-9F47-3B941F9B8656}" presName="rootText" presStyleLbl="node3" presStyleIdx="3" presStyleCnt="16">
        <dgm:presLayoutVars>
          <dgm:chPref val="3"/>
        </dgm:presLayoutVars>
      </dgm:prSet>
      <dgm:spPr/>
    </dgm:pt>
    <dgm:pt modelId="{86373F5C-DCD8-405F-8FDF-377D12C4F5AB}" type="pres">
      <dgm:prSet presAssocID="{9F0505FB-773B-462E-9F47-3B941F9B8656}" presName="rootConnector" presStyleLbl="node3" presStyleIdx="3" presStyleCnt="16"/>
      <dgm:spPr/>
    </dgm:pt>
    <dgm:pt modelId="{981131E0-152D-4305-A9E9-A9447FCC92C1}" type="pres">
      <dgm:prSet presAssocID="{9F0505FB-773B-462E-9F47-3B941F9B8656}" presName="hierChild4" presStyleCnt="0"/>
      <dgm:spPr/>
    </dgm:pt>
    <dgm:pt modelId="{AD7539C5-0A02-4EFD-BDEB-93C9214A7982}" type="pres">
      <dgm:prSet presAssocID="{9F0505FB-773B-462E-9F47-3B941F9B8656}" presName="hierChild5" presStyleCnt="0"/>
      <dgm:spPr/>
    </dgm:pt>
    <dgm:pt modelId="{442243A6-5A6D-42D3-A69B-859DA4C07097}" type="pres">
      <dgm:prSet presAssocID="{F5085F21-B073-47EA-AA75-62159475B3FD}" presName="Name37" presStyleLbl="parChTrans1D3" presStyleIdx="4" presStyleCnt="16"/>
      <dgm:spPr/>
    </dgm:pt>
    <dgm:pt modelId="{9096C764-D4F4-43C0-AAAA-B1ADFFFBDAFF}" type="pres">
      <dgm:prSet presAssocID="{EF4BDFD2-1E6E-4761-8CF4-29FC5FD1A1B7}" presName="hierRoot2" presStyleCnt="0">
        <dgm:presLayoutVars>
          <dgm:hierBranch val="init"/>
        </dgm:presLayoutVars>
      </dgm:prSet>
      <dgm:spPr/>
    </dgm:pt>
    <dgm:pt modelId="{1D450B96-F536-4114-BEA2-9C991BAA380E}" type="pres">
      <dgm:prSet presAssocID="{EF4BDFD2-1E6E-4761-8CF4-29FC5FD1A1B7}" presName="rootComposite" presStyleCnt="0"/>
      <dgm:spPr/>
    </dgm:pt>
    <dgm:pt modelId="{C4C327BB-AC54-4465-B3AA-7061ED3B6D59}" type="pres">
      <dgm:prSet presAssocID="{EF4BDFD2-1E6E-4761-8CF4-29FC5FD1A1B7}" presName="rootText" presStyleLbl="node3" presStyleIdx="4" presStyleCnt="16">
        <dgm:presLayoutVars>
          <dgm:chPref val="3"/>
        </dgm:presLayoutVars>
      </dgm:prSet>
      <dgm:spPr/>
    </dgm:pt>
    <dgm:pt modelId="{1110AC30-FA67-492A-B38E-57ED75B4CBB1}" type="pres">
      <dgm:prSet presAssocID="{EF4BDFD2-1E6E-4761-8CF4-29FC5FD1A1B7}" presName="rootConnector" presStyleLbl="node3" presStyleIdx="4" presStyleCnt="16"/>
      <dgm:spPr/>
    </dgm:pt>
    <dgm:pt modelId="{8047382E-16EC-499E-851D-17F0688310D7}" type="pres">
      <dgm:prSet presAssocID="{EF4BDFD2-1E6E-4761-8CF4-29FC5FD1A1B7}" presName="hierChild4" presStyleCnt="0"/>
      <dgm:spPr/>
    </dgm:pt>
    <dgm:pt modelId="{99AE08E2-EAA7-4C40-A61D-9112CB6C1453}" type="pres">
      <dgm:prSet presAssocID="{EF4BDFD2-1E6E-4761-8CF4-29FC5FD1A1B7}" presName="hierChild5" presStyleCnt="0"/>
      <dgm:spPr/>
    </dgm:pt>
    <dgm:pt modelId="{84261F36-8156-448B-AE6C-E6F045823BE1}" type="pres">
      <dgm:prSet presAssocID="{D47E6A70-6E15-467E-B81D-21D0C6D4E7C4}" presName="Name37" presStyleLbl="parChTrans1D3" presStyleIdx="5" presStyleCnt="16"/>
      <dgm:spPr/>
    </dgm:pt>
    <dgm:pt modelId="{E64BC235-2E59-46CE-9709-1E571D909AF5}" type="pres">
      <dgm:prSet presAssocID="{D9A58C3C-BD66-465B-A42E-7C9C48D701A9}" presName="hierRoot2" presStyleCnt="0">
        <dgm:presLayoutVars>
          <dgm:hierBranch val="init"/>
        </dgm:presLayoutVars>
      </dgm:prSet>
      <dgm:spPr/>
    </dgm:pt>
    <dgm:pt modelId="{01C26916-86C6-40D7-ABF1-0D39F13939D6}" type="pres">
      <dgm:prSet presAssocID="{D9A58C3C-BD66-465B-A42E-7C9C48D701A9}" presName="rootComposite" presStyleCnt="0"/>
      <dgm:spPr/>
    </dgm:pt>
    <dgm:pt modelId="{9045A0AA-E0CD-4331-86E2-3D5220BF9F57}" type="pres">
      <dgm:prSet presAssocID="{D9A58C3C-BD66-465B-A42E-7C9C48D701A9}" presName="rootText" presStyleLbl="node3" presStyleIdx="5" presStyleCnt="16">
        <dgm:presLayoutVars>
          <dgm:chPref val="3"/>
        </dgm:presLayoutVars>
      </dgm:prSet>
      <dgm:spPr/>
    </dgm:pt>
    <dgm:pt modelId="{6087E639-1351-4BC1-B40E-1BC401C96CBC}" type="pres">
      <dgm:prSet presAssocID="{D9A58C3C-BD66-465B-A42E-7C9C48D701A9}" presName="rootConnector" presStyleLbl="node3" presStyleIdx="5" presStyleCnt="16"/>
      <dgm:spPr/>
    </dgm:pt>
    <dgm:pt modelId="{FB1192CB-9EEE-4B70-9764-CAD78DA3D1A8}" type="pres">
      <dgm:prSet presAssocID="{D9A58C3C-BD66-465B-A42E-7C9C48D701A9}" presName="hierChild4" presStyleCnt="0"/>
      <dgm:spPr/>
    </dgm:pt>
    <dgm:pt modelId="{5CB20ED7-5A8E-4831-90F0-327E3469C457}" type="pres">
      <dgm:prSet presAssocID="{D9A58C3C-BD66-465B-A42E-7C9C48D701A9}" presName="hierChild5" presStyleCnt="0"/>
      <dgm:spPr/>
    </dgm:pt>
    <dgm:pt modelId="{B7F83E4E-6819-4FEB-9ECF-FB6B95781A50}" type="pres">
      <dgm:prSet presAssocID="{8976BBD3-A4D3-4238-BB3B-B96325DAFF42}" presName="hierChild5" presStyleCnt="0"/>
      <dgm:spPr/>
    </dgm:pt>
    <dgm:pt modelId="{01700F2F-443B-4F69-B139-3A247963E436}" type="pres">
      <dgm:prSet presAssocID="{1838B2AC-0EAC-4015-A30E-1C1BC6A538C6}" presName="Name37" presStyleLbl="parChTrans1D2" presStyleIdx="2" presStyleCnt="5"/>
      <dgm:spPr/>
    </dgm:pt>
    <dgm:pt modelId="{5F0C6FDF-83D4-44C4-9293-6E4C965009A4}" type="pres">
      <dgm:prSet presAssocID="{6853E433-E91B-4E20-B7C9-94DE226EEDED}" presName="hierRoot2" presStyleCnt="0">
        <dgm:presLayoutVars>
          <dgm:hierBranch val="init"/>
        </dgm:presLayoutVars>
      </dgm:prSet>
      <dgm:spPr/>
    </dgm:pt>
    <dgm:pt modelId="{76AD832C-44BB-4B09-B20D-661C4F20705F}" type="pres">
      <dgm:prSet presAssocID="{6853E433-E91B-4E20-B7C9-94DE226EEDED}" presName="rootComposite" presStyleCnt="0"/>
      <dgm:spPr/>
    </dgm:pt>
    <dgm:pt modelId="{34B1DC2D-C679-4A5E-9843-41498C90D929}" type="pres">
      <dgm:prSet presAssocID="{6853E433-E91B-4E20-B7C9-94DE226EEDED}" presName="rootText" presStyleLbl="node2" presStyleIdx="2" presStyleCnt="5">
        <dgm:presLayoutVars>
          <dgm:chPref val="3"/>
        </dgm:presLayoutVars>
      </dgm:prSet>
      <dgm:spPr/>
    </dgm:pt>
    <dgm:pt modelId="{E4FBD1A9-918B-43AD-9414-EFE52B4CCD29}" type="pres">
      <dgm:prSet presAssocID="{6853E433-E91B-4E20-B7C9-94DE226EEDED}" presName="rootConnector" presStyleLbl="node2" presStyleIdx="2" presStyleCnt="5"/>
      <dgm:spPr/>
    </dgm:pt>
    <dgm:pt modelId="{EFC51365-FF4B-4358-ADF4-FA85BAEC86F2}" type="pres">
      <dgm:prSet presAssocID="{6853E433-E91B-4E20-B7C9-94DE226EEDED}" presName="hierChild4" presStyleCnt="0"/>
      <dgm:spPr/>
    </dgm:pt>
    <dgm:pt modelId="{868FD0BB-66E2-4D6F-A9F9-22F2D2637BDB}" type="pres">
      <dgm:prSet presAssocID="{CC6D72D3-EA87-4952-9B03-08A4ED209CC5}" presName="Name37" presStyleLbl="parChTrans1D3" presStyleIdx="6" presStyleCnt="16"/>
      <dgm:spPr/>
    </dgm:pt>
    <dgm:pt modelId="{FEC9C57E-1E42-4464-B855-D1E4E1341AD1}" type="pres">
      <dgm:prSet presAssocID="{DC216B9F-ABCE-45E7-B115-9DC55A40E0C1}" presName="hierRoot2" presStyleCnt="0">
        <dgm:presLayoutVars>
          <dgm:hierBranch val="init"/>
        </dgm:presLayoutVars>
      </dgm:prSet>
      <dgm:spPr/>
    </dgm:pt>
    <dgm:pt modelId="{BDBE69F0-83A5-48E4-AFDA-4F703D1EF8BF}" type="pres">
      <dgm:prSet presAssocID="{DC216B9F-ABCE-45E7-B115-9DC55A40E0C1}" presName="rootComposite" presStyleCnt="0"/>
      <dgm:spPr/>
    </dgm:pt>
    <dgm:pt modelId="{C96837B5-B77B-462D-9D9E-6694B1A785C0}" type="pres">
      <dgm:prSet presAssocID="{DC216B9F-ABCE-45E7-B115-9DC55A40E0C1}" presName="rootText" presStyleLbl="node3" presStyleIdx="6" presStyleCnt="16">
        <dgm:presLayoutVars>
          <dgm:chPref val="3"/>
        </dgm:presLayoutVars>
      </dgm:prSet>
      <dgm:spPr/>
    </dgm:pt>
    <dgm:pt modelId="{71B68087-63E9-4CE8-98A2-5F40CC8562C6}" type="pres">
      <dgm:prSet presAssocID="{DC216B9F-ABCE-45E7-B115-9DC55A40E0C1}" presName="rootConnector" presStyleLbl="node3" presStyleIdx="6" presStyleCnt="16"/>
      <dgm:spPr/>
    </dgm:pt>
    <dgm:pt modelId="{C6BCF201-304E-4F77-A0DB-78651F884111}" type="pres">
      <dgm:prSet presAssocID="{DC216B9F-ABCE-45E7-B115-9DC55A40E0C1}" presName="hierChild4" presStyleCnt="0"/>
      <dgm:spPr/>
    </dgm:pt>
    <dgm:pt modelId="{FADF3632-3D9C-4404-9611-4FD458DBD526}" type="pres">
      <dgm:prSet presAssocID="{DC216B9F-ABCE-45E7-B115-9DC55A40E0C1}" presName="hierChild5" presStyleCnt="0"/>
      <dgm:spPr/>
    </dgm:pt>
    <dgm:pt modelId="{3F147100-9E82-4DE9-AF78-9B2855D629A6}" type="pres">
      <dgm:prSet presAssocID="{1233E86F-2B0A-4A14-8CFE-1E53298EC0F5}" presName="Name37" presStyleLbl="parChTrans1D3" presStyleIdx="7" presStyleCnt="16"/>
      <dgm:spPr/>
    </dgm:pt>
    <dgm:pt modelId="{199EE3FB-A589-44C0-A6DC-DB1DFA5EAA60}" type="pres">
      <dgm:prSet presAssocID="{415721F8-6061-412C-91E6-9B02C467C07D}" presName="hierRoot2" presStyleCnt="0">
        <dgm:presLayoutVars>
          <dgm:hierBranch val="init"/>
        </dgm:presLayoutVars>
      </dgm:prSet>
      <dgm:spPr/>
    </dgm:pt>
    <dgm:pt modelId="{DD105208-B986-4B6C-BC24-A55AF21EF80A}" type="pres">
      <dgm:prSet presAssocID="{415721F8-6061-412C-91E6-9B02C467C07D}" presName="rootComposite" presStyleCnt="0"/>
      <dgm:spPr/>
    </dgm:pt>
    <dgm:pt modelId="{B281B2F2-818C-4C28-B19C-E4E3D037ECA2}" type="pres">
      <dgm:prSet presAssocID="{415721F8-6061-412C-91E6-9B02C467C07D}" presName="rootText" presStyleLbl="node3" presStyleIdx="7" presStyleCnt="16">
        <dgm:presLayoutVars>
          <dgm:chPref val="3"/>
        </dgm:presLayoutVars>
      </dgm:prSet>
      <dgm:spPr/>
    </dgm:pt>
    <dgm:pt modelId="{A9634DDE-9444-4EBB-B9BB-0F844CC01884}" type="pres">
      <dgm:prSet presAssocID="{415721F8-6061-412C-91E6-9B02C467C07D}" presName="rootConnector" presStyleLbl="node3" presStyleIdx="7" presStyleCnt="16"/>
      <dgm:spPr/>
    </dgm:pt>
    <dgm:pt modelId="{BF594D74-8189-464B-A262-F49779B2E4DA}" type="pres">
      <dgm:prSet presAssocID="{415721F8-6061-412C-91E6-9B02C467C07D}" presName="hierChild4" presStyleCnt="0"/>
      <dgm:spPr/>
    </dgm:pt>
    <dgm:pt modelId="{5A3942EC-895F-4A3E-9DF4-E8E4E2AE7D2F}" type="pres">
      <dgm:prSet presAssocID="{415721F8-6061-412C-91E6-9B02C467C07D}" presName="hierChild5" presStyleCnt="0"/>
      <dgm:spPr/>
    </dgm:pt>
    <dgm:pt modelId="{5B383BEF-B099-4688-8CC3-F88E714FE723}" type="pres">
      <dgm:prSet presAssocID="{4D88F2B4-93C1-4C4A-B779-87E917AF1836}" presName="Name37" presStyleLbl="parChTrans1D3" presStyleIdx="8" presStyleCnt="16"/>
      <dgm:spPr/>
    </dgm:pt>
    <dgm:pt modelId="{1C664302-37DB-4FE6-BE97-DFD5D10B314F}" type="pres">
      <dgm:prSet presAssocID="{7D980440-E8E5-4394-BC50-54A4D80696E3}" presName="hierRoot2" presStyleCnt="0">
        <dgm:presLayoutVars>
          <dgm:hierBranch val="init"/>
        </dgm:presLayoutVars>
      </dgm:prSet>
      <dgm:spPr/>
    </dgm:pt>
    <dgm:pt modelId="{7ADE5B69-FD1A-414D-92D3-4997383750CC}" type="pres">
      <dgm:prSet presAssocID="{7D980440-E8E5-4394-BC50-54A4D80696E3}" presName="rootComposite" presStyleCnt="0"/>
      <dgm:spPr/>
    </dgm:pt>
    <dgm:pt modelId="{FC4B1D42-AA1F-40DE-9132-E447A9D4940E}" type="pres">
      <dgm:prSet presAssocID="{7D980440-E8E5-4394-BC50-54A4D80696E3}" presName="rootText" presStyleLbl="node3" presStyleIdx="8" presStyleCnt="16">
        <dgm:presLayoutVars>
          <dgm:chPref val="3"/>
        </dgm:presLayoutVars>
      </dgm:prSet>
      <dgm:spPr/>
    </dgm:pt>
    <dgm:pt modelId="{B719CF05-208B-4C8D-A0B7-F914B0356636}" type="pres">
      <dgm:prSet presAssocID="{7D980440-E8E5-4394-BC50-54A4D80696E3}" presName="rootConnector" presStyleLbl="node3" presStyleIdx="8" presStyleCnt="16"/>
      <dgm:spPr/>
    </dgm:pt>
    <dgm:pt modelId="{1417CE19-C109-4289-A4A0-B0997408AF0E}" type="pres">
      <dgm:prSet presAssocID="{7D980440-E8E5-4394-BC50-54A4D80696E3}" presName="hierChild4" presStyleCnt="0"/>
      <dgm:spPr/>
    </dgm:pt>
    <dgm:pt modelId="{9EFB80C5-0A8D-4F26-A4BE-9D08A65E0C2D}" type="pres">
      <dgm:prSet presAssocID="{7D980440-E8E5-4394-BC50-54A4D80696E3}" presName="hierChild5" presStyleCnt="0"/>
      <dgm:spPr/>
    </dgm:pt>
    <dgm:pt modelId="{AD4B444C-E770-45E3-A9E8-F17B86DEC317}" type="pres">
      <dgm:prSet presAssocID="{1F0DDF11-BF95-4108-846A-8843AB24A378}" presName="Name37" presStyleLbl="parChTrans1D3" presStyleIdx="9" presStyleCnt="16"/>
      <dgm:spPr/>
    </dgm:pt>
    <dgm:pt modelId="{214ED9C5-49EF-4187-9204-F213FD6A442E}" type="pres">
      <dgm:prSet presAssocID="{FC49BBA4-04D5-4EBC-B82D-C405D8E66F7C}" presName="hierRoot2" presStyleCnt="0">
        <dgm:presLayoutVars>
          <dgm:hierBranch val="init"/>
        </dgm:presLayoutVars>
      </dgm:prSet>
      <dgm:spPr/>
    </dgm:pt>
    <dgm:pt modelId="{DF7C5841-458B-404B-8578-EE7DB2E0FE56}" type="pres">
      <dgm:prSet presAssocID="{FC49BBA4-04D5-4EBC-B82D-C405D8E66F7C}" presName="rootComposite" presStyleCnt="0"/>
      <dgm:spPr/>
    </dgm:pt>
    <dgm:pt modelId="{D26000BD-A8C0-4E80-AD5F-D242049AC7B6}" type="pres">
      <dgm:prSet presAssocID="{FC49BBA4-04D5-4EBC-B82D-C405D8E66F7C}" presName="rootText" presStyleLbl="node3" presStyleIdx="9" presStyleCnt="16">
        <dgm:presLayoutVars>
          <dgm:chPref val="3"/>
        </dgm:presLayoutVars>
      </dgm:prSet>
      <dgm:spPr/>
    </dgm:pt>
    <dgm:pt modelId="{78ACB241-2CB2-4F65-BA03-9671875D4231}" type="pres">
      <dgm:prSet presAssocID="{FC49BBA4-04D5-4EBC-B82D-C405D8E66F7C}" presName="rootConnector" presStyleLbl="node3" presStyleIdx="9" presStyleCnt="16"/>
      <dgm:spPr/>
    </dgm:pt>
    <dgm:pt modelId="{EEFF96A8-9709-4908-9604-958072C7DB72}" type="pres">
      <dgm:prSet presAssocID="{FC49BBA4-04D5-4EBC-B82D-C405D8E66F7C}" presName="hierChild4" presStyleCnt="0"/>
      <dgm:spPr/>
    </dgm:pt>
    <dgm:pt modelId="{5751F446-F921-4A74-B644-4BC3B70C8553}" type="pres">
      <dgm:prSet presAssocID="{FC49BBA4-04D5-4EBC-B82D-C405D8E66F7C}" presName="hierChild5" presStyleCnt="0"/>
      <dgm:spPr/>
    </dgm:pt>
    <dgm:pt modelId="{D59927F6-03D3-4BEC-BF2B-B52A2818F70F}" type="pres">
      <dgm:prSet presAssocID="{E9C12205-5238-4498-8AFB-C1F3535EFC4A}" presName="Name37" presStyleLbl="parChTrans1D3" presStyleIdx="10" presStyleCnt="16"/>
      <dgm:spPr/>
    </dgm:pt>
    <dgm:pt modelId="{698F74E8-E839-4D59-9991-3F904B4B1717}" type="pres">
      <dgm:prSet presAssocID="{51FDDC6A-90A2-44F6-8D83-0F7F8F5AAE75}" presName="hierRoot2" presStyleCnt="0">
        <dgm:presLayoutVars>
          <dgm:hierBranch val="init"/>
        </dgm:presLayoutVars>
      </dgm:prSet>
      <dgm:spPr/>
    </dgm:pt>
    <dgm:pt modelId="{F473BDF4-1B8A-4EDB-A8D4-C219AFA11894}" type="pres">
      <dgm:prSet presAssocID="{51FDDC6A-90A2-44F6-8D83-0F7F8F5AAE75}" presName="rootComposite" presStyleCnt="0"/>
      <dgm:spPr/>
    </dgm:pt>
    <dgm:pt modelId="{8D488112-C455-4F40-8867-46B40D6BD156}" type="pres">
      <dgm:prSet presAssocID="{51FDDC6A-90A2-44F6-8D83-0F7F8F5AAE75}" presName="rootText" presStyleLbl="node3" presStyleIdx="10" presStyleCnt="16">
        <dgm:presLayoutVars>
          <dgm:chPref val="3"/>
        </dgm:presLayoutVars>
      </dgm:prSet>
      <dgm:spPr/>
    </dgm:pt>
    <dgm:pt modelId="{EF0DFEBE-743C-4725-8EBD-3DD48C9E36F1}" type="pres">
      <dgm:prSet presAssocID="{51FDDC6A-90A2-44F6-8D83-0F7F8F5AAE75}" presName="rootConnector" presStyleLbl="node3" presStyleIdx="10" presStyleCnt="16"/>
      <dgm:spPr/>
    </dgm:pt>
    <dgm:pt modelId="{99919197-969D-47A3-B16A-126933E222D7}" type="pres">
      <dgm:prSet presAssocID="{51FDDC6A-90A2-44F6-8D83-0F7F8F5AAE75}" presName="hierChild4" presStyleCnt="0"/>
      <dgm:spPr/>
    </dgm:pt>
    <dgm:pt modelId="{C2D0E89E-359E-4D54-9B05-BE6FC18161EB}" type="pres">
      <dgm:prSet presAssocID="{51FDDC6A-90A2-44F6-8D83-0F7F8F5AAE75}" presName="hierChild5" presStyleCnt="0"/>
      <dgm:spPr/>
    </dgm:pt>
    <dgm:pt modelId="{98D6DEA3-30F6-49C4-8DE2-BB09B7ACFD7F}" type="pres">
      <dgm:prSet presAssocID="{6853E433-E91B-4E20-B7C9-94DE226EEDED}" presName="hierChild5" presStyleCnt="0"/>
      <dgm:spPr/>
    </dgm:pt>
    <dgm:pt modelId="{C3EA8524-4DE5-4940-8177-B202A844BFA5}" type="pres">
      <dgm:prSet presAssocID="{80F7324F-C75D-4272-A909-C667F1EC071A}" presName="Name37" presStyleLbl="parChTrans1D2" presStyleIdx="3" presStyleCnt="5"/>
      <dgm:spPr/>
    </dgm:pt>
    <dgm:pt modelId="{4E222834-E5FD-4583-B716-559D93460A6A}" type="pres">
      <dgm:prSet presAssocID="{BF2B12E8-AAC1-4A2A-A84A-BB30E5492B39}" presName="hierRoot2" presStyleCnt="0">
        <dgm:presLayoutVars>
          <dgm:hierBranch val="init"/>
        </dgm:presLayoutVars>
      </dgm:prSet>
      <dgm:spPr/>
    </dgm:pt>
    <dgm:pt modelId="{1D7C8DF4-B1F9-470E-939F-A0242EA47D4C}" type="pres">
      <dgm:prSet presAssocID="{BF2B12E8-AAC1-4A2A-A84A-BB30E5492B39}" presName="rootComposite" presStyleCnt="0"/>
      <dgm:spPr/>
    </dgm:pt>
    <dgm:pt modelId="{CDF2077F-6CEB-40F0-9D0B-82640F4B4D8D}" type="pres">
      <dgm:prSet presAssocID="{BF2B12E8-AAC1-4A2A-A84A-BB30E5492B39}" presName="rootText" presStyleLbl="node2" presStyleIdx="3" presStyleCnt="5">
        <dgm:presLayoutVars>
          <dgm:chPref val="3"/>
        </dgm:presLayoutVars>
      </dgm:prSet>
      <dgm:spPr/>
    </dgm:pt>
    <dgm:pt modelId="{C66194F7-ECA5-4B9E-B258-45825B31D9E6}" type="pres">
      <dgm:prSet presAssocID="{BF2B12E8-AAC1-4A2A-A84A-BB30E5492B39}" presName="rootConnector" presStyleLbl="node2" presStyleIdx="3" presStyleCnt="5"/>
      <dgm:spPr/>
    </dgm:pt>
    <dgm:pt modelId="{3E1E3E50-02CE-4A28-9BC3-A9339BEE1A6C}" type="pres">
      <dgm:prSet presAssocID="{BF2B12E8-AAC1-4A2A-A84A-BB30E5492B39}" presName="hierChild4" presStyleCnt="0"/>
      <dgm:spPr/>
    </dgm:pt>
    <dgm:pt modelId="{57DA4FF5-07E0-47C3-B1C6-9865438E496C}" type="pres">
      <dgm:prSet presAssocID="{541A3396-0E17-48DC-AE13-47CE738D971F}" presName="Name37" presStyleLbl="parChTrans1D3" presStyleIdx="11" presStyleCnt="16"/>
      <dgm:spPr/>
    </dgm:pt>
    <dgm:pt modelId="{C54F597F-41C6-4058-952E-4115CF5A6D1D}" type="pres">
      <dgm:prSet presAssocID="{D99B16DD-31D8-4BFE-9976-0927EC3B1B5F}" presName="hierRoot2" presStyleCnt="0">
        <dgm:presLayoutVars>
          <dgm:hierBranch val="init"/>
        </dgm:presLayoutVars>
      </dgm:prSet>
      <dgm:spPr/>
    </dgm:pt>
    <dgm:pt modelId="{1BCD4365-1680-4F70-B9A3-A3B0A816B11E}" type="pres">
      <dgm:prSet presAssocID="{D99B16DD-31D8-4BFE-9976-0927EC3B1B5F}" presName="rootComposite" presStyleCnt="0"/>
      <dgm:spPr/>
    </dgm:pt>
    <dgm:pt modelId="{04FB4241-7C1C-437E-9614-AD0F908BB509}" type="pres">
      <dgm:prSet presAssocID="{D99B16DD-31D8-4BFE-9976-0927EC3B1B5F}" presName="rootText" presStyleLbl="node3" presStyleIdx="11" presStyleCnt="16">
        <dgm:presLayoutVars>
          <dgm:chPref val="3"/>
        </dgm:presLayoutVars>
      </dgm:prSet>
      <dgm:spPr/>
    </dgm:pt>
    <dgm:pt modelId="{185127A8-4D82-40C2-A456-5543CB29248A}" type="pres">
      <dgm:prSet presAssocID="{D99B16DD-31D8-4BFE-9976-0927EC3B1B5F}" presName="rootConnector" presStyleLbl="node3" presStyleIdx="11" presStyleCnt="16"/>
      <dgm:spPr/>
    </dgm:pt>
    <dgm:pt modelId="{6E4F0BB3-6848-46C0-A5AB-AF09F0A67009}" type="pres">
      <dgm:prSet presAssocID="{D99B16DD-31D8-4BFE-9976-0927EC3B1B5F}" presName="hierChild4" presStyleCnt="0"/>
      <dgm:spPr/>
    </dgm:pt>
    <dgm:pt modelId="{041520A6-7372-43D8-A582-5F9CE302E986}" type="pres">
      <dgm:prSet presAssocID="{D99B16DD-31D8-4BFE-9976-0927EC3B1B5F}" presName="hierChild5" presStyleCnt="0"/>
      <dgm:spPr/>
    </dgm:pt>
    <dgm:pt modelId="{25EBFD27-124E-43F4-835B-B2D16749AABD}" type="pres">
      <dgm:prSet presAssocID="{66BEAF9D-99EA-44A5-B414-E82EFB2BA73D}" presName="Name37" presStyleLbl="parChTrans1D3" presStyleIdx="12" presStyleCnt="16"/>
      <dgm:spPr/>
    </dgm:pt>
    <dgm:pt modelId="{37F92D14-6BE6-4143-9090-A3C32DFB6077}" type="pres">
      <dgm:prSet presAssocID="{697287D4-689A-4374-8559-399B2BD22FDB}" presName="hierRoot2" presStyleCnt="0">
        <dgm:presLayoutVars>
          <dgm:hierBranch val="init"/>
        </dgm:presLayoutVars>
      </dgm:prSet>
      <dgm:spPr/>
    </dgm:pt>
    <dgm:pt modelId="{8758A37A-0478-4C6C-84E3-CBF67748CB89}" type="pres">
      <dgm:prSet presAssocID="{697287D4-689A-4374-8559-399B2BD22FDB}" presName="rootComposite" presStyleCnt="0"/>
      <dgm:spPr/>
    </dgm:pt>
    <dgm:pt modelId="{67D3816C-03C6-4E67-BE1E-71EF3CA22A65}" type="pres">
      <dgm:prSet presAssocID="{697287D4-689A-4374-8559-399B2BD22FDB}" presName="rootText" presStyleLbl="node3" presStyleIdx="12" presStyleCnt="16">
        <dgm:presLayoutVars>
          <dgm:chPref val="3"/>
        </dgm:presLayoutVars>
      </dgm:prSet>
      <dgm:spPr/>
    </dgm:pt>
    <dgm:pt modelId="{B0CD55E9-67CF-47DB-9760-C22E1F3D2D0C}" type="pres">
      <dgm:prSet presAssocID="{697287D4-689A-4374-8559-399B2BD22FDB}" presName="rootConnector" presStyleLbl="node3" presStyleIdx="12" presStyleCnt="16"/>
      <dgm:spPr/>
    </dgm:pt>
    <dgm:pt modelId="{CA7F3926-150F-40FA-834B-22A02806DE57}" type="pres">
      <dgm:prSet presAssocID="{697287D4-689A-4374-8559-399B2BD22FDB}" presName="hierChild4" presStyleCnt="0"/>
      <dgm:spPr/>
    </dgm:pt>
    <dgm:pt modelId="{855656A4-E2DD-4AFD-8B33-B2978C27404E}" type="pres">
      <dgm:prSet presAssocID="{697287D4-689A-4374-8559-399B2BD22FDB}" presName="hierChild5" presStyleCnt="0"/>
      <dgm:spPr/>
    </dgm:pt>
    <dgm:pt modelId="{646F04EC-8E77-4BC9-A982-50B663A805A6}" type="pres">
      <dgm:prSet presAssocID="{E293BDC4-FEB8-42A7-8979-433EDC22A16C}" presName="Name37" presStyleLbl="parChTrans1D3" presStyleIdx="13" presStyleCnt="16"/>
      <dgm:spPr/>
    </dgm:pt>
    <dgm:pt modelId="{EED89A51-E293-44DA-8269-0D151D6B763E}" type="pres">
      <dgm:prSet presAssocID="{D259BBBA-43DF-4E59-ADA7-B9E7D1185C8C}" presName="hierRoot2" presStyleCnt="0">
        <dgm:presLayoutVars>
          <dgm:hierBranch val="init"/>
        </dgm:presLayoutVars>
      </dgm:prSet>
      <dgm:spPr/>
    </dgm:pt>
    <dgm:pt modelId="{3215FCD0-3C10-47D9-BAF1-A5F2E49CC3B6}" type="pres">
      <dgm:prSet presAssocID="{D259BBBA-43DF-4E59-ADA7-B9E7D1185C8C}" presName="rootComposite" presStyleCnt="0"/>
      <dgm:spPr/>
    </dgm:pt>
    <dgm:pt modelId="{7B82A3E3-6E37-49F5-A698-CB86F1CED391}" type="pres">
      <dgm:prSet presAssocID="{D259BBBA-43DF-4E59-ADA7-B9E7D1185C8C}" presName="rootText" presStyleLbl="node3" presStyleIdx="13" presStyleCnt="16">
        <dgm:presLayoutVars>
          <dgm:chPref val="3"/>
        </dgm:presLayoutVars>
      </dgm:prSet>
      <dgm:spPr/>
    </dgm:pt>
    <dgm:pt modelId="{C361DD69-172A-444D-B106-E571D154C8EE}" type="pres">
      <dgm:prSet presAssocID="{D259BBBA-43DF-4E59-ADA7-B9E7D1185C8C}" presName="rootConnector" presStyleLbl="node3" presStyleIdx="13" presStyleCnt="16"/>
      <dgm:spPr/>
    </dgm:pt>
    <dgm:pt modelId="{4EAF34F2-E0D8-42D5-89A4-7AB75F758085}" type="pres">
      <dgm:prSet presAssocID="{D259BBBA-43DF-4E59-ADA7-B9E7D1185C8C}" presName="hierChild4" presStyleCnt="0"/>
      <dgm:spPr/>
    </dgm:pt>
    <dgm:pt modelId="{8A6E86BE-FFBA-4082-9728-7BCCCE3855EC}" type="pres">
      <dgm:prSet presAssocID="{D259BBBA-43DF-4E59-ADA7-B9E7D1185C8C}" presName="hierChild5" presStyleCnt="0"/>
      <dgm:spPr/>
    </dgm:pt>
    <dgm:pt modelId="{D99A7FA7-8DD5-4AC5-B79B-0BC33867B8F6}" type="pres">
      <dgm:prSet presAssocID="{BF2B12E8-AAC1-4A2A-A84A-BB30E5492B39}" presName="hierChild5" presStyleCnt="0"/>
      <dgm:spPr/>
    </dgm:pt>
    <dgm:pt modelId="{B5940434-7325-4CBC-A7D6-DF02DCB70639}" type="pres">
      <dgm:prSet presAssocID="{A94A697A-D180-4AC8-B700-AA2109BDEE35}" presName="Name37" presStyleLbl="parChTrans1D2" presStyleIdx="4" presStyleCnt="5"/>
      <dgm:spPr/>
    </dgm:pt>
    <dgm:pt modelId="{42ED8A8B-AF95-46C0-B303-F8CCF90EB46E}" type="pres">
      <dgm:prSet presAssocID="{1948CBFC-7A80-43F0-8A05-2B843BD0E5B2}" presName="hierRoot2" presStyleCnt="0">
        <dgm:presLayoutVars>
          <dgm:hierBranch val="init"/>
        </dgm:presLayoutVars>
      </dgm:prSet>
      <dgm:spPr/>
    </dgm:pt>
    <dgm:pt modelId="{8E5C3D47-3664-4638-B471-51377F37826D}" type="pres">
      <dgm:prSet presAssocID="{1948CBFC-7A80-43F0-8A05-2B843BD0E5B2}" presName="rootComposite" presStyleCnt="0"/>
      <dgm:spPr/>
    </dgm:pt>
    <dgm:pt modelId="{36994009-62B4-490E-B4A8-E7A191F4FFE0}" type="pres">
      <dgm:prSet presAssocID="{1948CBFC-7A80-43F0-8A05-2B843BD0E5B2}" presName="rootText" presStyleLbl="node2" presStyleIdx="4" presStyleCnt="5">
        <dgm:presLayoutVars>
          <dgm:chPref val="3"/>
        </dgm:presLayoutVars>
      </dgm:prSet>
      <dgm:spPr/>
    </dgm:pt>
    <dgm:pt modelId="{0C1507BC-F9DC-442B-BFB9-80F09496436D}" type="pres">
      <dgm:prSet presAssocID="{1948CBFC-7A80-43F0-8A05-2B843BD0E5B2}" presName="rootConnector" presStyleLbl="node2" presStyleIdx="4" presStyleCnt="5"/>
      <dgm:spPr/>
    </dgm:pt>
    <dgm:pt modelId="{F6449CD0-76D4-4208-A94E-E1FA979AB2CA}" type="pres">
      <dgm:prSet presAssocID="{1948CBFC-7A80-43F0-8A05-2B843BD0E5B2}" presName="hierChild4" presStyleCnt="0"/>
      <dgm:spPr/>
    </dgm:pt>
    <dgm:pt modelId="{EC3AFC7D-7F55-4057-A5C3-52A97920355D}" type="pres">
      <dgm:prSet presAssocID="{3CD6B6A5-D438-4B70-83BE-E2D0072A9B27}" presName="Name37" presStyleLbl="parChTrans1D3" presStyleIdx="14" presStyleCnt="16"/>
      <dgm:spPr/>
    </dgm:pt>
    <dgm:pt modelId="{41B0D2CE-CAA7-4B41-BBD7-ACFE489C30A5}" type="pres">
      <dgm:prSet presAssocID="{86FB1F5E-BCD9-45A1-9FA6-3F1E47DEB4E4}" presName="hierRoot2" presStyleCnt="0">
        <dgm:presLayoutVars>
          <dgm:hierBranch val="init"/>
        </dgm:presLayoutVars>
      </dgm:prSet>
      <dgm:spPr/>
    </dgm:pt>
    <dgm:pt modelId="{C537676B-5551-49CD-8E85-8506B260730C}" type="pres">
      <dgm:prSet presAssocID="{86FB1F5E-BCD9-45A1-9FA6-3F1E47DEB4E4}" presName="rootComposite" presStyleCnt="0"/>
      <dgm:spPr/>
    </dgm:pt>
    <dgm:pt modelId="{CCE9ABAC-C291-4ADC-A6C7-E79FC39CEE23}" type="pres">
      <dgm:prSet presAssocID="{86FB1F5E-BCD9-45A1-9FA6-3F1E47DEB4E4}" presName="rootText" presStyleLbl="node3" presStyleIdx="14" presStyleCnt="16">
        <dgm:presLayoutVars>
          <dgm:chPref val="3"/>
        </dgm:presLayoutVars>
      </dgm:prSet>
      <dgm:spPr/>
    </dgm:pt>
    <dgm:pt modelId="{9E46DEAC-8AB7-470C-8C67-160D31A7B244}" type="pres">
      <dgm:prSet presAssocID="{86FB1F5E-BCD9-45A1-9FA6-3F1E47DEB4E4}" presName="rootConnector" presStyleLbl="node3" presStyleIdx="14" presStyleCnt="16"/>
      <dgm:spPr/>
    </dgm:pt>
    <dgm:pt modelId="{504DB9A4-1D8D-4765-8F4A-4570CC192B3C}" type="pres">
      <dgm:prSet presAssocID="{86FB1F5E-BCD9-45A1-9FA6-3F1E47DEB4E4}" presName="hierChild4" presStyleCnt="0"/>
      <dgm:spPr/>
    </dgm:pt>
    <dgm:pt modelId="{E3D2884A-0B83-4A5D-A1E6-BE9975D3CF1D}" type="pres">
      <dgm:prSet presAssocID="{86FB1F5E-BCD9-45A1-9FA6-3F1E47DEB4E4}" presName="hierChild5" presStyleCnt="0"/>
      <dgm:spPr/>
    </dgm:pt>
    <dgm:pt modelId="{B35B238E-E08C-439D-A5B8-BBFEFB39DAE7}" type="pres">
      <dgm:prSet presAssocID="{DD85DF29-004D-49BF-9613-76A2983C579B}" presName="Name37" presStyleLbl="parChTrans1D3" presStyleIdx="15" presStyleCnt="16"/>
      <dgm:spPr/>
    </dgm:pt>
    <dgm:pt modelId="{8F751E1B-7731-47B3-A9A3-46300231E91B}" type="pres">
      <dgm:prSet presAssocID="{8D66BFDC-A346-4E8F-965F-1311304016E9}" presName="hierRoot2" presStyleCnt="0">
        <dgm:presLayoutVars>
          <dgm:hierBranch val="init"/>
        </dgm:presLayoutVars>
      </dgm:prSet>
      <dgm:spPr/>
    </dgm:pt>
    <dgm:pt modelId="{92C6A5FF-6B98-4BA4-8972-A1BEB2398A5F}" type="pres">
      <dgm:prSet presAssocID="{8D66BFDC-A346-4E8F-965F-1311304016E9}" presName="rootComposite" presStyleCnt="0"/>
      <dgm:spPr/>
    </dgm:pt>
    <dgm:pt modelId="{FED98DE7-A7C2-4D5C-8399-C3F7594499F1}" type="pres">
      <dgm:prSet presAssocID="{8D66BFDC-A346-4E8F-965F-1311304016E9}" presName="rootText" presStyleLbl="node3" presStyleIdx="15" presStyleCnt="16">
        <dgm:presLayoutVars>
          <dgm:chPref val="3"/>
        </dgm:presLayoutVars>
      </dgm:prSet>
      <dgm:spPr/>
    </dgm:pt>
    <dgm:pt modelId="{872490EE-06A6-44D1-B88C-823E06E823CE}" type="pres">
      <dgm:prSet presAssocID="{8D66BFDC-A346-4E8F-965F-1311304016E9}" presName="rootConnector" presStyleLbl="node3" presStyleIdx="15" presStyleCnt="16"/>
      <dgm:spPr/>
    </dgm:pt>
    <dgm:pt modelId="{0E1FE76A-9214-496D-9699-8B9EE1289825}" type="pres">
      <dgm:prSet presAssocID="{8D66BFDC-A346-4E8F-965F-1311304016E9}" presName="hierChild4" presStyleCnt="0"/>
      <dgm:spPr/>
    </dgm:pt>
    <dgm:pt modelId="{7DB3D4D5-2253-463C-AA04-65B6BA0FE83E}" type="pres">
      <dgm:prSet presAssocID="{8D66BFDC-A346-4E8F-965F-1311304016E9}" presName="hierChild5" presStyleCnt="0"/>
      <dgm:spPr/>
    </dgm:pt>
    <dgm:pt modelId="{91EB7CD6-F57F-4468-845F-0DA72C364629}" type="pres">
      <dgm:prSet presAssocID="{1948CBFC-7A80-43F0-8A05-2B843BD0E5B2}" presName="hierChild5" presStyleCnt="0"/>
      <dgm:spPr/>
    </dgm:pt>
    <dgm:pt modelId="{9994637C-8B69-4E5F-B00A-6D4EEA9CF21C}" type="pres">
      <dgm:prSet presAssocID="{319A1A34-CF88-4E8E-833B-CA2BF70FED7A}" presName="hierChild3" presStyleCnt="0"/>
      <dgm:spPr/>
    </dgm:pt>
  </dgm:ptLst>
  <dgm:cxnLst>
    <dgm:cxn modelId="{8197D502-C02D-4F83-B7AF-9A13A839DAD4}" type="presOf" srcId="{E9C12205-5238-4498-8AFB-C1F3535EFC4A}" destId="{D59927F6-03D3-4BEC-BF2B-B52A2818F70F}" srcOrd="0" destOrd="0" presId="urn:microsoft.com/office/officeart/2005/8/layout/orgChart1"/>
    <dgm:cxn modelId="{02DB9E03-E8E6-4663-BC35-D78E9A248DD1}" srcId="{8976BBD3-A4D3-4238-BB3B-B96325DAFF42}" destId="{D9A58C3C-BD66-465B-A42E-7C9C48D701A9}" srcOrd="2" destOrd="0" parTransId="{D47E6A70-6E15-467E-B81D-21D0C6D4E7C4}" sibTransId="{667D1D4D-CEE1-4AC1-B46A-48C76BB6B003}"/>
    <dgm:cxn modelId="{7EE71D04-7628-476D-873D-7E99456B21D1}" srcId="{7F839F0C-C3DC-4D01-B6D6-8E6BC9550240}" destId="{26512342-64C0-4739-A35D-63A168BD0F22}" srcOrd="1" destOrd="0" parTransId="{EB768B8C-C027-4E95-9155-AE5EFB46E199}" sibTransId="{B9843D72-236B-491F-8C3D-AD6F6BB6AC1D}"/>
    <dgm:cxn modelId="{F14CF904-AC75-4579-AF68-C8505F3214EF}" type="presOf" srcId="{1948CBFC-7A80-43F0-8A05-2B843BD0E5B2}" destId="{36994009-62B4-490E-B4A8-E7A191F4FFE0}" srcOrd="0" destOrd="0" presId="urn:microsoft.com/office/officeart/2005/8/layout/orgChart1"/>
    <dgm:cxn modelId="{C70F000A-EBDE-4129-BE7E-51FC6470076D}" type="presOf" srcId="{97106126-3FF2-451F-8B72-F094555F2643}" destId="{9E96FD77-85CD-43AB-8636-BE2F7D6CF0E9}" srcOrd="1" destOrd="0" presId="urn:microsoft.com/office/officeart/2005/8/layout/orgChart1"/>
    <dgm:cxn modelId="{4EE94A0C-C0AF-46CD-AF81-899D21905952}" type="presOf" srcId="{E293BDC4-FEB8-42A7-8979-433EDC22A16C}" destId="{646F04EC-8E77-4BC9-A982-50B663A805A6}" srcOrd="0" destOrd="0" presId="urn:microsoft.com/office/officeart/2005/8/layout/orgChart1"/>
    <dgm:cxn modelId="{17E30B13-0E99-4E3D-BDD5-A45CAEC9E75C}" type="presOf" srcId="{18C5417E-B371-4DEE-B354-D2253712A00D}" destId="{7E4A250A-0E89-4714-BAF8-16243C55989F}" srcOrd="0" destOrd="0" presId="urn:microsoft.com/office/officeart/2005/8/layout/orgChart1"/>
    <dgm:cxn modelId="{E6014713-F20D-4F68-AAAE-8F746FDEC26C}" type="presOf" srcId="{1948CBFC-7A80-43F0-8A05-2B843BD0E5B2}" destId="{0C1507BC-F9DC-442B-BFB9-80F09496436D}" srcOrd="1" destOrd="0" presId="urn:microsoft.com/office/officeart/2005/8/layout/orgChart1"/>
    <dgm:cxn modelId="{61F3E61D-BF55-44F5-948A-89CBFA38A26D}" type="presOf" srcId="{D99B16DD-31D8-4BFE-9976-0927EC3B1B5F}" destId="{04FB4241-7C1C-437E-9614-AD0F908BB509}" srcOrd="0" destOrd="0" presId="urn:microsoft.com/office/officeart/2005/8/layout/orgChart1"/>
    <dgm:cxn modelId="{1F41B029-F87F-405E-9B9A-9431CF7CC320}" srcId="{319A1A34-CF88-4E8E-833B-CA2BF70FED7A}" destId="{BF2B12E8-AAC1-4A2A-A84A-BB30E5492B39}" srcOrd="3" destOrd="0" parTransId="{80F7324F-C75D-4272-A909-C667F1EC071A}" sibTransId="{0A9ACB49-CD17-47B6-9D26-5A7A490C1F22}"/>
    <dgm:cxn modelId="{6E05942A-5373-444C-8542-8EF2D7A36E77}" type="presOf" srcId="{DD85DF29-004D-49BF-9613-76A2983C579B}" destId="{B35B238E-E08C-439D-A5B8-BBFEFB39DAE7}" srcOrd="0" destOrd="0" presId="urn:microsoft.com/office/officeart/2005/8/layout/orgChart1"/>
    <dgm:cxn modelId="{0F18FC2D-9B16-4487-BBEF-151EF212F322}" type="presOf" srcId="{BF2B12E8-AAC1-4A2A-A84A-BB30E5492B39}" destId="{C66194F7-ECA5-4B9E-B258-45825B31D9E6}" srcOrd="1" destOrd="0" presId="urn:microsoft.com/office/officeart/2005/8/layout/orgChart1"/>
    <dgm:cxn modelId="{1864CE2E-7EEC-4C02-A1F3-65F0D0D64738}" type="presOf" srcId="{8976BBD3-A4D3-4238-BB3B-B96325DAFF42}" destId="{9A28AAA5-8D8D-42C8-AA8C-0132B9EFF28C}" srcOrd="1" destOrd="0" presId="urn:microsoft.com/office/officeart/2005/8/layout/orgChart1"/>
    <dgm:cxn modelId="{F10A3134-8874-49D3-8990-16F51632BCD0}" type="presOf" srcId="{7B0F66BA-0F78-4516-99CE-8C36E19E831A}" destId="{6798E960-261E-4079-994F-AE041D0F8076}" srcOrd="0" destOrd="0" presId="urn:microsoft.com/office/officeart/2005/8/layout/orgChart1"/>
    <dgm:cxn modelId="{86DC6A34-1F2B-4446-B78F-7070B18CCC7F}" type="presOf" srcId="{541A3396-0E17-48DC-AE13-47CE738D971F}" destId="{57DA4FF5-07E0-47C3-B1C6-9865438E496C}" srcOrd="0" destOrd="0" presId="urn:microsoft.com/office/officeart/2005/8/layout/orgChart1"/>
    <dgm:cxn modelId="{24BFF434-8626-4A3F-AA4E-A3D8E3555724}" srcId="{1948CBFC-7A80-43F0-8A05-2B843BD0E5B2}" destId="{8D66BFDC-A346-4E8F-965F-1311304016E9}" srcOrd="1" destOrd="0" parTransId="{DD85DF29-004D-49BF-9613-76A2983C579B}" sibTransId="{C16C5158-A239-453C-9BAC-EFE8C8A2D210}"/>
    <dgm:cxn modelId="{D81C0F37-5817-45FC-9973-19E41383B81C}" type="presOf" srcId="{EF4BDFD2-1E6E-4761-8CF4-29FC5FD1A1B7}" destId="{C4C327BB-AC54-4465-B3AA-7061ED3B6D59}" srcOrd="0" destOrd="0" presId="urn:microsoft.com/office/officeart/2005/8/layout/orgChart1"/>
    <dgm:cxn modelId="{45D9B839-3EB5-48DA-9D6A-AACA76FB203B}" type="presOf" srcId="{F5085F21-B073-47EA-AA75-62159475B3FD}" destId="{442243A6-5A6D-42D3-A69B-859DA4C07097}" srcOrd="0" destOrd="0" presId="urn:microsoft.com/office/officeart/2005/8/layout/orgChart1"/>
    <dgm:cxn modelId="{C3B2153A-5CAC-468A-BE43-B2E42F67530F}" srcId="{BF2B12E8-AAC1-4A2A-A84A-BB30E5492B39}" destId="{D99B16DD-31D8-4BFE-9976-0927EC3B1B5F}" srcOrd="0" destOrd="0" parTransId="{541A3396-0E17-48DC-AE13-47CE738D971F}" sibTransId="{EE3B61DF-4637-4EEC-A41A-2A4C70370599}"/>
    <dgm:cxn modelId="{7FF6433A-1443-4FF4-A329-4227955E9FB0}" type="presOf" srcId="{7F839F0C-C3DC-4D01-B6D6-8E6BC9550240}" destId="{58423FDF-605C-452C-A92C-9ABF6BB53244}" srcOrd="1" destOrd="0" presId="urn:microsoft.com/office/officeart/2005/8/layout/orgChart1"/>
    <dgm:cxn modelId="{33A4553B-661F-427B-BD89-7C06B7E9E144}" srcId="{7F839F0C-C3DC-4D01-B6D6-8E6BC9550240}" destId="{97106126-3FF2-451F-8B72-F094555F2643}" srcOrd="0" destOrd="0" parTransId="{18C5417E-B371-4DEE-B354-D2253712A00D}" sibTransId="{EED62BEB-E846-45D8-9149-85F745388812}"/>
    <dgm:cxn modelId="{A6BD3C3C-3011-4B03-A52C-3C25D346EE66}" type="presOf" srcId="{26512342-64C0-4739-A35D-63A168BD0F22}" destId="{0DE1B050-D37F-44F7-A977-EBD2AFD05AFA}" srcOrd="0" destOrd="0" presId="urn:microsoft.com/office/officeart/2005/8/layout/orgChart1"/>
    <dgm:cxn modelId="{FED93B3F-2BA7-4E85-8AFA-87FDD4C9908B}" type="presOf" srcId="{9F0505FB-773B-462E-9F47-3B941F9B8656}" destId="{B4154488-6DAB-41CB-88DC-91F68733E1CE}" srcOrd="0" destOrd="0" presId="urn:microsoft.com/office/officeart/2005/8/layout/orgChart1"/>
    <dgm:cxn modelId="{BD560A5C-FFBD-49E4-A581-F6CF5CF32A40}" srcId="{319A1A34-CF88-4E8E-833B-CA2BF70FED7A}" destId="{8976BBD3-A4D3-4238-BB3B-B96325DAFF42}" srcOrd="1" destOrd="0" parTransId="{925D9267-1FA4-43E3-B995-8EE4137BE73B}" sibTransId="{1ABA4C4D-61D6-49E6-92DE-02F87CCB1188}"/>
    <dgm:cxn modelId="{1625325F-8C56-4312-B8B8-C6E8703A3BDA}" type="presOf" srcId="{66BEAF9D-99EA-44A5-B414-E82EFB2BA73D}" destId="{25EBFD27-124E-43F4-835B-B2D16749AABD}" srcOrd="0" destOrd="0" presId="urn:microsoft.com/office/officeart/2005/8/layout/orgChart1"/>
    <dgm:cxn modelId="{C0AD5E63-324A-4248-B72F-588CAD65DA3F}" type="presOf" srcId="{7F839F0C-C3DC-4D01-B6D6-8E6BC9550240}" destId="{66AC92F3-8160-4898-89A6-BB4506AABF3C}" srcOrd="0" destOrd="0" presId="urn:microsoft.com/office/officeart/2005/8/layout/orgChart1"/>
    <dgm:cxn modelId="{7A300F69-E9E5-45D7-A34B-482D54A9A97D}" srcId="{BF2B12E8-AAC1-4A2A-A84A-BB30E5492B39}" destId="{697287D4-689A-4374-8559-399B2BD22FDB}" srcOrd="1" destOrd="0" parTransId="{66BEAF9D-99EA-44A5-B414-E82EFB2BA73D}" sibTransId="{6BA8C373-0723-495E-9866-151B2236E2E0}"/>
    <dgm:cxn modelId="{EDF5F96A-2EED-469F-8C4C-EDE29B8FB206}" srcId="{6853E433-E91B-4E20-B7C9-94DE226EEDED}" destId="{FC49BBA4-04D5-4EBC-B82D-C405D8E66F7C}" srcOrd="3" destOrd="0" parTransId="{1F0DDF11-BF95-4108-846A-8843AB24A378}" sibTransId="{F4D20C5B-C3CF-49FA-BB02-38C1234066BE}"/>
    <dgm:cxn modelId="{B0CB734B-4AC4-4DE2-B9FF-B5005ED882FB}" type="presOf" srcId="{9F0505FB-773B-462E-9F47-3B941F9B8656}" destId="{86373F5C-DCD8-405F-8FDF-377D12C4F5AB}" srcOrd="1" destOrd="0" presId="urn:microsoft.com/office/officeart/2005/8/layout/orgChart1"/>
    <dgm:cxn modelId="{0046D44B-9757-4CF2-B20E-D9B241AA8D84}" srcId="{319A1A34-CF88-4E8E-833B-CA2BF70FED7A}" destId="{1948CBFC-7A80-43F0-8A05-2B843BD0E5B2}" srcOrd="4" destOrd="0" parTransId="{A94A697A-D180-4AC8-B700-AA2109BDEE35}" sibTransId="{C6EB56F5-2C0E-4802-B959-7A3C0E4BEFFB}"/>
    <dgm:cxn modelId="{8DB5F54B-E75C-420B-88F1-6C578F1E1A12}" type="presOf" srcId="{DC216B9F-ABCE-45E7-B115-9DC55A40E0C1}" destId="{C96837B5-B77B-462D-9D9E-6694B1A785C0}" srcOrd="0" destOrd="0" presId="urn:microsoft.com/office/officeart/2005/8/layout/orgChart1"/>
    <dgm:cxn modelId="{D7C32C6C-1844-4250-80F2-BE8145060F92}" srcId="{BF2B12E8-AAC1-4A2A-A84A-BB30E5492B39}" destId="{D259BBBA-43DF-4E59-ADA7-B9E7D1185C8C}" srcOrd="2" destOrd="0" parTransId="{E293BDC4-FEB8-42A7-8979-433EDC22A16C}" sibTransId="{17839882-4946-43DB-A973-B7051996A033}"/>
    <dgm:cxn modelId="{4E5F796C-7F4F-44D7-A822-BFFCFCE6A13D}" type="presOf" srcId="{1838B2AC-0EAC-4015-A30E-1C1BC6A538C6}" destId="{01700F2F-443B-4F69-B139-3A247963E436}" srcOrd="0" destOrd="0" presId="urn:microsoft.com/office/officeart/2005/8/layout/orgChart1"/>
    <dgm:cxn modelId="{4A517F6C-0DBA-43A7-8224-7948644B9509}" type="presOf" srcId="{1233E86F-2B0A-4A14-8CFE-1E53298EC0F5}" destId="{3F147100-9E82-4DE9-AF78-9B2855D629A6}" srcOrd="0" destOrd="0" presId="urn:microsoft.com/office/officeart/2005/8/layout/orgChart1"/>
    <dgm:cxn modelId="{06D9626D-EB85-4770-B827-52FC80934568}" type="presOf" srcId="{D9A58C3C-BD66-465B-A42E-7C9C48D701A9}" destId="{9045A0AA-E0CD-4331-86E2-3D5220BF9F57}" srcOrd="0" destOrd="0" presId="urn:microsoft.com/office/officeart/2005/8/layout/orgChart1"/>
    <dgm:cxn modelId="{54684F4E-C79D-4759-B217-84224941D4F7}" type="presOf" srcId="{D9A58C3C-BD66-465B-A42E-7C9C48D701A9}" destId="{6087E639-1351-4BC1-B40E-1BC401C96CBC}" srcOrd="1" destOrd="0" presId="urn:microsoft.com/office/officeart/2005/8/layout/orgChart1"/>
    <dgm:cxn modelId="{15EBEF6E-E2D9-4AE0-ABBB-9ABB62E3FCB6}" srcId="{6853E433-E91B-4E20-B7C9-94DE226EEDED}" destId="{DC216B9F-ABCE-45E7-B115-9DC55A40E0C1}" srcOrd="0" destOrd="0" parTransId="{CC6D72D3-EA87-4952-9B03-08A4ED209CC5}" sibTransId="{E25809F3-4B7B-43EC-B71E-DC2D0835FC51}"/>
    <dgm:cxn modelId="{FF2E2E50-AED3-4451-B2E9-0895B7F2FF5B}" srcId="{1948CBFC-7A80-43F0-8A05-2B843BD0E5B2}" destId="{86FB1F5E-BCD9-45A1-9FA6-3F1E47DEB4E4}" srcOrd="0" destOrd="0" parTransId="{3CD6B6A5-D438-4B70-83BE-E2D0072A9B27}" sibTransId="{0585EDBD-B2B2-4399-AAD0-4790E9122B65}"/>
    <dgm:cxn modelId="{AEAA0652-A49E-4553-868B-845E8978DB4C}" type="presOf" srcId="{97106126-3FF2-451F-8B72-F094555F2643}" destId="{85740DF5-B76A-4FA9-BF37-D9CEC871D080}" srcOrd="0" destOrd="0" presId="urn:microsoft.com/office/officeart/2005/8/layout/orgChart1"/>
    <dgm:cxn modelId="{F503EA53-14DB-4FC8-8FD4-26E31CAEBA66}" type="presOf" srcId="{BF2B12E8-AAC1-4A2A-A84A-BB30E5492B39}" destId="{CDF2077F-6CEB-40F0-9D0B-82640F4B4D8D}" srcOrd="0" destOrd="0" presId="urn:microsoft.com/office/officeart/2005/8/layout/orgChart1"/>
    <dgm:cxn modelId="{66744D74-7FCB-40EF-BC66-71EBA003B585}" srcId="{7F839F0C-C3DC-4D01-B6D6-8E6BC9550240}" destId="{2A874CFE-4356-45BD-AB35-260C1D98D05A}" srcOrd="2" destOrd="0" parTransId="{7B0F66BA-0F78-4516-99CE-8C36E19E831A}" sibTransId="{2F363AAD-8234-4D72-9BCD-58BFAD2EE869}"/>
    <dgm:cxn modelId="{2D394676-4218-41D6-A35C-6CDE9541BCF2}" type="presOf" srcId="{415721F8-6061-412C-91E6-9B02C467C07D}" destId="{A9634DDE-9444-4EBB-B9BB-0F844CC01884}" srcOrd="1" destOrd="0" presId="urn:microsoft.com/office/officeart/2005/8/layout/orgChart1"/>
    <dgm:cxn modelId="{DE268557-7DEC-454C-B837-64289E901C6C}" type="presOf" srcId="{D259BBBA-43DF-4E59-ADA7-B9E7D1185C8C}" destId="{7B82A3E3-6E37-49F5-A698-CB86F1CED391}" srcOrd="0" destOrd="0" presId="urn:microsoft.com/office/officeart/2005/8/layout/orgChart1"/>
    <dgm:cxn modelId="{7A444678-8387-4A16-A973-00DD6A07D3E4}" type="presOf" srcId="{D99B16DD-31D8-4BFE-9976-0927EC3B1B5F}" destId="{185127A8-4D82-40C2-A456-5543CB29248A}" srcOrd="1" destOrd="0" presId="urn:microsoft.com/office/officeart/2005/8/layout/orgChart1"/>
    <dgm:cxn modelId="{F86AFB5A-591B-4370-99C6-87CF4A342E22}" type="presOf" srcId="{7D980440-E8E5-4394-BC50-54A4D80696E3}" destId="{FC4B1D42-AA1F-40DE-9132-E447A9D4940E}" srcOrd="0" destOrd="0" presId="urn:microsoft.com/office/officeart/2005/8/layout/orgChart1"/>
    <dgm:cxn modelId="{B37E3E7F-1487-401B-ACBC-06E48385C68F}" type="presOf" srcId="{86FB1F5E-BCD9-45A1-9FA6-3F1E47DEB4E4}" destId="{CCE9ABAC-C291-4ADC-A6C7-E79FC39CEE23}" srcOrd="0" destOrd="0" presId="urn:microsoft.com/office/officeart/2005/8/layout/orgChart1"/>
    <dgm:cxn modelId="{67963F7F-1804-4064-8FE1-EFA83496544F}" type="presOf" srcId="{80F7324F-C75D-4272-A909-C667F1EC071A}" destId="{C3EA8524-4DE5-4940-8177-B202A844BFA5}" srcOrd="0" destOrd="0" presId="urn:microsoft.com/office/officeart/2005/8/layout/orgChart1"/>
    <dgm:cxn modelId="{429BE285-33EF-4A30-9329-6EF61C524711}" type="presOf" srcId="{CC6D72D3-EA87-4952-9B03-08A4ED209CC5}" destId="{868FD0BB-66E2-4D6F-A9F9-22F2D2637BDB}" srcOrd="0" destOrd="0" presId="urn:microsoft.com/office/officeart/2005/8/layout/orgChart1"/>
    <dgm:cxn modelId="{2256CA87-1761-4278-B502-19F1FE57A187}" srcId="{319A1A34-CF88-4E8E-833B-CA2BF70FED7A}" destId="{7F839F0C-C3DC-4D01-B6D6-8E6BC9550240}" srcOrd="0" destOrd="0" parTransId="{D7A178BA-BCDD-407C-A50B-9C21B22E19DF}" sibTransId="{681913B5-F893-4065-A114-907E97D89617}"/>
    <dgm:cxn modelId="{3D70F989-518D-4D4B-B617-5CF2399128BF}" type="presOf" srcId="{D259BBBA-43DF-4E59-ADA7-B9E7D1185C8C}" destId="{C361DD69-172A-444D-B106-E571D154C8EE}" srcOrd="1" destOrd="0" presId="urn:microsoft.com/office/officeart/2005/8/layout/orgChart1"/>
    <dgm:cxn modelId="{A93D3D8D-120A-4E23-958F-1225FC375606}" type="presOf" srcId="{925D9267-1FA4-43E3-B995-8EE4137BE73B}" destId="{D2ED0751-9312-4E5C-AB89-FBD9D6064626}" srcOrd="0" destOrd="0" presId="urn:microsoft.com/office/officeart/2005/8/layout/orgChart1"/>
    <dgm:cxn modelId="{52777390-EF09-4D3F-A5B1-9A9EC144F92B}" type="presOf" srcId="{F7C8803B-588A-4617-9D1B-CA8AEDA8233F}" destId="{D8A8EE84-A64B-410B-89A1-EFDC9BBFCA88}" srcOrd="0" destOrd="0" presId="urn:microsoft.com/office/officeart/2005/8/layout/orgChart1"/>
    <dgm:cxn modelId="{8707EB91-07F1-4917-AA22-D207FE0243F0}" type="presOf" srcId="{6853E433-E91B-4E20-B7C9-94DE226EEDED}" destId="{34B1DC2D-C679-4A5E-9843-41498C90D929}" srcOrd="0" destOrd="0" presId="urn:microsoft.com/office/officeart/2005/8/layout/orgChart1"/>
    <dgm:cxn modelId="{D2BFF591-8DF2-4474-8AC3-936B69D841ED}" type="presOf" srcId="{A94A697A-D180-4AC8-B700-AA2109BDEE35}" destId="{B5940434-7325-4CBC-A7D6-DF02DCB70639}" srcOrd="0" destOrd="0" presId="urn:microsoft.com/office/officeart/2005/8/layout/orgChart1"/>
    <dgm:cxn modelId="{60893498-4857-44C3-A827-26A2A8504C3B}" srcId="{319A1A34-CF88-4E8E-833B-CA2BF70FED7A}" destId="{6853E433-E91B-4E20-B7C9-94DE226EEDED}" srcOrd="2" destOrd="0" parTransId="{1838B2AC-0EAC-4015-A30E-1C1BC6A538C6}" sibTransId="{AF71A999-B12F-498C-A8E2-25CA02180888}"/>
    <dgm:cxn modelId="{D58CD299-C607-4B54-9DB5-41517E795527}" srcId="{F7C8803B-588A-4617-9D1B-CA8AEDA8233F}" destId="{319A1A34-CF88-4E8E-833B-CA2BF70FED7A}" srcOrd="0" destOrd="0" parTransId="{92F7BEE4-ED49-4156-8B8F-ADB1F287E601}" sibTransId="{35D7A6DB-5C1F-4543-96E1-2C15EBADF215}"/>
    <dgm:cxn modelId="{3493F79A-2274-4661-8DBB-8082F4C7D08C}" type="presOf" srcId="{FC49BBA4-04D5-4EBC-B82D-C405D8E66F7C}" destId="{D26000BD-A8C0-4E80-AD5F-D242049AC7B6}" srcOrd="0" destOrd="0" presId="urn:microsoft.com/office/officeart/2005/8/layout/orgChart1"/>
    <dgm:cxn modelId="{F291299C-52CF-4E25-A00A-51FB6E79453A}" type="presOf" srcId="{415721F8-6061-412C-91E6-9B02C467C07D}" destId="{B281B2F2-818C-4C28-B19C-E4E3D037ECA2}" srcOrd="0" destOrd="0" presId="urn:microsoft.com/office/officeart/2005/8/layout/orgChart1"/>
    <dgm:cxn modelId="{F0B4AC9C-8000-4DF0-B974-06D25B64A033}" srcId="{8976BBD3-A4D3-4238-BB3B-B96325DAFF42}" destId="{EF4BDFD2-1E6E-4761-8CF4-29FC5FD1A1B7}" srcOrd="1" destOrd="0" parTransId="{F5085F21-B073-47EA-AA75-62159475B3FD}" sibTransId="{3E261534-4AE9-4C0E-AA7D-001574007D64}"/>
    <dgm:cxn modelId="{997FB99D-9136-4743-9E6C-CFD78FA3EEBB}" type="presOf" srcId="{D7A178BA-BCDD-407C-A50B-9C21B22E19DF}" destId="{1104D2CB-C986-4F75-A7A3-6421D31CE364}" srcOrd="0" destOrd="0" presId="urn:microsoft.com/office/officeart/2005/8/layout/orgChart1"/>
    <dgm:cxn modelId="{6E0308A1-349A-43C1-8F07-32883020C4E9}" type="presOf" srcId="{697287D4-689A-4374-8559-399B2BD22FDB}" destId="{B0CD55E9-67CF-47DB-9760-C22E1F3D2D0C}" srcOrd="1" destOrd="0" presId="urn:microsoft.com/office/officeart/2005/8/layout/orgChart1"/>
    <dgm:cxn modelId="{147464A3-2A02-4257-B45B-85AE08D16CD1}" type="presOf" srcId="{8D66BFDC-A346-4E8F-965F-1311304016E9}" destId="{FED98DE7-A7C2-4D5C-8399-C3F7594499F1}" srcOrd="0" destOrd="0" presId="urn:microsoft.com/office/officeart/2005/8/layout/orgChart1"/>
    <dgm:cxn modelId="{FBDEA4A3-9854-48D0-9A39-A633F9B1E42A}" type="presOf" srcId="{7E1CF247-18D2-4A55-996D-450BC72CBD0E}" destId="{57C05502-8CD9-4CF9-AE44-A7F95DE2CEA7}" srcOrd="0" destOrd="0" presId="urn:microsoft.com/office/officeart/2005/8/layout/orgChart1"/>
    <dgm:cxn modelId="{0BA5F5A3-6B23-4B8A-88CF-34DB9C7C36E9}" type="presOf" srcId="{6853E433-E91B-4E20-B7C9-94DE226EEDED}" destId="{E4FBD1A9-918B-43AD-9414-EFE52B4CCD29}" srcOrd="1" destOrd="0" presId="urn:microsoft.com/office/officeart/2005/8/layout/orgChart1"/>
    <dgm:cxn modelId="{32E560A6-A5DB-4FFD-96B2-F3F3264A09CA}" srcId="{6853E433-E91B-4E20-B7C9-94DE226EEDED}" destId="{7D980440-E8E5-4394-BC50-54A4D80696E3}" srcOrd="2" destOrd="0" parTransId="{4D88F2B4-93C1-4C4A-B779-87E917AF1836}" sibTransId="{047C5437-96B1-4AD5-AEF4-FCF4F9D65A5F}"/>
    <dgm:cxn modelId="{5A7A25A7-DB0F-4C67-8583-C1C5E8FC0D3B}" srcId="{6853E433-E91B-4E20-B7C9-94DE226EEDED}" destId="{51FDDC6A-90A2-44F6-8D83-0F7F8F5AAE75}" srcOrd="4" destOrd="0" parTransId="{E9C12205-5238-4498-8AFB-C1F3535EFC4A}" sibTransId="{22298E01-3FFF-4A12-95EF-5BFFEC42E1FF}"/>
    <dgm:cxn modelId="{58CD3EA8-9316-4714-99CA-1EF84954A244}" type="presOf" srcId="{3CD6B6A5-D438-4B70-83BE-E2D0072A9B27}" destId="{EC3AFC7D-7F55-4057-A5C3-52A97920355D}" srcOrd="0" destOrd="0" presId="urn:microsoft.com/office/officeart/2005/8/layout/orgChart1"/>
    <dgm:cxn modelId="{65275BA8-09FB-471C-873D-E5C2C2F74EB3}" srcId="{6853E433-E91B-4E20-B7C9-94DE226EEDED}" destId="{415721F8-6061-412C-91E6-9B02C467C07D}" srcOrd="1" destOrd="0" parTransId="{1233E86F-2B0A-4A14-8CFE-1E53298EC0F5}" sibTransId="{1FA75862-0F26-45D7-A491-D66F7047F49D}"/>
    <dgm:cxn modelId="{2A8760AB-A17B-42CF-B9C3-93EFF93F96CC}" type="presOf" srcId="{26512342-64C0-4739-A35D-63A168BD0F22}" destId="{E284159C-8BDA-4150-86C6-3E49447EAD69}" srcOrd="1" destOrd="0" presId="urn:microsoft.com/office/officeart/2005/8/layout/orgChart1"/>
    <dgm:cxn modelId="{47B498AF-2588-4629-BE30-B50389D665E9}" type="presOf" srcId="{2A874CFE-4356-45BD-AB35-260C1D98D05A}" destId="{3169B16D-0E89-4823-BABD-ABC76CF38E8F}" srcOrd="0" destOrd="0" presId="urn:microsoft.com/office/officeart/2005/8/layout/orgChart1"/>
    <dgm:cxn modelId="{DA12C5B0-9A7A-4D8E-8446-C3B58EFABAE0}" type="presOf" srcId="{319A1A34-CF88-4E8E-833B-CA2BF70FED7A}" destId="{24FD903E-A280-46B9-A3E0-F6537A384A45}" srcOrd="0" destOrd="0" presId="urn:microsoft.com/office/officeart/2005/8/layout/orgChart1"/>
    <dgm:cxn modelId="{7DF905C2-AFED-4A2C-95EB-BC5E3EB70ACD}" type="presOf" srcId="{4D88F2B4-93C1-4C4A-B779-87E917AF1836}" destId="{5B383BEF-B099-4688-8CC3-F88E714FE723}" srcOrd="0" destOrd="0" presId="urn:microsoft.com/office/officeart/2005/8/layout/orgChart1"/>
    <dgm:cxn modelId="{6FBFE6C8-3618-4C06-99ED-5668C2264EE0}" type="presOf" srcId="{319A1A34-CF88-4E8E-833B-CA2BF70FED7A}" destId="{F744FA80-BD52-4DE9-A600-4087146D2D46}" srcOrd="1" destOrd="0" presId="urn:microsoft.com/office/officeart/2005/8/layout/orgChart1"/>
    <dgm:cxn modelId="{D8915FCD-98BA-48F7-AAB6-7EBFFB4B8E43}" type="presOf" srcId="{7D980440-E8E5-4394-BC50-54A4D80696E3}" destId="{B719CF05-208B-4C8D-A0B7-F914B0356636}" srcOrd="1" destOrd="0" presId="urn:microsoft.com/office/officeart/2005/8/layout/orgChart1"/>
    <dgm:cxn modelId="{A46AA7D5-0ABD-44FA-B1F0-835C45B852DB}" srcId="{8976BBD3-A4D3-4238-BB3B-B96325DAFF42}" destId="{9F0505FB-773B-462E-9F47-3B941F9B8656}" srcOrd="0" destOrd="0" parTransId="{7E1CF247-18D2-4A55-996D-450BC72CBD0E}" sibTransId="{014AC60C-CAAC-4221-9325-EB02970E3B4B}"/>
    <dgm:cxn modelId="{339E41DB-1B58-44A1-B8EC-FE6128E99652}" type="presOf" srcId="{8976BBD3-A4D3-4238-BB3B-B96325DAFF42}" destId="{07F9B0D9-7188-4AC8-A155-BFD81A134387}" srcOrd="0" destOrd="0" presId="urn:microsoft.com/office/officeart/2005/8/layout/orgChart1"/>
    <dgm:cxn modelId="{E54233DD-FD5E-4C32-BAD5-47E944341995}" type="presOf" srcId="{51FDDC6A-90A2-44F6-8D83-0F7F8F5AAE75}" destId="{8D488112-C455-4F40-8867-46B40D6BD156}" srcOrd="0" destOrd="0" presId="urn:microsoft.com/office/officeart/2005/8/layout/orgChart1"/>
    <dgm:cxn modelId="{3772DBDD-1DDA-44C0-B74A-49EC31E37055}" type="presOf" srcId="{51FDDC6A-90A2-44F6-8D83-0F7F8F5AAE75}" destId="{EF0DFEBE-743C-4725-8EBD-3DD48C9E36F1}" srcOrd="1" destOrd="0" presId="urn:microsoft.com/office/officeart/2005/8/layout/orgChart1"/>
    <dgm:cxn modelId="{2FA467E1-D9C0-4359-8DB1-032C3D154E66}" type="presOf" srcId="{D47E6A70-6E15-467E-B81D-21D0C6D4E7C4}" destId="{84261F36-8156-448B-AE6C-E6F045823BE1}" srcOrd="0" destOrd="0" presId="urn:microsoft.com/office/officeart/2005/8/layout/orgChart1"/>
    <dgm:cxn modelId="{A810FFE4-68AE-44B8-8E11-6DB2912EA4C4}" type="presOf" srcId="{697287D4-689A-4374-8559-399B2BD22FDB}" destId="{67D3816C-03C6-4E67-BE1E-71EF3CA22A65}" srcOrd="0" destOrd="0" presId="urn:microsoft.com/office/officeart/2005/8/layout/orgChart1"/>
    <dgm:cxn modelId="{916DBCEA-B2FA-4830-900A-6A2DD81CC672}" type="presOf" srcId="{1F0DDF11-BF95-4108-846A-8843AB24A378}" destId="{AD4B444C-E770-45E3-A9E8-F17B86DEC317}" srcOrd="0" destOrd="0" presId="urn:microsoft.com/office/officeart/2005/8/layout/orgChart1"/>
    <dgm:cxn modelId="{AC5819EC-FECA-4A9E-9BAF-C8D2F5059F74}" type="presOf" srcId="{86FB1F5E-BCD9-45A1-9FA6-3F1E47DEB4E4}" destId="{9E46DEAC-8AB7-470C-8C67-160D31A7B244}" srcOrd="1" destOrd="0" presId="urn:microsoft.com/office/officeart/2005/8/layout/orgChart1"/>
    <dgm:cxn modelId="{B3902EEE-10DD-4235-B6A3-60B94594CC55}" type="presOf" srcId="{EF4BDFD2-1E6E-4761-8CF4-29FC5FD1A1B7}" destId="{1110AC30-FA67-492A-B38E-57ED75B4CBB1}" srcOrd="1" destOrd="0" presId="urn:microsoft.com/office/officeart/2005/8/layout/orgChart1"/>
    <dgm:cxn modelId="{A30796F5-8DD0-46DB-9AD5-0C66ACD9CAA7}" type="presOf" srcId="{8D66BFDC-A346-4E8F-965F-1311304016E9}" destId="{872490EE-06A6-44D1-B88C-823E06E823CE}" srcOrd="1" destOrd="0" presId="urn:microsoft.com/office/officeart/2005/8/layout/orgChart1"/>
    <dgm:cxn modelId="{D2477FF7-39B1-45FF-B867-BF1A7C7CC1F1}" type="presOf" srcId="{FC49BBA4-04D5-4EBC-B82D-C405D8E66F7C}" destId="{78ACB241-2CB2-4F65-BA03-9671875D4231}" srcOrd="1" destOrd="0" presId="urn:microsoft.com/office/officeart/2005/8/layout/orgChart1"/>
    <dgm:cxn modelId="{81D50DF9-EC36-45E7-AA74-11CCC954DEA2}" type="presOf" srcId="{EB768B8C-C027-4E95-9155-AE5EFB46E199}" destId="{C22AA1CF-C5B3-4F58-B64C-33D32A267C27}" srcOrd="0" destOrd="0" presId="urn:microsoft.com/office/officeart/2005/8/layout/orgChart1"/>
    <dgm:cxn modelId="{C05897FB-18F0-448B-A8F4-CF79B36E9F66}" type="presOf" srcId="{DC216B9F-ABCE-45E7-B115-9DC55A40E0C1}" destId="{71B68087-63E9-4CE8-98A2-5F40CC8562C6}" srcOrd="1" destOrd="0" presId="urn:microsoft.com/office/officeart/2005/8/layout/orgChart1"/>
    <dgm:cxn modelId="{660CBBFE-3A99-4D9F-8496-D9F12AB7C96A}" type="presOf" srcId="{2A874CFE-4356-45BD-AB35-260C1D98D05A}" destId="{F971E011-1774-46F8-A1F6-78181BD835C7}" srcOrd="1" destOrd="0" presId="urn:microsoft.com/office/officeart/2005/8/layout/orgChart1"/>
    <dgm:cxn modelId="{40EB7987-8204-4059-BD03-285A2A44BBB1}" type="presParOf" srcId="{D8A8EE84-A64B-410B-89A1-EFDC9BBFCA88}" destId="{F9D2B351-CEAF-4475-ADAC-B5A9960505EF}" srcOrd="0" destOrd="0" presId="urn:microsoft.com/office/officeart/2005/8/layout/orgChart1"/>
    <dgm:cxn modelId="{172FEA77-0347-4738-8730-DB349A6F9254}" type="presParOf" srcId="{F9D2B351-CEAF-4475-ADAC-B5A9960505EF}" destId="{24460DDD-E185-4EAF-975A-AA0830776303}" srcOrd="0" destOrd="0" presId="urn:microsoft.com/office/officeart/2005/8/layout/orgChart1"/>
    <dgm:cxn modelId="{2B16B844-F370-47E3-B008-5626564C4EE5}" type="presParOf" srcId="{24460DDD-E185-4EAF-975A-AA0830776303}" destId="{24FD903E-A280-46B9-A3E0-F6537A384A45}" srcOrd="0" destOrd="0" presId="urn:microsoft.com/office/officeart/2005/8/layout/orgChart1"/>
    <dgm:cxn modelId="{4B436D19-89C1-490E-95F9-CC1BF4F82835}" type="presParOf" srcId="{24460DDD-E185-4EAF-975A-AA0830776303}" destId="{F744FA80-BD52-4DE9-A600-4087146D2D46}" srcOrd="1" destOrd="0" presId="urn:microsoft.com/office/officeart/2005/8/layout/orgChart1"/>
    <dgm:cxn modelId="{5C96C850-22E1-4EA5-961B-32054E790F2E}" type="presParOf" srcId="{F9D2B351-CEAF-4475-ADAC-B5A9960505EF}" destId="{885AD866-F547-4B34-83A1-9FEA178DD2AF}" srcOrd="1" destOrd="0" presId="urn:microsoft.com/office/officeart/2005/8/layout/orgChart1"/>
    <dgm:cxn modelId="{7B03AA42-0B88-43BE-A36C-3341F524F62B}" type="presParOf" srcId="{885AD866-F547-4B34-83A1-9FEA178DD2AF}" destId="{1104D2CB-C986-4F75-A7A3-6421D31CE364}" srcOrd="0" destOrd="0" presId="urn:microsoft.com/office/officeart/2005/8/layout/orgChart1"/>
    <dgm:cxn modelId="{B159CD21-CAA2-47F0-A46D-57AAA0B35708}" type="presParOf" srcId="{885AD866-F547-4B34-83A1-9FEA178DD2AF}" destId="{DFBE57DB-C10E-4E84-8AA4-B9DC7B3B032F}" srcOrd="1" destOrd="0" presId="urn:microsoft.com/office/officeart/2005/8/layout/orgChart1"/>
    <dgm:cxn modelId="{A991C1AD-EE5B-4242-B439-D4F2DC35B5B0}" type="presParOf" srcId="{DFBE57DB-C10E-4E84-8AA4-B9DC7B3B032F}" destId="{98838E6C-78E7-471C-893E-7D2EF36DD072}" srcOrd="0" destOrd="0" presId="urn:microsoft.com/office/officeart/2005/8/layout/orgChart1"/>
    <dgm:cxn modelId="{15A05D76-9F48-44B5-B58E-9674BB15EB84}" type="presParOf" srcId="{98838E6C-78E7-471C-893E-7D2EF36DD072}" destId="{66AC92F3-8160-4898-89A6-BB4506AABF3C}" srcOrd="0" destOrd="0" presId="urn:microsoft.com/office/officeart/2005/8/layout/orgChart1"/>
    <dgm:cxn modelId="{F9154FED-85F6-4A3D-BAAF-314F689F0F1E}" type="presParOf" srcId="{98838E6C-78E7-471C-893E-7D2EF36DD072}" destId="{58423FDF-605C-452C-A92C-9ABF6BB53244}" srcOrd="1" destOrd="0" presId="urn:microsoft.com/office/officeart/2005/8/layout/orgChart1"/>
    <dgm:cxn modelId="{2133031E-3B09-45DF-8647-FDD51BBC6B7F}" type="presParOf" srcId="{DFBE57DB-C10E-4E84-8AA4-B9DC7B3B032F}" destId="{FBAE4396-F619-450F-ACE4-ADE704EDA048}" srcOrd="1" destOrd="0" presId="urn:microsoft.com/office/officeart/2005/8/layout/orgChart1"/>
    <dgm:cxn modelId="{43E78912-6577-4C9F-90CE-D9994173BB97}" type="presParOf" srcId="{FBAE4396-F619-450F-ACE4-ADE704EDA048}" destId="{7E4A250A-0E89-4714-BAF8-16243C55989F}" srcOrd="0" destOrd="0" presId="urn:microsoft.com/office/officeart/2005/8/layout/orgChart1"/>
    <dgm:cxn modelId="{AE0512E1-CC99-4566-8254-77CC6B1A14C3}" type="presParOf" srcId="{FBAE4396-F619-450F-ACE4-ADE704EDA048}" destId="{6F5E39D4-96B4-4F2C-B980-0BB73070834D}" srcOrd="1" destOrd="0" presId="urn:microsoft.com/office/officeart/2005/8/layout/orgChart1"/>
    <dgm:cxn modelId="{883504A9-D895-4096-A63E-1A7F61365323}" type="presParOf" srcId="{6F5E39D4-96B4-4F2C-B980-0BB73070834D}" destId="{E0D833B4-F259-4B1A-B56E-1AF53AA9F8EA}" srcOrd="0" destOrd="0" presId="urn:microsoft.com/office/officeart/2005/8/layout/orgChart1"/>
    <dgm:cxn modelId="{BA3FEBFA-FFE7-4030-80B8-4D0283295BE8}" type="presParOf" srcId="{E0D833B4-F259-4B1A-B56E-1AF53AA9F8EA}" destId="{85740DF5-B76A-4FA9-BF37-D9CEC871D080}" srcOrd="0" destOrd="0" presId="urn:microsoft.com/office/officeart/2005/8/layout/orgChart1"/>
    <dgm:cxn modelId="{1577F4A2-7A3A-4AF1-8C41-92DAA37D2741}" type="presParOf" srcId="{E0D833B4-F259-4B1A-B56E-1AF53AA9F8EA}" destId="{9E96FD77-85CD-43AB-8636-BE2F7D6CF0E9}" srcOrd="1" destOrd="0" presId="urn:microsoft.com/office/officeart/2005/8/layout/orgChart1"/>
    <dgm:cxn modelId="{A92BA473-D9A7-4DEB-A342-D51F5DE58C8B}" type="presParOf" srcId="{6F5E39D4-96B4-4F2C-B980-0BB73070834D}" destId="{A51A3AA9-BB6F-424A-A6CE-DE5067BDE076}" srcOrd="1" destOrd="0" presId="urn:microsoft.com/office/officeart/2005/8/layout/orgChart1"/>
    <dgm:cxn modelId="{435EEA7A-7A25-4892-8C9C-8996CC521697}" type="presParOf" srcId="{6F5E39D4-96B4-4F2C-B980-0BB73070834D}" destId="{3AD9452F-5DB5-4806-AD6F-B1F99F2D348A}" srcOrd="2" destOrd="0" presId="urn:microsoft.com/office/officeart/2005/8/layout/orgChart1"/>
    <dgm:cxn modelId="{0ECFF5F1-D893-41D4-94E5-9C449E0B8F5B}" type="presParOf" srcId="{FBAE4396-F619-450F-ACE4-ADE704EDA048}" destId="{C22AA1CF-C5B3-4F58-B64C-33D32A267C27}" srcOrd="2" destOrd="0" presId="urn:microsoft.com/office/officeart/2005/8/layout/orgChart1"/>
    <dgm:cxn modelId="{D7765200-D6F4-4479-8A78-7EA730BFB986}" type="presParOf" srcId="{FBAE4396-F619-450F-ACE4-ADE704EDA048}" destId="{F7A37EAC-D654-4DE7-B5D2-E956A9302A92}" srcOrd="3" destOrd="0" presId="urn:microsoft.com/office/officeart/2005/8/layout/orgChart1"/>
    <dgm:cxn modelId="{3780E8FA-E4C2-42E1-A6CE-655ADE700CC0}" type="presParOf" srcId="{F7A37EAC-D654-4DE7-B5D2-E956A9302A92}" destId="{ACA5951B-4CBB-405E-8B02-EC6CBB957D95}" srcOrd="0" destOrd="0" presId="urn:microsoft.com/office/officeart/2005/8/layout/orgChart1"/>
    <dgm:cxn modelId="{457A493F-07C2-4FD6-B806-A0DA7BB3BB29}" type="presParOf" srcId="{ACA5951B-4CBB-405E-8B02-EC6CBB957D95}" destId="{0DE1B050-D37F-44F7-A977-EBD2AFD05AFA}" srcOrd="0" destOrd="0" presId="urn:microsoft.com/office/officeart/2005/8/layout/orgChart1"/>
    <dgm:cxn modelId="{EC8CE8ED-2EEE-45EC-9ECC-B6626EA8BAA5}" type="presParOf" srcId="{ACA5951B-4CBB-405E-8B02-EC6CBB957D95}" destId="{E284159C-8BDA-4150-86C6-3E49447EAD69}" srcOrd="1" destOrd="0" presId="urn:microsoft.com/office/officeart/2005/8/layout/orgChart1"/>
    <dgm:cxn modelId="{FE245336-28C5-470C-9800-1926E02EC4EA}" type="presParOf" srcId="{F7A37EAC-D654-4DE7-B5D2-E956A9302A92}" destId="{60DD0145-D928-4D3F-9328-73CCD7753CB9}" srcOrd="1" destOrd="0" presId="urn:microsoft.com/office/officeart/2005/8/layout/orgChart1"/>
    <dgm:cxn modelId="{EEAFCCD9-8D89-458B-B0B0-585A2DEE5188}" type="presParOf" srcId="{F7A37EAC-D654-4DE7-B5D2-E956A9302A92}" destId="{772F9086-D492-47A5-A77E-45B60A4B8181}" srcOrd="2" destOrd="0" presId="urn:microsoft.com/office/officeart/2005/8/layout/orgChart1"/>
    <dgm:cxn modelId="{7B2104A4-B7AA-473F-8484-0775159BF5EB}" type="presParOf" srcId="{FBAE4396-F619-450F-ACE4-ADE704EDA048}" destId="{6798E960-261E-4079-994F-AE041D0F8076}" srcOrd="4" destOrd="0" presId="urn:microsoft.com/office/officeart/2005/8/layout/orgChart1"/>
    <dgm:cxn modelId="{1B0423AD-FE11-484A-B2AF-56CD25BEA2A0}" type="presParOf" srcId="{FBAE4396-F619-450F-ACE4-ADE704EDA048}" destId="{F4C221F8-673A-46CB-A4BD-D00D82565927}" srcOrd="5" destOrd="0" presId="urn:microsoft.com/office/officeart/2005/8/layout/orgChart1"/>
    <dgm:cxn modelId="{074A920C-3F73-41B1-BA47-90D761967F2E}" type="presParOf" srcId="{F4C221F8-673A-46CB-A4BD-D00D82565927}" destId="{DC259273-5F0E-467F-A22A-60F6241B3EF2}" srcOrd="0" destOrd="0" presId="urn:microsoft.com/office/officeart/2005/8/layout/orgChart1"/>
    <dgm:cxn modelId="{AB8939EF-CBCD-4140-B029-842822BDFC2F}" type="presParOf" srcId="{DC259273-5F0E-467F-A22A-60F6241B3EF2}" destId="{3169B16D-0E89-4823-BABD-ABC76CF38E8F}" srcOrd="0" destOrd="0" presId="urn:microsoft.com/office/officeart/2005/8/layout/orgChart1"/>
    <dgm:cxn modelId="{1C1E1C90-6065-4CA5-90C5-5EE209527609}" type="presParOf" srcId="{DC259273-5F0E-467F-A22A-60F6241B3EF2}" destId="{F971E011-1774-46F8-A1F6-78181BD835C7}" srcOrd="1" destOrd="0" presId="urn:microsoft.com/office/officeart/2005/8/layout/orgChart1"/>
    <dgm:cxn modelId="{AB197F60-E465-4A5A-A4BD-2F1354DBBF08}" type="presParOf" srcId="{F4C221F8-673A-46CB-A4BD-D00D82565927}" destId="{C5B0FEC2-2D95-4366-B068-CA6233BF308D}" srcOrd="1" destOrd="0" presId="urn:microsoft.com/office/officeart/2005/8/layout/orgChart1"/>
    <dgm:cxn modelId="{9B2C02F3-F23A-4FD3-9D66-FD0CAD7FDADF}" type="presParOf" srcId="{F4C221F8-673A-46CB-A4BD-D00D82565927}" destId="{2AD99DFF-E38B-4A80-A843-3D9B4B09E90A}" srcOrd="2" destOrd="0" presId="urn:microsoft.com/office/officeart/2005/8/layout/orgChart1"/>
    <dgm:cxn modelId="{80BC6A53-8EE7-48F1-9935-CB63E0131D82}" type="presParOf" srcId="{DFBE57DB-C10E-4E84-8AA4-B9DC7B3B032F}" destId="{12D5D9C6-9AEF-4B86-B1E9-FE009CE8EF25}" srcOrd="2" destOrd="0" presId="urn:microsoft.com/office/officeart/2005/8/layout/orgChart1"/>
    <dgm:cxn modelId="{2C804787-03B8-4845-ADB0-CE309EA90CEB}" type="presParOf" srcId="{885AD866-F547-4B34-83A1-9FEA178DD2AF}" destId="{D2ED0751-9312-4E5C-AB89-FBD9D6064626}" srcOrd="2" destOrd="0" presId="urn:microsoft.com/office/officeart/2005/8/layout/orgChart1"/>
    <dgm:cxn modelId="{E2166EE2-7AD7-4DE9-8A9A-E127B280A386}" type="presParOf" srcId="{885AD866-F547-4B34-83A1-9FEA178DD2AF}" destId="{C92CD26E-EA5C-41C2-85B3-0E46E6C45550}" srcOrd="3" destOrd="0" presId="urn:microsoft.com/office/officeart/2005/8/layout/orgChart1"/>
    <dgm:cxn modelId="{2243A176-912F-41F1-9097-5D26235EAD35}" type="presParOf" srcId="{C92CD26E-EA5C-41C2-85B3-0E46E6C45550}" destId="{5FD770DE-FE52-4742-9CFA-A5EAC3FDC411}" srcOrd="0" destOrd="0" presId="urn:microsoft.com/office/officeart/2005/8/layout/orgChart1"/>
    <dgm:cxn modelId="{260CD859-E8D6-4FC4-AB2C-E5DD38874DEA}" type="presParOf" srcId="{5FD770DE-FE52-4742-9CFA-A5EAC3FDC411}" destId="{07F9B0D9-7188-4AC8-A155-BFD81A134387}" srcOrd="0" destOrd="0" presId="urn:microsoft.com/office/officeart/2005/8/layout/orgChart1"/>
    <dgm:cxn modelId="{1659A493-18EF-4A4D-A0A6-C9A1F717573F}" type="presParOf" srcId="{5FD770DE-FE52-4742-9CFA-A5EAC3FDC411}" destId="{9A28AAA5-8D8D-42C8-AA8C-0132B9EFF28C}" srcOrd="1" destOrd="0" presId="urn:microsoft.com/office/officeart/2005/8/layout/orgChart1"/>
    <dgm:cxn modelId="{4D76D387-56D4-49F5-9EAE-4C6FBDE93958}" type="presParOf" srcId="{C92CD26E-EA5C-41C2-85B3-0E46E6C45550}" destId="{58EF3FD6-4AD5-4C62-9F89-3D257F67E1BA}" srcOrd="1" destOrd="0" presId="urn:microsoft.com/office/officeart/2005/8/layout/orgChart1"/>
    <dgm:cxn modelId="{4A9C2838-8FC9-4B86-8E69-EC9ADDD6D5CC}" type="presParOf" srcId="{58EF3FD6-4AD5-4C62-9F89-3D257F67E1BA}" destId="{57C05502-8CD9-4CF9-AE44-A7F95DE2CEA7}" srcOrd="0" destOrd="0" presId="urn:microsoft.com/office/officeart/2005/8/layout/orgChart1"/>
    <dgm:cxn modelId="{3ED040F8-02FB-4467-A2EC-1F4CF9FAE268}" type="presParOf" srcId="{58EF3FD6-4AD5-4C62-9F89-3D257F67E1BA}" destId="{0958BC71-EF47-4C2D-B45E-23BFED8114A5}" srcOrd="1" destOrd="0" presId="urn:microsoft.com/office/officeart/2005/8/layout/orgChart1"/>
    <dgm:cxn modelId="{7CEAA013-F42F-4E57-9DA9-D004AC5F1F4C}" type="presParOf" srcId="{0958BC71-EF47-4C2D-B45E-23BFED8114A5}" destId="{F53E980C-B685-45F3-AEB8-2ACBB9A6B327}" srcOrd="0" destOrd="0" presId="urn:microsoft.com/office/officeart/2005/8/layout/orgChart1"/>
    <dgm:cxn modelId="{700C796D-057C-4CF3-A6F9-3C0ADD6D088F}" type="presParOf" srcId="{F53E980C-B685-45F3-AEB8-2ACBB9A6B327}" destId="{B4154488-6DAB-41CB-88DC-91F68733E1CE}" srcOrd="0" destOrd="0" presId="urn:microsoft.com/office/officeart/2005/8/layout/orgChart1"/>
    <dgm:cxn modelId="{03C145C2-A39F-4D0B-8D77-232FD2FB556B}" type="presParOf" srcId="{F53E980C-B685-45F3-AEB8-2ACBB9A6B327}" destId="{86373F5C-DCD8-405F-8FDF-377D12C4F5AB}" srcOrd="1" destOrd="0" presId="urn:microsoft.com/office/officeart/2005/8/layout/orgChart1"/>
    <dgm:cxn modelId="{08478189-7B83-4ADD-9C00-2F079E300C0D}" type="presParOf" srcId="{0958BC71-EF47-4C2D-B45E-23BFED8114A5}" destId="{981131E0-152D-4305-A9E9-A9447FCC92C1}" srcOrd="1" destOrd="0" presId="urn:microsoft.com/office/officeart/2005/8/layout/orgChart1"/>
    <dgm:cxn modelId="{59CA47CB-5D28-428B-8F95-A371A7820614}" type="presParOf" srcId="{0958BC71-EF47-4C2D-B45E-23BFED8114A5}" destId="{AD7539C5-0A02-4EFD-BDEB-93C9214A7982}" srcOrd="2" destOrd="0" presId="urn:microsoft.com/office/officeart/2005/8/layout/orgChart1"/>
    <dgm:cxn modelId="{CB7C387B-E289-4F66-9A0E-B0ED7DF81124}" type="presParOf" srcId="{58EF3FD6-4AD5-4C62-9F89-3D257F67E1BA}" destId="{442243A6-5A6D-42D3-A69B-859DA4C07097}" srcOrd="2" destOrd="0" presId="urn:microsoft.com/office/officeart/2005/8/layout/orgChart1"/>
    <dgm:cxn modelId="{11EC97D0-A3B0-4965-AE99-B639D2745ABF}" type="presParOf" srcId="{58EF3FD6-4AD5-4C62-9F89-3D257F67E1BA}" destId="{9096C764-D4F4-43C0-AAAA-B1ADFFFBDAFF}" srcOrd="3" destOrd="0" presId="urn:microsoft.com/office/officeart/2005/8/layout/orgChart1"/>
    <dgm:cxn modelId="{9D8AA25B-03EC-437D-AD63-934A9BB84C74}" type="presParOf" srcId="{9096C764-D4F4-43C0-AAAA-B1ADFFFBDAFF}" destId="{1D450B96-F536-4114-BEA2-9C991BAA380E}" srcOrd="0" destOrd="0" presId="urn:microsoft.com/office/officeart/2005/8/layout/orgChart1"/>
    <dgm:cxn modelId="{3B42FAD9-7D3D-4610-A286-499D3A18B370}" type="presParOf" srcId="{1D450B96-F536-4114-BEA2-9C991BAA380E}" destId="{C4C327BB-AC54-4465-B3AA-7061ED3B6D59}" srcOrd="0" destOrd="0" presId="urn:microsoft.com/office/officeart/2005/8/layout/orgChart1"/>
    <dgm:cxn modelId="{2BF3AE74-19A8-43EF-9075-BC3F9984D53C}" type="presParOf" srcId="{1D450B96-F536-4114-BEA2-9C991BAA380E}" destId="{1110AC30-FA67-492A-B38E-57ED75B4CBB1}" srcOrd="1" destOrd="0" presId="urn:microsoft.com/office/officeart/2005/8/layout/orgChart1"/>
    <dgm:cxn modelId="{6564723A-9380-4375-8696-D031BE441619}" type="presParOf" srcId="{9096C764-D4F4-43C0-AAAA-B1ADFFFBDAFF}" destId="{8047382E-16EC-499E-851D-17F0688310D7}" srcOrd="1" destOrd="0" presId="urn:microsoft.com/office/officeart/2005/8/layout/orgChart1"/>
    <dgm:cxn modelId="{01590576-A91D-483D-AEC5-32D5DF14ABF3}" type="presParOf" srcId="{9096C764-D4F4-43C0-AAAA-B1ADFFFBDAFF}" destId="{99AE08E2-EAA7-4C40-A61D-9112CB6C1453}" srcOrd="2" destOrd="0" presId="urn:microsoft.com/office/officeart/2005/8/layout/orgChart1"/>
    <dgm:cxn modelId="{A9976998-AA9C-4BBC-A1FA-44F64B24DDBB}" type="presParOf" srcId="{58EF3FD6-4AD5-4C62-9F89-3D257F67E1BA}" destId="{84261F36-8156-448B-AE6C-E6F045823BE1}" srcOrd="4" destOrd="0" presId="urn:microsoft.com/office/officeart/2005/8/layout/orgChart1"/>
    <dgm:cxn modelId="{A514DC85-9DFF-41CB-AC85-9D872BFC7E39}" type="presParOf" srcId="{58EF3FD6-4AD5-4C62-9F89-3D257F67E1BA}" destId="{E64BC235-2E59-46CE-9709-1E571D909AF5}" srcOrd="5" destOrd="0" presId="urn:microsoft.com/office/officeart/2005/8/layout/orgChart1"/>
    <dgm:cxn modelId="{19FA6B61-7E3F-4B95-BD9C-412A26242651}" type="presParOf" srcId="{E64BC235-2E59-46CE-9709-1E571D909AF5}" destId="{01C26916-86C6-40D7-ABF1-0D39F13939D6}" srcOrd="0" destOrd="0" presId="urn:microsoft.com/office/officeart/2005/8/layout/orgChart1"/>
    <dgm:cxn modelId="{724F4B58-351A-4D5A-92B1-BEA9D6D32287}" type="presParOf" srcId="{01C26916-86C6-40D7-ABF1-0D39F13939D6}" destId="{9045A0AA-E0CD-4331-86E2-3D5220BF9F57}" srcOrd="0" destOrd="0" presId="urn:microsoft.com/office/officeart/2005/8/layout/orgChart1"/>
    <dgm:cxn modelId="{005F805D-F318-49F6-B283-064EF5B49C51}" type="presParOf" srcId="{01C26916-86C6-40D7-ABF1-0D39F13939D6}" destId="{6087E639-1351-4BC1-B40E-1BC401C96CBC}" srcOrd="1" destOrd="0" presId="urn:microsoft.com/office/officeart/2005/8/layout/orgChart1"/>
    <dgm:cxn modelId="{7CA71C1F-CAA9-4339-A3EB-B242A5AA12CA}" type="presParOf" srcId="{E64BC235-2E59-46CE-9709-1E571D909AF5}" destId="{FB1192CB-9EEE-4B70-9764-CAD78DA3D1A8}" srcOrd="1" destOrd="0" presId="urn:microsoft.com/office/officeart/2005/8/layout/orgChart1"/>
    <dgm:cxn modelId="{0F57F16E-6EBA-4F8A-8694-E8CBC3845905}" type="presParOf" srcId="{E64BC235-2E59-46CE-9709-1E571D909AF5}" destId="{5CB20ED7-5A8E-4831-90F0-327E3469C457}" srcOrd="2" destOrd="0" presId="urn:microsoft.com/office/officeart/2005/8/layout/orgChart1"/>
    <dgm:cxn modelId="{D111CFD5-B03B-4176-AE82-43BEABDFAFF0}" type="presParOf" srcId="{C92CD26E-EA5C-41C2-85B3-0E46E6C45550}" destId="{B7F83E4E-6819-4FEB-9ECF-FB6B95781A50}" srcOrd="2" destOrd="0" presId="urn:microsoft.com/office/officeart/2005/8/layout/orgChart1"/>
    <dgm:cxn modelId="{D8D14BC2-9447-4918-96C2-3F636D3EE478}" type="presParOf" srcId="{885AD866-F547-4B34-83A1-9FEA178DD2AF}" destId="{01700F2F-443B-4F69-B139-3A247963E436}" srcOrd="4" destOrd="0" presId="urn:microsoft.com/office/officeart/2005/8/layout/orgChart1"/>
    <dgm:cxn modelId="{92B8433C-BF7F-4927-933F-604018BEB528}" type="presParOf" srcId="{885AD866-F547-4B34-83A1-9FEA178DD2AF}" destId="{5F0C6FDF-83D4-44C4-9293-6E4C965009A4}" srcOrd="5" destOrd="0" presId="urn:microsoft.com/office/officeart/2005/8/layout/orgChart1"/>
    <dgm:cxn modelId="{03F4AAD1-C334-45A6-BCA7-A7102877CB29}" type="presParOf" srcId="{5F0C6FDF-83D4-44C4-9293-6E4C965009A4}" destId="{76AD832C-44BB-4B09-B20D-661C4F20705F}" srcOrd="0" destOrd="0" presId="urn:microsoft.com/office/officeart/2005/8/layout/orgChart1"/>
    <dgm:cxn modelId="{8220715A-6D44-4162-A534-8BFB5048A383}" type="presParOf" srcId="{76AD832C-44BB-4B09-B20D-661C4F20705F}" destId="{34B1DC2D-C679-4A5E-9843-41498C90D929}" srcOrd="0" destOrd="0" presId="urn:microsoft.com/office/officeart/2005/8/layout/orgChart1"/>
    <dgm:cxn modelId="{4AFE4B46-E0E7-4E75-A831-334E4A386A97}" type="presParOf" srcId="{76AD832C-44BB-4B09-B20D-661C4F20705F}" destId="{E4FBD1A9-918B-43AD-9414-EFE52B4CCD29}" srcOrd="1" destOrd="0" presId="urn:microsoft.com/office/officeart/2005/8/layout/orgChart1"/>
    <dgm:cxn modelId="{B3F44161-29E9-44F5-AB23-D08BC5E09767}" type="presParOf" srcId="{5F0C6FDF-83D4-44C4-9293-6E4C965009A4}" destId="{EFC51365-FF4B-4358-ADF4-FA85BAEC86F2}" srcOrd="1" destOrd="0" presId="urn:microsoft.com/office/officeart/2005/8/layout/orgChart1"/>
    <dgm:cxn modelId="{51B91379-E3FC-47D0-8524-2F2DE3B87902}" type="presParOf" srcId="{EFC51365-FF4B-4358-ADF4-FA85BAEC86F2}" destId="{868FD0BB-66E2-4D6F-A9F9-22F2D2637BDB}" srcOrd="0" destOrd="0" presId="urn:microsoft.com/office/officeart/2005/8/layout/orgChart1"/>
    <dgm:cxn modelId="{C944A12C-815E-416D-9BD6-C2789F6DF3A8}" type="presParOf" srcId="{EFC51365-FF4B-4358-ADF4-FA85BAEC86F2}" destId="{FEC9C57E-1E42-4464-B855-D1E4E1341AD1}" srcOrd="1" destOrd="0" presId="urn:microsoft.com/office/officeart/2005/8/layout/orgChart1"/>
    <dgm:cxn modelId="{907857A2-8C96-4DBC-AEFB-B0DDF583D21D}" type="presParOf" srcId="{FEC9C57E-1E42-4464-B855-D1E4E1341AD1}" destId="{BDBE69F0-83A5-48E4-AFDA-4F703D1EF8BF}" srcOrd="0" destOrd="0" presId="urn:microsoft.com/office/officeart/2005/8/layout/orgChart1"/>
    <dgm:cxn modelId="{89E09D47-90E3-4BE3-9425-2904B89BDB0F}" type="presParOf" srcId="{BDBE69F0-83A5-48E4-AFDA-4F703D1EF8BF}" destId="{C96837B5-B77B-462D-9D9E-6694B1A785C0}" srcOrd="0" destOrd="0" presId="urn:microsoft.com/office/officeart/2005/8/layout/orgChart1"/>
    <dgm:cxn modelId="{16DA6E0F-3791-47AA-9F8D-09CAE8FBE4C3}" type="presParOf" srcId="{BDBE69F0-83A5-48E4-AFDA-4F703D1EF8BF}" destId="{71B68087-63E9-4CE8-98A2-5F40CC8562C6}" srcOrd="1" destOrd="0" presId="urn:microsoft.com/office/officeart/2005/8/layout/orgChart1"/>
    <dgm:cxn modelId="{55B9C649-5498-4C6D-A0DD-B81A94557848}" type="presParOf" srcId="{FEC9C57E-1E42-4464-B855-D1E4E1341AD1}" destId="{C6BCF201-304E-4F77-A0DB-78651F884111}" srcOrd="1" destOrd="0" presId="urn:microsoft.com/office/officeart/2005/8/layout/orgChart1"/>
    <dgm:cxn modelId="{15FD4B04-34CC-4D0F-B693-BF36DB6B9417}" type="presParOf" srcId="{FEC9C57E-1E42-4464-B855-D1E4E1341AD1}" destId="{FADF3632-3D9C-4404-9611-4FD458DBD526}" srcOrd="2" destOrd="0" presId="urn:microsoft.com/office/officeart/2005/8/layout/orgChart1"/>
    <dgm:cxn modelId="{74714C3F-A9EC-466C-86B5-737CD4329288}" type="presParOf" srcId="{EFC51365-FF4B-4358-ADF4-FA85BAEC86F2}" destId="{3F147100-9E82-4DE9-AF78-9B2855D629A6}" srcOrd="2" destOrd="0" presId="urn:microsoft.com/office/officeart/2005/8/layout/orgChart1"/>
    <dgm:cxn modelId="{C0920A43-8169-4488-BDB0-90556BF1D5A8}" type="presParOf" srcId="{EFC51365-FF4B-4358-ADF4-FA85BAEC86F2}" destId="{199EE3FB-A589-44C0-A6DC-DB1DFA5EAA60}" srcOrd="3" destOrd="0" presId="urn:microsoft.com/office/officeart/2005/8/layout/orgChart1"/>
    <dgm:cxn modelId="{2448969A-4E64-4F9A-A63B-2D04C1CB8CCC}" type="presParOf" srcId="{199EE3FB-A589-44C0-A6DC-DB1DFA5EAA60}" destId="{DD105208-B986-4B6C-BC24-A55AF21EF80A}" srcOrd="0" destOrd="0" presId="urn:microsoft.com/office/officeart/2005/8/layout/orgChart1"/>
    <dgm:cxn modelId="{FAA97678-DD94-4A56-9E51-6282DB1DB13D}" type="presParOf" srcId="{DD105208-B986-4B6C-BC24-A55AF21EF80A}" destId="{B281B2F2-818C-4C28-B19C-E4E3D037ECA2}" srcOrd="0" destOrd="0" presId="urn:microsoft.com/office/officeart/2005/8/layout/orgChart1"/>
    <dgm:cxn modelId="{63A154C6-6717-4149-9D78-74B8634E3EC0}" type="presParOf" srcId="{DD105208-B986-4B6C-BC24-A55AF21EF80A}" destId="{A9634DDE-9444-4EBB-B9BB-0F844CC01884}" srcOrd="1" destOrd="0" presId="urn:microsoft.com/office/officeart/2005/8/layout/orgChart1"/>
    <dgm:cxn modelId="{38E11009-8B31-4C06-9462-201D2C658B4A}" type="presParOf" srcId="{199EE3FB-A589-44C0-A6DC-DB1DFA5EAA60}" destId="{BF594D74-8189-464B-A262-F49779B2E4DA}" srcOrd="1" destOrd="0" presId="urn:microsoft.com/office/officeart/2005/8/layout/orgChart1"/>
    <dgm:cxn modelId="{3C4F1014-0D39-4CD4-9045-F1E330AD7D74}" type="presParOf" srcId="{199EE3FB-A589-44C0-A6DC-DB1DFA5EAA60}" destId="{5A3942EC-895F-4A3E-9DF4-E8E4E2AE7D2F}" srcOrd="2" destOrd="0" presId="urn:microsoft.com/office/officeart/2005/8/layout/orgChart1"/>
    <dgm:cxn modelId="{5E55887E-A587-4F94-8B20-EDAEA516FD85}" type="presParOf" srcId="{EFC51365-FF4B-4358-ADF4-FA85BAEC86F2}" destId="{5B383BEF-B099-4688-8CC3-F88E714FE723}" srcOrd="4" destOrd="0" presId="urn:microsoft.com/office/officeart/2005/8/layout/orgChart1"/>
    <dgm:cxn modelId="{D24BA36A-81D4-4EA0-BB30-DE9859FFC79E}" type="presParOf" srcId="{EFC51365-FF4B-4358-ADF4-FA85BAEC86F2}" destId="{1C664302-37DB-4FE6-BE97-DFD5D10B314F}" srcOrd="5" destOrd="0" presId="urn:microsoft.com/office/officeart/2005/8/layout/orgChart1"/>
    <dgm:cxn modelId="{F3104E89-996E-4E40-8A24-01FF89B2D6AF}" type="presParOf" srcId="{1C664302-37DB-4FE6-BE97-DFD5D10B314F}" destId="{7ADE5B69-FD1A-414D-92D3-4997383750CC}" srcOrd="0" destOrd="0" presId="urn:microsoft.com/office/officeart/2005/8/layout/orgChart1"/>
    <dgm:cxn modelId="{F9932A03-63AE-48E9-AF7F-10B1D4EB66F6}" type="presParOf" srcId="{7ADE5B69-FD1A-414D-92D3-4997383750CC}" destId="{FC4B1D42-AA1F-40DE-9132-E447A9D4940E}" srcOrd="0" destOrd="0" presId="urn:microsoft.com/office/officeart/2005/8/layout/orgChart1"/>
    <dgm:cxn modelId="{7B4792E9-DEE1-4E66-AFC7-9B5A7D018722}" type="presParOf" srcId="{7ADE5B69-FD1A-414D-92D3-4997383750CC}" destId="{B719CF05-208B-4C8D-A0B7-F914B0356636}" srcOrd="1" destOrd="0" presId="urn:microsoft.com/office/officeart/2005/8/layout/orgChart1"/>
    <dgm:cxn modelId="{ACE0740D-D4EC-469F-8461-9FC850D08592}" type="presParOf" srcId="{1C664302-37DB-4FE6-BE97-DFD5D10B314F}" destId="{1417CE19-C109-4289-A4A0-B0997408AF0E}" srcOrd="1" destOrd="0" presId="urn:microsoft.com/office/officeart/2005/8/layout/orgChart1"/>
    <dgm:cxn modelId="{C9C9ECF9-E5B5-4D4A-80F3-147449247811}" type="presParOf" srcId="{1C664302-37DB-4FE6-BE97-DFD5D10B314F}" destId="{9EFB80C5-0A8D-4F26-A4BE-9D08A65E0C2D}" srcOrd="2" destOrd="0" presId="urn:microsoft.com/office/officeart/2005/8/layout/orgChart1"/>
    <dgm:cxn modelId="{06A0EE8B-B2FC-4C2B-A7D9-9EF766BE3B7F}" type="presParOf" srcId="{EFC51365-FF4B-4358-ADF4-FA85BAEC86F2}" destId="{AD4B444C-E770-45E3-A9E8-F17B86DEC317}" srcOrd="6" destOrd="0" presId="urn:microsoft.com/office/officeart/2005/8/layout/orgChart1"/>
    <dgm:cxn modelId="{F69F1752-B7C3-4E48-87AA-A6D260820CC7}" type="presParOf" srcId="{EFC51365-FF4B-4358-ADF4-FA85BAEC86F2}" destId="{214ED9C5-49EF-4187-9204-F213FD6A442E}" srcOrd="7" destOrd="0" presId="urn:microsoft.com/office/officeart/2005/8/layout/orgChart1"/>
    <dgm:cxn modelId="{BB5E0A50-FF8B-425B-88C2-282DB7E99B82}" type="presParOf" srcId="{214ED9C5-49EF-4187-9204-F213FD6A442E}" destId="{DF7C5841-458B-404B-8578-EE7DB2E0FE56}" srcOrd="0" destOrd="0" presId="urn:microsoft.com/office/officeart/2005/8/layout/orgChart1"/>
    <dgm:cxn modelId="{C6A75317-5B31-47B8-ABBE-D9BC82251DCE}" type="presParOf" srcId="{DF7C5841-458B-404B-8578-EE7DB2E0FE56}" destId="{D26000BD-A8C0-4E80-AD5F-D242049AC7B6}" srcOrd="0" destOrd="0" presId="urn:microsoft.com/office/officeart/2005/8/layout/orgChart1"/>
    <dgm:cxn modelId="{07C002EA-10F6-41A7-B7B6-7BBEA0F21D1A}" type="presParOf" srcId="{DF7C5841-458B-404B-8578-EE7DB2E0FE56}" destId="{78ACB241-2CB2-4F65-BA03-9671875D4231}" srcOrd="1" destOrd="0" presId="urn:microsoft.com/office/officeart/2005/8/layout/orgChart1"/>
    <dgm:cxn modelId="{52C13CE7-0A3D-44C3-911F-F018F59BAA1A}" type="presParOf" srcId="{214ED9C5-49EF-4187-9204-F213FD6A442E}" destId="{EEFF96A8-9709-4908-9604-958072C7DB72}" srcOrd="1" destOrd="0" presId="urn:microsoft.com/office/officeart/2005/8/layout/orgChart1"/>
    <dgm:cxn modelId="{1EB65598-19C4-4DEC-A98C-1FEBDCFA594F}" type="presParOf" srcId="{214ED9C5-49EF-4187-9204-F213FD6A442E}" destId="{5751F446-F921-4A74-B644-4BC3B70C8553}" srcOrd="2" destOrd="0" presId="urn:microsoft.com/office/officeart/2005/8/layout/orgChart1"/>
    <dgm:cxn modelId="{48114F90-9B70-4E67-AAA2-6DD2A5A7F7B2}" type="presParOf" srcId="{EFC51365-FF4B-4358-ADF4-FA85BAEC86F2}" destId="{D59927F6-03D3-4BEC-BF2B-B52A2818F70F}" srcOrd="8" destOrd="0" presId="urn:microsoft.com/office/officeart/2005/8/layout/orgChart1"/>
    <dgm:cxn modelId="{0E3C43C1-2FAC-4FE2-B6E4-807AF1358696}" type="presParOf" srcId="{EFC51365-FF4B-4358-ADF4-FA85BAEC86F2}" destId="{698F74E8-E839-4D59-9991-3F904B4B1717}" srcOrd="9" destOrd="0" presId="urn:microsoft.com/office/officeart/2005/8/layout/orgChart1"/>
    <dgm:cxn modelId="{C288F096-933C-46EA-8284-62756ED4BC9D}" type="presParOf" srcId="{698F74E8-E839-4D59-9991-3F904B4B1717}" destId="{F473BDF4-1B8A-4EDB-A8D4-C219AFA11894}" srcOrd="0" destOrd="0" presId="urn:microsoft.com/office/officeart/2005/8/layout/orgChart1"/>
    <dgm:cxn modelId="{AF392902-3FEB-4CE3-8BDA-793C81EC6679}" type="presParOf" srcId="{F473BDF4-1B8A-4EDB-A8D4-C219AFA11894}" destId="{8D488112-C455-4F40-8867-46B40D6BD156}" srcOrd="0" destOrd="0" presId="urn:microsoft.com/office/officeart/2005/8/layout/orgChart1"/>
    <dgm:cxn modelId="{A154ED85-2707-4A39-B3A3-1BDB70369AC8}" type="presParOf" srcId="{F473BDF4-1B8A-4EDB-A8D4-C219AFA11894}" destId="{EF0DFEBE-743C-4725-8EBD-3DD48C9E36F1}" srcOrd="1" destOrd="0" presId="urn:microsoft.com/office/officeart/2005/8/layout/orgChart1"/>
    <dgm:cxn modelId="{BC0467B9-9E60-4BF0-93CE-5BE5C8B9FD5B}" type="presParOf" srcId="{698F74E8-E839-4D59-9991-3F904B4B1717}" destId="{99919197-969D-47A3-B16A-126933E222D7}" srcOrd="1" destOrd="0" presId="urn:microsoft.com/office/officeart/2005/8/layout/orgChart1"/>
    <dgm:cxn modelId="{C7E07FF7-37BA-4C8A-9EE6-6AA894A7B18B}" type="presParOf" srcId="{698F74E8-E839-4D59-9991-3F904B4B1717}" destId="{C2D0E89E-359E-4D54-9B05-BE6FC18161EB}" srcOrd="2" destOrd="0" presId="urn:microsoft.com/office/officeart/2005/8/layout/orgChart1"/>
    <dgm:cxn modelId="{B09FAAF1-F9B9-4046-884B-DE86523E78B9}" type="presParOf" srcId="{5F0C6FDF-83D4-44C4-9293-6E4C965009A4}" destId="{98D6DEA3-30F6-49C4-8DE2-BB09B7ACFD7F}" srcOrd="2" destOrd="0" presId="urn:microsoft.com/office/officeart/2005/8/layout/orgChart1"/>
    <dgm:cxn modelId="{29EE34AB-A570-4A4C-A2F6-CAF2D1B4AF2C}" type="presParOf" srcId="{885AD866-F547-4B34-83A1-9FEA178DD2AF}" destId="{C3EA8524-4DE5-4940-8177-B202A844BFA5}" srcOrd="6" destOrd="0" presId="urn:microsoft.com/office/officeart/2005/8/layout/orgChart1"/>
    <dgm:cxn modelId="{08DF984F-8C3B-400F-8B7C-A6EB8FFBF5CB}" type="presParOf" srcId="{885AD866-F547-4B34-83A1-9FEA178DD2AF}" destId="{4E222834-E5FD-4583-B716-559D93460A6A}" srcOrd="7" destOrd="0" presId="urn:microsoft.com/office/officeart/2005/8/layout/orgChart1"/>
    <dgm:cxn modelId="{6EBCFCAE-A319-4E96-8852-E94769A131CD}" type="presParOf" srcId="{4E222834-E5FD-4583-B716-559D93460A6A}" destId="{1D7C8DF4-B1F9-470E-939F-A0242EA47D4C}" srcOrd="0" destOrd="0" presId="urn:microsoft.com/office/officeart/2005/8/layout/orgChart1"/>
    <dgm:cxn modelId="{6BB29A52-3558-42CF-A60A-CA655E23CA78}" type="presParOf" srcId="{1D7C8DF4-B1F9-470E-939F-A0242EA47D4C}" destId="{CDF2077F-6CEB-40F0-9D0B-82640F4B4D8D}" srcOrd="0" destOrd="0" presId="urn:microsoft.com/office/officeart/2005/8/layout/orgChart1"/>
    <dgm:cxn modelId="{E4069EE9-DA5A-441F-803A-84F6AB037FE5}" type="presParOf" srcId="{1D7C8DF4-B1F9-470E-939F-A0242EA47D4C}" destId="{C66194F7-ECA5-4B9E-B258-45825B31D9E6}" srcOrd="1" destOrd="0" presId="urn:microsoft.com/office/officeart/2005/8/layout/orgChart1"/>
    <dgm:cxn modelId="{726DB847-79F8-442F-8684-339C1137D4B4}" type="presParOf" srcId="{4E222834-E5FD-4583-B716-559D93460A6A}" destId="{3E1E3E50-02CE-4A28-9BC3-A9339BEE1A6C}" srcOrd="1" destOrd="0" presId="urn:microsoft.com/office/officeart/2005/8/layout/orgChart1"/>
    <dgm:cxn modelId="{C1E0DF85-7CFC-4EC2-91A6-EB2F2970C0A4}" type="presParOf" srcId="{3E1E3E50-02CE-4A28-9BC3-A9339BEE1A6C}" destId="{57DA4FF5-07E0-47C3-B1C6-9865438E496C}" srcOrd="0" destOrd="0" presId="urn:microsoft.com/office/officeart/2005/8/layout/orgChart1"/>
    <dgm:cxn modelId="{0DFDFA15-6F79-481A-9321-5E9CC216B8D4}" type="presParOf" srcId="{3E1E3E50-02CE-4A28-9BC3-A9339BEE1A6C}" destId="{C54F597F-41C6-4058-952E-4115CF5A6D1D}" srcOrd="1" destOrd="0" presId="urn:microsoft.com/office/officeart/2005/8/layout/orgChart1"/>
    <dgm:cxn modelId="{20D70F9D-862D-4B21-960C-A29A5E3CB206}" type="presParOf" srcId="{C54F597F-41C6-4058-952E-4115CF5A6D1D}" destId="{1BCD4365-1680-4F70-B9A3-A3B0A816B11E}" srcOrd="0" destOrd="0" presId="urn:microsoft.com/office/officeart/2005/8/layout/orgChart1"/>
    <dgm:cxn modelId="{CE8E202F-2A67-4A51-A42D-A777A35DDC90}" type="presParOf" srcId="{1BCD4365-1680-4F70-B9A3-A3B0A816B11E}" destId="{04FB4241-7C1C-437E-9614-AD0F908BB509}" srcOrd="0" destOrd="0" presId="urn:microsoft.com/office/officeart/2005/8/layout/orgChart1"/>
    <dgm:cxn modelId="{0447B711-C76D-4265-811D-C0CC590BB5D3}" type="presParOf" srcId="{1BCD4365-1680-4F70-B9A3-A3B0A816B11E}" destId="{185127A8-4D82-40C2-A456-5543CB29248A}" srcOrd="1" destOrd="0" presId="urn:microsoft.com/office/officeart/2005/8/layout/orgChart1"/>
    <dgm:cxn modelId="{5D4E450C-7750-4A23-96F3-1B851F1ED0CA}" type="presParOf" srcId="{C54F597F-41C6-4058-952E-4115CF5A6D1D}" destId="{6E4F0BB3-6848-46C0-A5AB-AF09F0A67009}" srcOrd="1" destOrd="0" presId="urn:microsoft.com/office/officeart/2005/8/layout/orgChart1"/>
    <dgm:cxn modelId="{A6C1D217-6796-4CA8-8E77-5DD748940BEA}" type="presParOf" srcId="{C54F597F-41C6-4058-952E-4115CF5A6D1D}" destId="{041520A6-7372-43D8-A582-5F9CE302E986}" srcOrd="2" destOrd="0" presId="urn:microsoft.com/office/officeart/2005/8/layout/orgChart1"/>
    <dgm:cxn modelId="{71A40232-03D9-4014-BA55-0AE8979B5FB4}" type="presParOf" srcId="{3E1E3E50-02CE-4A28-9BC3-A9339BEE1A6C}" destId="{25EBFD27-124E-43F4-835B-B2D16749AABD}" srcOrd="2" destOrd="0" presId="urn:microsoft.com/office/officeart/2005/8/layout/orgChart1"/>
    <dgm:cxn modelId="{260EF352-A620-4B2E-9B11-1EA8835B1EB9}" type="presParOf" srcId="{3E1E3E50-02CE-4A28-9BC3-A9339BEE1A6C}" destId="{37F92D14-6BE6-4143-9090-A3C32DFB6077}" srcOrd="3" destOrd="0" presId="urn:microsoft.com/office/officeart/2005/8/layout/orgChart1"/>
    <dgm:cxn modelId="{34FF7013-C85B-4548-B026-2C2BD7690039}" type="presParOf" srcId="{37F92D14-6BE6-4143-9090-A3C32DFB6077}" destId="{8758A37A-0478-4C6C-84E3-CBF67748CB89}" srcOrd="0" destOrd="0" presId="urn:microsoft.com/office/officeart/2005/8/layout/orgChart1"/>
    <dgm:cxn modelId="{C6FE8BBF-7E4A-4A54-A427-8C339D9F415A}" type="presParOf" srcId="{8758A37A-0478-4C6C-84E3-CBF67748CB89}" destId="{67D3816C-03C6-4E67-BE1E-71EF3CA22A65}" srcOrd="0" destOrd="0" presId="urn:microsoft.com/office/officeart/2005/8/layout/orgChart1"/>
    <dgm:cxn modelId="{927A03A4-C17B-49F7-AC5F-1C0DAD3DCE78}" type="presParOf" srcId="{8758A37A-0478-4C6C-84E3-CBF67748CB89}" destId="{B0CD55E9-67CF-47DB-9760-C22E1F3D2D0C}" srcOrd="1" destOrd="0" presId="urn:microsoft.com/office/officeart/2005/8/layout/orgChart1"/>
    <dgm:cxn modelId="{6A3E9C41-C073-43C5-BE9D-EBCB8ADDC0A1}" type="presParOf" srcId="{37F92D14-6BE6-4143-9090-A3C32DFB6077}" destId="{CA7F3926-150F-40FA-834B-22A02806DE57}" srcOrd="1" destOrd="0" presId="urn:microsoft.com/office/officeart/2005/8/layout/orgChart1"/>
    <dgm:cxn modelId="{0E55EFFE-4ECB-413C-94AE-BAFE778583F5}" type="presParOf" srcId="{37F92D14-6BE6-4143-9090-A3C32DFB6077}" destId="{855656A4-E2DD-4AFD-8B33-B2978C27404E}" srcOrd="2" destOrd="0" presId="urn:microsoft.com/office/officeart/2005/8/layout/orgChart1"/>
    <dgm:cxn modelId="{2154A93C-F98F-434D-BBE1-3994FD9178D5}" type="presParOf" srcId="{3E1E3E50-02CE-4A28-9BC3-A9339BEE1A6C}" destId="{646F04EC-8E77-4BC9-A982-50B663A805A6}" srcOrd="4" destOrd="0" presId="urn:microsoft.com/office/officeart/2005/8/layout/orgChart1"/>
    <dgm:cxn modelId="{40FE1077-CD02-412A-B9E5-C2BFFB7CB5F5}" type="presParOf" srcId="{3E1E3E50-02CE-4A28-9BC3-A9339BEE1A6C}" destId="{EED89A51-E293-44DA-8269-0D151D6B763E}" srcOrd="5" destOrd="0" presId="urn:microsoft.com/office/officeart/2005/8/layout/orgChart1"/>
    <dgm:cxn modelId="{4FFB3C98-FC3A-49B5-8EFF-7C40F6DB5908}" type="presParOf" srcId="{EED89A51-E293-44DA-8269-0D151D6B763E}" destId="{3215FCD0-3C10-47D9-BAF1-A5F2E49CC3B6}" srcOrd="0" destOrd="0" presId="urn:microsoft.com/office/officeart/2005/8/layout/orgChart1"/>
    <dgm:cxn modelId="{5C8D59A8-BEF5-4DCE-8314-70D68AA4F2E1}" type="presParOf" srcId="{3215FCD0-3C10-47D9-BAF1-A5F2E49CC3B6}" destId="{7B82A3E3-6E37-49F5-A698-CB86F1CED391}" srcOrd="0" destOrd="0" presId="urn:microsoft.com/office/officeart/2005/8/layout/orgChart1"/>
    <dgm:cxn modelId="{643BE0D1-8AA6-4818-A55D-52C68B965797}" type="presParOf" srcId="{3215FCD0-3C10-47D9-BAF1-A5F2E49CC3B6}" destId="{C361DD69-172A-444D-B106-E571D154C8EE}" srcOrd="1" destOrd="0" presId="urn:microsoft.com/office/officeart/2005/8/layout/orgChart1"/>
    <dgm:cxn modelId="{F28CC998-CFB1-4649-A0B2-2B04703309E8}" type="presParOf" srcId="{EED89A51-E293-44DA-8269-0D151D6B763E}" destId="{4EAF34F2-E0D8-42D5-89A4-7AB75F758085}" srcOrd="1" destOrd="0" presId="urn:microsoft.com/office/officeart/2005/8/layout/orgChart1"/>
    <dgm:cxn modelId="{C2A38726-9C07-4829-AD45-A22CDF935D2D}" type="presParOf" srcId="{EED89A51-E293-44DA-8269-0D151D6B763E}" destId="{8A6E86BE-FFBA-4082-9728-7BCCCE3855EC}" srcOrd="2" destOrd="0" presId="urn:microsoft.com/office/officeart/2005/8/layout/orgChart1"/>
    <dgm:cxn modelId="{4C15EC2C-030B-4DB4-88A4-2BE3297C7CB2}" type="presParOf" srcId="{4E222834-E5FD-4583-B716-559D93460A6A}" destId="{D99A7FA7-8DD5-4AC5-B79B-0BC33867B8F6}" srcOrd="2" destOrd="0" presId="urn:microsoft.com/office/officeart/2005/8/layout/orgChart1"/>
    <dgm:cxn modelId="{11F99A5A-AFB7-49AC-ADB8-1A3432A1AAC8}" type="presParOf" srcId="{885AD866-F547-4B34-83A1-9FEA178DD2AF}" destId="{B5940434-7325-4CBC-A7D6-DF02DCB70639}" srcOrd="8" destOrd="0" presId="urn:microsoft.com/office/officeart/2005/8/layout/orgChart1"/>
    <dgm:cxn modelId="{720F5C96-5BD3-4091-8469-C3E3DDCBA7D4}" type="presParOf" srcId="{885AD866-F547-4B34-83A1-9FEA178DD2AF}" destId="{42ED8A8B-AF95-46C0-B303-F8CCF90EB46E}" srcOrd="9" destOrd="0" presId="urn:microsoft.com/office/officeart/2005/8/layout/orgChart1"/>
    <dgm:cxn modelId="{BE1ABF6F-5519-425F-A13C-5C81E9FFC175}" type="presParOf" srcId="{42ED8A8B-AF95-46C0-B303-F8CCF90EB46E}" destId="{8E5C3D47-3664-4638-B471-51377F37826D}" srcOrd="0" destOrd="0" presId="urn:microsoft.com/office/officeart/2005/8/layout/orgChart1"/>
    <dgm:cxn modelId="{51FA7F19-90ED-4146-B407-9CFBE2DEBB21}" type="presParOf" srcId="{8E5C3D47-3664-4638-B471-51377F37826D}" destId="{36994009-62B4-490E-B4A8-E7A191F4FFE0}" srcOrd="0" destOrd="0" presId="urn:microsoft.com/office/officeart/2005/8/layout/orgChart1"/>
    <dgm:cxn modelId="{C93214CA-B0A0-4A5A-9A63-C97217215A2C}" type="presParOf" srcId="{8E5C3D47-3664-4638-B471-51377F37826D}" destId="{0C1507BC-F9DC-442B-BFB9-80F09496436D}" srcOrd="1" destOrd="0" presId="urn:microsoft.com/office/officeart/2005/8/layout/orgChart1"/>
    <dgm:cxn modelId="{6DA9ED7F-78B8-4039-8CB5-169530427B96}" type="presParOf" srcId="{42ED8A8B-AF95-46C0-B303-F8CCF90EB46E}" destId="{F6449CD0-76D4-4208-A94E-E1FA979AB2CA}" srcOrd="1" destOrd="0" presId="urn:microsoft.com/office/officeart/2005/8/layout/orgChart1"/>
    <dgm:cxn modelId="{E567E743-301F-471F-B014-AB14B14F13D4}" type="presParOf" srcId="{F6449CD0-76D4-4208-A94E-E1FA979AB2CA}" destId="{EC3AFC7D-7F55-4057-A5C3-52A97920355D}" srcOrd="0" destOrd="0" presId="urn:microsoft.com/office/officeart/2005/8/layout/orgChart1"/>
    <dgm:cxn modelId="{72FCDA9F-8E38-4A8A-B63D-6C88FAF2071F}" type="presParOf" srcId="{F6449CD0-76D4-4208-A94E-E1FA979AB2CA}" destId="{41B0D2CE-CAA7-4B41-BBD7-ACFE489C30A5}" srcOrd="1" destOrd="0" presId="urn:microsoft.com/office/officeart/2005/8/layout/orgChart1"/>
    <dgm:cxn modelId="{B0A118EF-8A7C-4046-B91F-9B1B2CF69978}" type="presParOf" srcId="{41B0D2CE-CAA7-4B41-BBD7-ACFE489C30A5}" destId="{C537676B-5551-49CD-8E85-8506B260730C}" srcOrd="0" destOrd="0" presId="urn:microsoft.com/office/officeart/2005/8/layout/orgChart1"/>
    <dgm:cxn modelId="{D87AA99D-7C8D-4AFA-B85A-DBAA31B366FF}" type="presParOf" srcId="{C537676B-5551-49CD-8E85-8506B260730C}" destId="{CCE9ABAC-C291-4ADC-A6C7-E79FC39CEE23}" srcOrd="0" destOrd="0" presId="urn:microsoft.com/office/officeart/2005/8/layout/orgChart1"/>
    <dgm:cxn modelId="{23ABB5AE-9D71-45D4-9306-75303FDF675B}" type="presParOf" srcId="{C537676B-5551-49CD-8E85-8506B260730C}" destId="{9E46DEAC-8AB7-470C-8C67-160D31A7B244}" srcOrd="1" destOrd="0" presId="urn:microsoft.com/office/officeart/2005/8/layout/orgChart1"/>
    <dgm:cxn modelId="{0CE4DC0A-3511-4E4F-A191-2069B1CC0BD7}" type="presParOf" srcId="{41B0D2CE-CAA7-4B41-BBD7-ACFE489C30A5}" destId="{504DB9A4-1D8D-4765-8F4A-4570CC192B3C}" srcOrd="1" destOrd="0" presId="urn:microsoft.com/office/officeart/2005/8/layout/orgChart1"/>
    <dgm:cxn modelId="{0694EE3C-57D9-4617-895C-F6B64767C4DA}" type="presParOf" srcId="{41B0D2CE-CAA7-4B41-BBD7-ACFE489C30A5}" destId="{E3D2884A-0B83-4A5D-A1E6-BE9975D3CF1D}" srcOrd="2" destOrd="0" presId="urn:microsoft.com/office/officeart/2005/8/layout/orgChart1"/>
    <dgm:cxn modelId="{BBE18442-A6EA-4F8F-9B54-F155DA9A88D7}" type="presParOf" srcId="{F6449CD0-76D4-4208-A94E-E1FA979AB2CA}" destId="{B35B238E-E08C-439D-A5B8-BBFEFB39DAE7}" srcOrd="2" destOrd="0" presId="urn:microsoft.com/office/officeart/2005/8/layout/orgChart1"/>
    <dgm:cxn modelId="{2FAD02DC-0590-42AD-913C-161579713015}" type="presParOf" srcId="{F6449CD0-76D4-4208-A94E-E1FA979AB2CA}" destId="{8F751E1B-7731-47B3-A9A3-46300231E91B}" srcOrd="3" destOrd="0" presId="urn:microsoft.com/office/officeart/2005/8/layout/orgChart1"/>
    <dgm:cxn modelId="{C48CB429-D1A5-40E6-A49E-49BB64951A5F}" type="presParOf" srcId="{8F751E1B-7731-47B3-A9A3-46300231E91B}" destId="{92C6A5FF-6B98-4BA4-8972-A1BEB2398A5F}" srcOrd="0" destOrd="0" presId="urn:microsoft.com/office/officeart/2005/8/layout/orgChart1"/>
    <dgm:cxn modelId="{B2DF86D6-379B-487B-9BAC-D3A906F5197B}" type="presParOf" srcId="{92C6A5FF-6B98-4BA4-8972-A1BEB2398A5F}" destId="{FED98DE7-A7C2-4D5C-8399-C3F7594499F1}" srcOrd="0" destOrd="0" presId="urn:microsoft.com/office/officeart/2005/8/layout/orgChart1"/>
    <dgm:cxn modelId="{4A2E20EA-501D-4033-BEF3-31441C304337}" type="presParOf" srcId="{92C6A5FF-6B98-4BA4-8972-A1BEB2398A5F}" destId="{872490EE-06A6-44D1-B88C-823E06E823CE}" srcOrd="1" destOrd="0" presId="urn:microsoft.com/office/officeart/2005/8/layout/orgChart1"/>
    <dgm:cxn modelId="{F092C1E2-DF08-4358-975E-8D639E869D3A}" type="presParOf" srcId="{8F751E1B-7731-47B3-A9A3-46300231E91B}" destId="{0E1FE76A-9214-496D-9699-8B9EE1289825}" srcOrd="1" destOrd="0" presId="urn:microsoft.com/office/officeart/2005/8/layout/orgChart1"/>
    <dgm:cxn modelId="{20700C10-168D-4170-A80F-52E2C152F93A}" type="presParOf" srcId="{8F751E1B-7731-47B3-A9A3-46300231E91B}" destId="{7DB3D4D5-2253-463C-AA04-65B6BA0FE83E}" srcOrd="2" destOrd="0" presId="urn:microsoft.com/office/officeart/2005/8/layout/orgChart1"/>
    <dgm:cxn modelId="{94DE0835-8271-47BA-A0BF-0525155307C7}" type="presParOf" srcId="{42ED8A8B-AF95-46C0-B303-F8CCF90EB46E}" destId="{91EB7CD6-F57F-4468-845F-0DA72C364629}" srcOrd="2" destOrd="0" presId="urn:microsoft.com/office/officeart/2005/8/layout/orgChart1"/>
    <dgm:cxn modelId="{97BE655E-86D3-41AD-8E24-448B696AAEE3}" type="presParOf" srcId="{F9D2B351-CEAF-4475-ADAC-B5A9960505EF}" destId="{9994637C-8B69-4E5F-B00A-6D4EEA9CF21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505408-6F54-421A-87D7-9586D21A02E8}">
      <dsp:nvSpPr>
        <dsp:cNvPr id="0" name=""/>
        <dsp:cNvSpPr/>
      </dsp:nvSpPr>
      <dsp:spPr>
        <a:xfrm>
          <a:off x="2281758" y="535"/>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a:t>
          </a:r>
        </a:p>
        <a:p>
          <a:pPr marL="0" lvl="0" indent="0" algn="ctr" defTabSz="311150">
            <a:lnSpc>
              <a:spcPct val="90000"/>
            </a:lnSpc>
            <a:spcBef>
              <a:spcPct val="0"/>
            </a:spcBef>
            <a:spcAft>
              <a:spcPct val="35000"/>
            </a:spcAft>
            <a:buNone/>
          </a:pPr>
          <a:r>
            <a:rPr lang="de-AT" sz="700" kern="1200"/>
            <a:t>Özgür Saskin</a:t>
          </a:r>
        </a:p>
      </dsp:txBody>
      <dsp:txXfrm>
        <a:off x="2299778" y="18555"/>
        <a:ext cx="886843" cy="579215"/>
      </dsp:txXfrm>
    </dsp:sp>
    <dsp:sp modelId="{E3583B59-1D75-47EB-BAEB-BCD11EC3BD95}">
      <dsp:nvSpPr>
        <dsp:cNvPr id="0" name=""/>
        <dsp:cNvSpPr/>
      </dsp:nvSpPr>
      <dsp:spPr>
        <a:xfrm>
          <a:off x="2697479" y="615791"/>
          <a:ext cx="91440" cy="246102"/>
        </a:xfrm>
        <a:custGeom>
          <a:avLst/>
          <a:gdLst/>
          <a:ahLst/>
          <a:cxnLst/>
          <a:rect l="0" t="0" r="0" b="0"/>
          <a:pathLst>
            <a:path>
              <a:moveTo>
                <a:pt x="45720" y="0"/>
              </a:moveTo>
              <a:lnTo>
                <a:pt x="45720" y="24610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B0AB4-D6D7-4ED9-AB75-6F70182216D2}">
      <dsp:nvSpPr>
        <dsp:cNvPr id="0" name=""/>
        <dsp:cNvSpPr/>
      </dsp:nvSpPr>
      <dsp:spPr>
        <a:xfrm>
          <a:off x="2281758" y="861893"/>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Projektbetreuerin</a:t>
          </a:r>
        </a:p>
        <a:p>
          <a:pPr marL="0" lvl="0" indent="0" algn="ctr" defTabSz="311150">
            <a:lnSpc>
              <a:spcPct val="90000"/>
            </a:lnSpc>
            <a:spcBef>
              <a:spcPct val="0"/>
            </a:spcBef>
            <a:spcAft>
              <a:spcPct val="35000"/>
            </a:spcAft>
            <a:buNone/>
          </a:pPr>
          <a:r>
            <a:rPr lang="de-AT" sz="700" kern="1200"/>
            <a:t>Cornelia Lederle</a:t>
          </a:r>
        </a:p>
      </dsp:txBody>
      <dsp:txXfrm>
        <a:off x="2299778" y="879913"/>
        <a:ext cx="886843" cy="579215"/>
      </dsp:txXfrm>
    </dsp:sp>
    <dsp:sp modelId="{C6BE2A45-B76F-48E5-A5BA-54256EF8D44B}">
      <dsp:nvSpPr>
        <dsp:cNvPr id="0" name=""/>
        <dsp:cNvSpPr/>
      </dsp:nvSpPr>
      <dsp:spPr>
        <a:xfrm>
          <a:off x="2697479" y="1477148"/>
          <a:ext cx="91440" cy="246102"/>
        </a:xfrm>
        <a:custGeom>
          <a:avLst/>
          <a:gdLst/>
          <a:ahLst/>
          <a:cxnLst/>
          <a:rect l="0" t="0" r="0" b="0"/>
          <a:pathLst>
            <a:path>
              <a:moveTo>
                <a:pt x="45720" y="0"/>
              </a:moveTo>
              <a:lnTo>
                <a:pt x="4572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510A97-10A0-40DC-8761-EDE891DE1665}">
      <dsp:nvSpPr>
        <dsp:cNvPr id="0" name=""/>
        <dsp:cNvSpPr/>
      </dsp:nvSpPr>
      <dsp:spPr>
        <a:xfrm>
          <a:off x="2281758" y="1723251"/>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Projektleiter</a:t>
          </a:r>
        </a:p>
        <a:p>
          <a:pPr marL="0" lvl="0" indent="0" algn="ctr" defTabSz="311150">
            <a:lnSpc>
              <a:spcPct val="90000"/>
            </a:lnSpc>
            <a:spcBef>
              <a:spcPct val="0"/>
            </a:spcBef>
            <a:spcAft>
              <a:spcPct val="35000"/>
            </a:spcAft>
            <a:buNone/>
          </a:pPr>
          <a:r>
            <a:rPr lang="de-AT" sz="700" kern="1200"/>
            <a:t>Hakan Emik</a:t>
          </a:r>
        </a:p>
      </dsp:txBody>
      <dsp:txXfrm>
        <a:off x="2299778" y="1741271"/>
        <a:ext cx="886843" cy="579215"/>
      </dsp:txXfrm>
    </dsp:sp>
    <dsp:sp modelId="{B35B0DF0-420C-4A9A-BE70-AB4629A56970}">
      <dsp:nvSpPr>
        <dsp:cNvPr id="0" name=""/>
        <dsp:cNvSpPr/>
      </dsp:nvSpPr>
      <dsp:spPr>
        <a:xfrm>
          <a:off x="1543451" y="2338506"/>
          <a:ext cx="1199748" cy="246102"/>
        </a:xfrm>
        <a:custGeom>
          <a:avLst/>
          <a:gdLst/>
          <a:ahLst/>
          <a:cxnLst/>
          <a:rect l="0" t="0" r="0" b="0"/>
          <a:pathLst>
            <a:path>
              <a:moveTo>
                <a:pt x="1199748" y="0"/>
              </a:moveTo>
              <a:lnTo>
                <a:pt x="1199748" y="123051"/>
              </a:lnTo>
              <a:lnTo>
                <a:pt x="0" y="123051"/>
              </a:lnTo>
              <a:lnTo>
                <a:pt x="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EDB55-9649-4E28-B5D8-D2698085ED79}">
      <dsp:nvSpPr>
        <dsp:cNvPr id="0" name=""/>
        <dsp:cNvSpPr/>
      </dsp:nvSpPr>
      <dsp:spPr>
        <a:xfrm>
          <a:off x="1082010"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Anil Celik</a:t>
          </a:r>
        </a:p>
      </dsp:txBody>
      <dsp:txXfrm>
        <a:off x="1100030" y="2602628"/>
        <a:ext cx="886843" cy="579215"/>
      </dsp:txXfrm>
    </dsp:sp>
    <dsp:sp modelId="{D201CC65-0237-43AB-AEDF-0B97E16061A3}">
      <dsp:nvSpPr>
        <dsp:cNvPr id="0" name=""/>
        <dsp:cNvSpPr/>
      </dsp:nvSpPr>
      <dsp:spPr>
        <a:xfrm>
          <a:off x="2697480" y="2338506"/>
          <a:ext cx="91440" cy="246102"/>
        </a:xfrm>
        <a:custGeom>
          <a:avLst/>
          <a:gdLst/>
          <a:ahLst/>
          <a:cxnLst/>
          <a:rect l="0" t="0" r="0" b="0"/>
          <a:pathLst>
            <a:path>
              <a:moveTo>
                <a:pt x="45720" y="0"/>
              </a:moveTo>
              <a:lnTo>
                <a:pt x="45720"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EBD78-D0B2-457C-AC6D-E1CB0EB88D1C}">
      <dsp:nvSpPr>
        <dsp:cNvPr id="0" name=""/>
        <dsp:cNvSpPr/>
      </dsp:nvSpPr>
      <dsp:spPr>
        <a:xfrm>
          <a:off x="2281758"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Projektteammitglied</a:t>
          </a:r>
        </a:p>
        <a:p>
          <a:pPr marL="0" lvl="0" indent="0" algn="ctr" defTabSz="311150">
            <a:lnSpc>
              <a:spcPct val="90000"/>
            </a:lnSpc>
            <a:spcBef>
              <a:spcPct val="0"/>
            </a:spcBef>
            <a:spcAft>
              <a:spcPct val="35000"/>
            </a:spcAft>
            <a:buNone/>
          </a:pPr>
          <a:r>
            <a:rPr lang="de-AT" sz="700" kern="1200"/>
            <a:t>Metin Gökcen</a:t>
          </a:r>
        </a:p>
      </dsp:txBody>
      <dsp:txXfrm>
        <a:off x="2299778" y="2602628"/>
        <a:ext cx="886843" cy="579215"/>
      </dsp:txXfrm>
    </dsp:sp>
    <dsp:sp modelId="{D6AF7BDB-E5B3-4BA9-BCDD-FED2DAFA546A}">
      <dsp:nvSpPr>
        <dsp:cNvPr id="0" name=""/>
        <dsp:cNvSpPr/>
      </dsp:nvSpPr>
      <dsp:spPr>
        <a:xfrm>
          <a:off x="2743200" y="2338506"/>
          <a:ext cx="1199748" cy="246102"/>
        </a:xfrm>
        <a:custGeom>
          <a:avLst/>
          <a:gdLst/>
          <a:ahLst/>
          <a:cxnLst/>
          <a:rect l="0" t="0" r="0" b="0"/>
          <a:pathLst>
            <a:path>
              <a:moveTo>
                <a:pt x="0" y="0"/>
              </a:moveTo>
              <a:lnTo>
                <a:pt x="0" y="123051"/>
              </a:lnTo>
              <a:lnTo>
                <a:pt x="1199748" y="123051"/>
              </a:lnTo>
              <a:lnTo>
                <a:pt x="1199748" y="24610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786B20-BADD-4822-8BDA-6606CE90E31E}">
      <dsp:nvSpPr>
        <dsp:cNvPr id="0" name=""/>
        <dsp:cNvSpPr/>
      </dsp:nvSpPr>
      <dsp:spPr>
        <a:xfrm>
          <a:off x="3481506" y="2584608"/>
          <a:ext cx="922883" cy="6152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de-AT" sz="700" kern="1200"/>
            <a:t>Projekteammitglied</a:t>
          </a:r>
        </a:p>
        <a:p>
          <a:pPr marL="0" lvl="0" indent="0" algn="ctr" defTabSz="311150">
            <a:lnSpc>
              <a:spcPct val="90000"/>
            </a:lnSpc>
            <a:spcBef>
              <a:spcPct val="0"/>
            </a:spcBef>
            <a:spcAft>
              <a:spcPct val="35000"/>
            </a:spcAft>
            <a:buNone/>
          </a:pPr>
          <a:r>
            <a:rPr lang="de-AT" sz="700" kern="1200"/>
            <a:t>Derivs Yeniavci</a:t>
          </a:r>
        </a:p>
      </dsp:txBody>
      <dsp:txXfrm>
        <a:off x="3499526" y="2602628"/>
        <a:ext cx="886843" cy="5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464C73-7BE0-4A09-A9D5-3F46E1240978}">
      <dsp:nvSpPr>
        <dsp:cNvPr id="0" name=""/>
        <dsp:cNvSpPr/>
      </dsp:nvSpPr>
      <dsp:spPr>
        <a:xfrm>
          <a:off x="3598100" y="0"/>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 Projekt </a:t>
          </a:r>
          <a:r>
            <a:rPr lang="de-DE" sz="500" b="0" i="0" kern="1200" dirty="0" err="1"/>
            <a:t>GartBistro</a:t>
          </a:r>
          <a:endParaRPr lang="de-DE" sz="500" kern="1200" dirty="0"/>
        </a:p>
      </dsp:txBody>
      <dsp:txXfrm>
        <a:off x="3611434" y="13334"/>
        <a:ext cx="656211" cy="428584"/>
      </dsp:txXfrm>
    </dsp:sp>
    <dsp:sp modelId="{6D4AC5E5-5FDD-4EDB-9CBC-A674BF3D7210}">
      <dsp:nvSpPr>
        <dsp:cNvPr id="0" name=""/>
        <dsp:cNvSpPr/>
      </dsp:nvSpPr>
      <dsp:spPr>
        <a:xfrm>
          <a:off x="1276310" y="455252"/>
          <a:ext cx="2663229" cy="182101"/>
        </a:xfrm>
        <a:custGeom>
          <a:avLst/>
          <a:gdLst/>
          <a:ahLst/>
          <a:cxnLst/>
          <a:rect l="0" t="0" r="0" b="0"/>
          <a:pathLst>
            <a:path>
              <a:moveTo>
                <a:pt x="2663229" y="0"/>
              </a:moveTo>
              <a:lnTo>
                <a:pt x="2663229"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76F86C-DB83-428B-BA0C-89BDEEEF45D5}">
      <dsp:nvSpPr>
        <dsp:cNvPr id="0" name=""/>
        <dsp:cNvSpPr/>
      </dsp:nvSpPr>
      <dsp:spPr>
        <a:xfrm>
          <a:off x="934871"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1.1 Projekt-management</a:t>
          </a:r>
          <a:endParaRPr lang="de-DE" sz="500" kern="1200" dirty="0"/>
        </a:p>
      </dsp:txBody>
      <dsp:txXfrm>
        <a:off x="948205" y="650687"/>
        <a:ext cx="656211" cy="428584"/>
      </dsp:txXfrm>
    </dsp:sp>
    <dsp:sp modelId="{DD46DCC5-7570-40D5-A659-12E8C044C4CD}">
      <dsp:nvSpPr>
        <dsp:cNvPr id="0" name=""/>
        <dsp:cNvSpPr/>
      </dsp:nvSpPr>
      <dsp:spPr>
        <a:xfrm>
          <a:off x="123059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ADBCA-2A4D-4DBD-AD6B-544F0548EC3D}">
      <dsp:nvSpPr>
        <dsp:cNvPr id="0" name=""/>
        <dsp:cNvSpPr/>
      </dsp:nvSpPr>
      <dsp:spPr>
        <a:xfrm>
          <a:off x="934871"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1.1.1 Projekt-startprozess</a:t>
          </a:r>
          <a:endParaRPr lang="de-DE" sz="500" kern="1200" dirty="0"/>
        </a:p>
      </dsp:txBody>
      <dsp:txXfrm>
        <a:off x="948205" y="1288041"/>
        <a:ext cx="656211" cy="428584"/>
      </dsp:txXfrm>
    </dsp:sp>
    <dsp:sp modelId="{C89996F9-4F15-4D25-9982-D266EEB80687}">
      <dsp:nvSpPr>
        <dsp:cNvPr id="0" name=""/>
        <dsp:cNvSpPr/>
      </dsp:nvSpPr>
      <dsp:spPr>
        <a:xfrm>
          <a:off x="123059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B39AE4-E48F-47BC-860A-2EDC578EDD1D}">
      <dsp:nvSpPr>
        <dsp:cNvPr id="0" name=""/>
        <dsp:cNvSpPr/>
      </dsp:nvSpPr>
      <dsp:spPr>
        <a:xfrm>
          <a:off x="934871"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1.1.2 Projekt-koordination</a:t>
          </a:r>
          <a:endParaRPr lang="de-DE" sz="500" kern="1200" dirty="0"/>
        </a:p>
      </dsp:txBody>
      <dsp:txXfrm>
        <a:off x="948205" y="1925395"/>
        <a:ext cx="656211" cy="428584"/>
      </dsp:txXfrm>
    </dsp:sp>
    <dsp:sp modelId="{E55171C3-D3ED-4922-9256-CF5EFB08BC36}">
      <dsp:nvSpPr>
        <dsp:cNvPr id="0" name=""/>
        <dsp:cNvSpPr/>
      </dsp:nvSpPr>
      <dsp:spPr>
        <a:xfrm>
          <a:off x="123059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58F17-2562-4AE5-872A-50FAD5DF69EE}">
      <dsp:nvSpPr>
        <dsp:cNvPr id="0" name=""/>
        <dsp:cNvSpPr/>
      </dsp:nvSpPr>
      <dsp:spPr>
        <a:xfrm>
          <a:off x="934871"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b="0" i="0" u="none" kern="1200" dirty="0"/>
            <a:t>1.1.3 Projekt- </a:t>
          </a:r>
          <a:r>
            <a:rPr lang="de-AT" sz="500" b="0" i="0" u="none" kern="1200" dirty="0" err="1"/>
            <a:t>administration</a:t>
          </a:r>
          <a:endParaRPr lang="de-DE" sz="500" kern="1200" dirty="0"/>
        </a:p>
      </dsp:txBody>
      <dsp:txXfrm>
        <a:off x="948205" y="2562749"/>
        <a:ext cx="656211" cy="428584"/>
      </dsp:txXfrm>
    </dsp:sp>
    <dsp:sp modelId="{0DF1720A-E8B1-4698-99B4-B2F7806CFA26}">
      <dsp:nvSpPr>
        <dsp:cNvPr id="0" name=""/>
        <dsp:cNvSpPr/>
      </dsp:nvSpPr>
      <dsp:spPr>
        <a:xfrm>
          <a:off x="1230590" y="3004668"/>
          <a:ext cx="91440" cy="195954"/>
        </a:xfrm>
        <a:custGeom>
          <a:avLst/>
          <a:gdLst/>
          <a:ahLst/>
          <a:cxnLst/>
          <a:rect l="0" t="0" r="0" b="0"/>
          <a:pathLst>
            <a:path>
              <a:moveTo>
                <a:pt x="45720" y="0"/>
              </a:moveTo>
              <a:lnTo>
                <a:pt x="45720" y="19595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F4C3F-B65D-4849-8E93-DF3FFD91ED92}">
      <dsp:nvSpPr>
        <dsp:cNvPr id="0" name=""/>
        <dsp:cNvSpPr/>
      </dsp:nvSpPr>
      <dsp:spPr>
        <a:xfrm>
          <a:off x="934871" y="32006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1.1.4 Projektabschluss</a:t>
          </a:r>
        </a:p>
      </dsp:txBody>
      <dsp:txXfrm>
        <a:off x="948205" y="3213957"/>
        <a:ext cx="656211" cy="428584"/>
      </dsp:txXfrm>
    </dsp:sp>
    <dsp:sp modelId="{ABED925D-6E33-4E49-B3D3-E2182AE47291}">
      <dsp:nvSpPr>
        <dsp:cNvPr id="0" name=""/>
        <dsp:cNvSpPr/>
      </dsp:nvSpPr>
      <dsp:spPr>
        <a:xfrm>
          <a:off x="1230590" y="3655876"/>
          <a:ext cx="91440" cy="168247"/>
        </a:xfrm>
        <a:custGeom>
          <a:avLst/>
          <a:gdLst/>
          <a:ahLst/>
          <a:cxnLst/>
          <a:rect l="0" t="0" r="0" b="0"/>
          <a:pathLst>
            <a:path>
              <a:moveTo>
                <a:pt x="45720" y="0"/>
              </a:moveTo>
              <a:lnTo>
                <a:pt x="45720" y="16824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8BAA5-0D54-4AE9-BC78-9C1215B016EB}">
      <dsp:nvSpPr>
        <dsp:cNvPr id="0" name=""/>
        <dsp:cNvSpPr/>
      </dsp:nvSpPr>
      <dsp:spPr>
        <a:xfrm>
          <a:off x="934871"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1.1.5 Projekt abgeschlossen</a:t>
          </a:r>
        </a:p>
      </dsp:txBody>
      <dsp:txXfrm>
        <a:off x="1029715" y="3887352"/>
        <a:ext cx="493191" cy="328794"/>
      </dsp:txXfrm>
    </dsp:sp>
    <dsp:sp modelId="{AAB9AA3E-4A77-4C5F-8D52-CDABDE405DB4}">
      <dsp:nvSpPr>
        <dsp:cNvPr id="0" name=""/>
        <dsp:cNvSpPr/>
      </dsp:nvSpPr>
      <dsp:spPr>
        <a:xfrm>
          <a:off x="2164053" y="455252"/>
          <a:ext cx="1775486" cy="182101"/>
        </a:xfrm>
        <a:custGeom>
          <a:avLst/>
          <a:gdLst/>
          <a:ahLst/>
          <a:cxnLst/>
          <a:rect l="0" t="0" r="0" b="0"/>
          <a:pathLst>
            <a:path>
              <a:moveTo>
                <a:pt x="1775486" y="0"/>
              </a:moveTo>
              <a:lnTo>
                <a:pt x="1775486"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1F4A-7B7E-45A3-A8B7-98DEAA87953A}">
      <dsp:nvSpPr>
        <dsp:cNvPr id="0" name=""/>
        <dsp:cNvSpPr/>
      </dsp:nvSpPr>
      <dsp:spPr>
        <a:xfrm>
          <a:off x="1822614"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1.2 Einarbeitung</a:t>
          </a:r>
          <a:endParaRPr lang="de-DE" sz="500" kern="1200" dirty="0"/>
        </a:p>
      </dsp:txBody>
      <dsp:txXfrm>
        <a:off x="1835948" y="650687"/>
        <a:ext cx="656211" cy="428584"/>
      </dsp:txXfrm>
    </dsp:sp>
    <dsp:sp modelId="{D78A1AA8-EEE0-4C04-A1DF-76C7E8B20804}">
      <dsp:nvSpPr>
        <dsp:cNvPr id="0" name=""/>
        <dsp:cNvSpPr/>
      </dsp:nvSpPr>
      <dsp:spPr>
        <a:xfrm>
          <a:off x="211833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077EE-2B4E-4A61-8874-D8759913C8B6}">
      <dsp:nvSpPr>
        <dsp:cNvPr id="0" name=""/>
        <dsp:cNvSpPr/>
      </dsp:nvSpPr>
      <dsp:spPr>
        <a:xfrm>
          <a:off x="1822614"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1.2.1 Einarbeitung in "Bootstrap"</a:t>
          </a:r>
        </a:p>
      </dsp:txBody>
      <dsp:txXfrm>
        <a:off x="1835948" y="1288041"/>
        <a:ext cx="656211" cy="428584"/>
      </dsp:txXfrm>
    </dsp:sp>
    <dsp:sp modelId="{6EF5A5BA-0802-4918-A616-7C199DEF9ACE}">
      <dsp:nvSpPr>
        <dsp:cNvPr id="0" name=""/>
        <dsp:cNvSpPr/>
      </dsp:nvSpPr>
      <dsp:spPr>
        <a:xfrm>
          <a:off x="211833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65344-3804-478A-BE9B-34D50583A578}">
      <dsp:nvSpPr>
        <dsp:cNvPr id="0" name=""/>
        <dsp:cNvSpPr/>
      </dsp:nvSpPr>
      <dsp:spPr>
        <a:xfrm>
          <a:off x="1822614"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1.2.2 Einarbeitun in verschiedene  "Frameworks</a:t>
          </a:r>
        </a:p>
      </dsp:txBody>
      <dsp:txXfrm>
        <a:off x="1835948" y="1925395"/>
        <a:ext cx="656211" cy="428584"/>
      </dsp:txXfrm>
    </dsp:sp>
    <dsp:sp modelId="{97E1931E-D6F3-4C7A-BCA8-F6F87AA0A8D3}">
      <dsp:nvSpPr>
        <dsp:cNvPr id="0" name=""/>
        <dsp:cNvSpPr/>
      </dsp:nvSpPr>
      <dsp:spPr>
        <a:xfrm>
          <a:off x="211833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759EED-8D7A-4456-8DFA-9C52EA55D72C}">
      <dsp:nvSpPr>
        <dsp:cNvPr id="0" name=""/>
        <dsp:cNvSpPr/>
      </dsp:nvSpPr>
      <dsp:spPr>
        <a:xfrm>
          <a:off x="1822614"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1.2.3 Einarbeitung in "MySQL"</a:t>
          </a:r>
        </a:p>
      </dsp:txBody>
      <dsp:txXfrm>
        <a:off x="1835948" y="2562749"/>
        <a:ext cx="656211" cy="428584"/>
      </dsp:txXfrm>
    </dsp:sp>
    <dsp:sp modelId="{8DB773D2-1F3E-4564-B945-8D638A44626B}">
      <dsp:nvSpPr>
        <dsp:cNvPr id="0" name=""/>
        <dsp:cNvSpPr/>
      </dsp:nvSpPr>
      <dsp:spPr>
        <a:xfrm>
          <a:off x="211833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BFFC2-C15D-4EB7-8196-5FC0DBEA09B1}">
      <dsp:nvSpPr>
        <dsp:cNvPr id="0" name=""/>
        <dsp:cNvSpPr/>
      </dsp:nvSpPr>
      <dsp:spPr>
        <a:xfrm>
          <a:off x="1822614" y="3186769"/>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1.2.4 Einarbeitung abgeschlossen</a:t>
          </a:r>
        </a:p>
      </dsp:txBody>
      <dsp:txXfrm>
        <a:off x="1917458" y="3249998"/>
        <a:ext cx="493191" cy="328794"/>
      </dsp:txXfrm>
    </dsp:sp>
    <dsp:sp modelId="{C80276AA-F594-4E4A-9932-66CE2967F1D5}">
      <dsp:nvSpPr>
        <dsp:cNvPr id="0" name=""/>
        <dsp:cNvSpPr/>
      </dsp:nvSpPr>
      <dsp:spPr>
        <a:xfrm>
          <a:off x="3051796" y="455252"/>
          <a:ext cx="887743" cy="182101"/>
        </a:xfrm>
        <a:custGeom>
          <a:avLst/>
          <a:gdLst/>
          <a:ahLst/>
          <a:cxnLst/>
          <a:rect l="0" t="0" r="0" b="0"/>
          <a:pathLst>
            <a:path>
              <a:moveTo>
                <a:pt x="887743" y="0"/>
              </a:moveTo>
              <a:lnTo>
                <a:pt x="887743" y="91050"/>
              </a:lnTo>
              <a:lnTo>
                <a:pt x="0" y="91050"/>
              </a:lnTo>
              <a:lnTo>
                <a:pt x="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86128-441F-4FA9-A19A-66BCCF46F057}">
      <dsp:nvSpPr>
        <dsp:cNvPr id="0" name=""/>
        <dsp:cNvSpPr/>
      </dsp:nvSpPr>
      <dsp:spPr>
        <a:xfrm>
          <a:off x="2710357"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b="0" i="0" kern="1200" dirty="0"/>
            <a:t>1.3 Erstellung Webseite</a:t>
          </a:r>
          <a:endParaRPr lang="de-DE" sz="500" kern="1200" dirty="0"/>
        </a:p>
      </dsp:txBody>
      <dsp:txXfrm>
        <a:off x="2723691" y="650687"/>
        <a:ext cx="656211" cy="428584"/>
      </dsp:txXfrm>
    </dsp:sp>
    <dsp:sp modelId="{39766234-1F36-4E18-AE06-5E948E26FE70}">
      <dsp:nvSpPr>
        <dsp:cNvPr id="0" name=""/>
        <dsp:cNvSpPr/>
      </dsp:nvSpPr>
      <dsp:spPr>
        <a:xfrm>
          <a:off x="300607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C974D-A24E-4AB3-B15C-7BB0D926D62D}">
      <dsp:nvSpPr>
        <dsp:cNvPr id="0" name=""/>
        <dsp:cNvSpPr/>
      </dsp:nvSpPr>
      <dsp:spPr>
        <a:xfrm>
          <a:off x="2710357"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1.3.1 Erstellung Designentwürfe</a:t>
          </a:r>
        </a:p>
      </dsp:txBody>
      <dsp:txXfrm>
        <a:off x="2723691" y="1288041"/>
        <a:ext cx="656211" cy="428584"/>
      </dsp:txXfrm>
    </dsp:sp>
    <dsp:sp modelId="{A43CF055-5911-4104-9A8D-B7604E31AE68}">
      <dsp:nvSpPr>
        <dsp:cNvPr id="0" name=""/>
        <dsp:cNvSpPr/>
      </dsp:nvSpPr>
      <dsp:spPr>
        <a:xfrm>
          <a:off x="300607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4B0FA-4FD1-4570-87D6-7C562EC7E581}">
      <dsp:nvSpPr>
        <dsp:cNvPr id="0" name=""/>
        <dsp:cNvSpPr/>
      </dsp:nvSpPr>
      <dsp:spPr>
        <a:xfrm>
          <a:off x="2710357"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1.3.2 Umsetzung Designentwürfe</a:t>
          </a:r>
        </a:p>
      </dsp:txBody>
      <dsp:txXfrm>
        <a:off x="2723691" y="1925395"/>
        <a:ext cx="656211" cy="428584"/>
      </dsp:txXfrm>
    </dsp:sp>
    <dsp:sp modelId="{2994E663-4365-4BA0-957D-2022741ABE1E}">
      <dsp:nvSpPr>
        <dsp:cNvPr id="0" name=""/>
        <dsp:cNvSpPr/>
      </dsp:nvSpPr>
      <dsp:spPr>
        <a:xfrm>
          <a:off x="300607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291A8-3376-4DAF-BB64-D460D9D5ECA6}">
      <dsp:nvSpPr>
        <dsp:cNvPr id="0" name=""/>
        <dsp:cNvSpPr/>
      </dsp:nvSpPr>
      <dsp:spPr>
        <a:xfrm>
          <a:off x="2710357"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1.3.3 Registration der Kunden</a:t>
          </a:r>
        </a:p>
      </dsp:txBody>
      <dsp:txXfrm>
        <a:off x="2723691" y="2562749"/>
        <a:ext cx="656211" cy="428584"/>
      </dsp:txXfrm>
    </dsp:sp>
    <dsp:sp modelId="{BF61E909-4119-4E78-8687-CB214A3254F2}">
      <dsp:nvSpPr>
        <dsp:cNvPr id="0" name=""/>
        <dsp:cNvSpPr/>
      </dsp:nvSpPr>
      <dsp:spPr>
        <a:xfrm>
          <a:off x="300607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EF1FC1-B8A8-4367-A137-07971C1D8259}">
      <dsp:nvSpPr>
        <dsp:cNvPr id="0" name=""/>
        <dsp:cNvSpPr/>
      </dsp:nvSpPr>
      <dsp:spPr>
        <a:xfrm>
          <a:off x="2710357"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1.3.4 Datenbank Konzeption &amp; Erstellung</a:t>
          </a:r>
        </a:p>
      </dsp:txBody>
      <dsp:txXfrm>
        <a:off x="2723691" y="3200103"/>
        <a:ext cx="656211" cy="428584"/>
      </dsp:txXfrm>
    </dsp:sp>
    <dsp:sp modelId="{9205B1B4-3939-4444-B884-F420531E0900}">
      <dsp:nvSpPr>
        <dsp:cNvPr id="0" name=""/>
        <dsp:cNvSpPr/>
      </dsp:nvSpPr>
      <dsp:spPr>
        <a:xfrm>
          <a:off x="300607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38B70-F0CB-4A86-9EB4-BCC988813F2C}">
      <dsp:nvSpPr>
        <dsp:cNvPr id="0" name=""/>
        <dsp:cNvSpPr/>
      </dsp:nvSpPr>
      <dsp:spPr>
        <a:xfrm>
          <a:off x="2710357"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1.3.5 Datenbankverwaltung für Admin</a:t>
          </a:r>
        </a:p>
      </dsp:txBody>
      <dsp:txXfrm>
        <a:off x="2723691" y="3837457"/>
        <a:ext cx="656211" cy="428584"/>
      </dsp:txXfrm>
    </dsp:sp>
    <dsp:sp modelId="{96AD137D-4E9A-4317-A285-59D0C73914B2}">
      <dsp:nvSpPr>
        <dsp:cNvPr id="0" name=""/>
        <dsp:cNvSpPr/>
      </dsp:nvSpPr>
      <dsp:spPr>
        <a:xfrm>
          <a:off x="3893820" y="455252"/>
          <a:ext cx="91440" cy="182101"/>
        </a:xfrm>
        <a:custGeom>
          <a:avLst/>
          <a:gdLst/>
          <a:ahLst/>
          <a:cxnLst/>
          <a:rect l="0" t="0" r="0" b="0"/>
          <a:pathLst>
            <a:path>
              <a:moveTo>
                <a:pt x="45720" y="0"/>
              </a:moveTo>
              <a:lnTo>
                <a:pt x="45720"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55833-724C-4FBA-839E-7B3FC6FA9F43}">
      <dsp:nvSpPr>
        <dsp:cNvPr id="0" name=""/>
        <dsp:cNvSpPr/>
      </dsp:nvSpPr>
      <dsp:spPr>
        <a:xfrm>
          <a:off x="3598100"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 Erstellung Bestellsystem</a:t>
          </a:r>
        </a:p>
      </dsp:txBody>
      <dsp:txXfrm>
        <a:off x="3611434" y="650687"/>
        <a:ext cx="656211" cy="428584"/>
      </dsp:txXfrm>
    </dsp:sp>
    <dsp:sp modelId="{3482B47F-79B7-487D-94D8-FC8BA9AAB3C9}">
      <dsp:nvSpPr>
        <dsp:cNvPr id="0" name=""/>
        <dsp:cNvSpPr/>
      </dsp:nvSpPr>
      <dsp:spPr>
        <a:xfrm>
          <a:off x="3893820"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F6A-69A1-4811-86A5-9B4604EEC644}">
      <dsp:nvSpPr>
        <dsp:cNvPr id="0" name=""/>
        <dsp:cNvSpPr/>
      </dsp:nvSpPr>
      <dsp:spPr>
        <a:xfrm>
          <a:off x="3598100"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1.4.1 Umsetzung Designentwürfe</a:t>
          </a:r>
        </a:p>
      </dsp:txBody>
      <dsp:txXfrm>
        <a:off x="3611434" y="1288041"/>
        <a:ext cx="656211" cy="428584"/>
      </dsp:txXfrm>
    </dsp:sp>
    <dsp:sp modelId="{336AFA66-6596-4EB4-B66A-A146ED62731C}">
      <dsp:nvSpPr>
        <dsp:cNvPr id="0" name=""/>
        <dsp:cNvSpPr/>
      </dsp:nvSpPr>
      <dsp:spPr>
        <a:xfrm>
          <a:off x="3893820"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36371C-E9C9-43CA-A678-BCDFCF5DD45E}">
      <dsp:nvSpPr>
        <dsp:cNvPr id="0" name=""/>
        <dsp:cNvSpPr/>
      </dsp:nvSpPr>
      <dsp:spPr>
        <a:xfrm>
          <a:off x="3598100"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1.4.2 Grafische Oberfläche implementieren</a:t>
          </a:r>
        </a:p>
      </dsp:txBody>
      <dsp:txXfrm>
        <a:off x="3611434" y="1925395"/>
        <a:ext cx="656211" cy="428584"/>
      </dsp:txXfrm>
    </dsp:sp>
    <dsp:sp modelId="{C9E09252-F04B-47FE-96F5-CE0E0C407980}">
      <dsp:nvSpPr>
        <dsp:cNvPr id="0" name=""/>
        <dsp:cNvSpPr/>
      </dsp:nvSpPr>
      <dsp:spPr>
        <a:xfrm>
          <a:off x="3893820"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CD2AB-4A38-4639-BBAB-3B532967C753}">
      <dsp:nvSpPr>
        <dsp:cNvPr id="0" name=""/>
        <dsp:cNvSpPr/>
      </dsp:nvSpPr>
      <dsp:spPr>
        <a:xfrm>
          <a:off x="3598100"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1.4.3 Verwaltung der Bestelldaten</a:t>
          </a:r>
        </a:p>
      </dsp:txBody>
      <dsp:txXfrm>
        <a:off x="3611434" y="2562749"/>
        <a:ext cx="656211" cy="428584"/>
      </dsp:txXfrm>
    </dsp:sp>
    <dsp:sp modelId="{75709C7B-6F24-4EA4-948F-BEC093B2ACD7}">
      <dsp:nvSpPr>
        <dsp:cNvPr id="0" name=""/>
        <dsp:cNvSpPr/>
      </dsp:nvSpPr>
      <dsp:spPr>
        <a:xfrm>
          <a:off x="3893820"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AD2EE6-C02A-4BF3-BEAA-0D20DC210302}">
      <dsp:nvSpPr>
        <dsp:cNvPr id="0" name=""/>
        <dsp:cNvSpPr/>
      </dsp:nvSpPr>
      <dsp:spPr>
        <a:xfrm>
          <a:off x="3598100"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1.4.4 Zahlungsarten implementieren</a:t>
          </a:r>
        </a:p>
      </dsp:txBody>
      <dsp:txXfrm>
        <a:off x="3611434" y="3200103"/>
        <a:ext cx="656211" cy="428584"/>
      </dsp:txXfrm>
    </dsp:sp>
    <dsp:sp modelId="{A22D56A5-0CFA-45C4-9A07-16B5448BBA19}">
      <dsp:nvSpPr>
        <dsp:cNvPr id="0" name=""/>
        <dsp:cNvSpPr/>
      </dsp:nvSpPr>
      <dsp:spPr>
        <a:xfrm>
          <a:off x="3893820"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EEF538-E67B-4028-8B0E-DDA4603AC766}">
      <dsp:nvSpPr>
        <dsp:cNvPr id="0" name=""/>
        <dsp:cNvSpPr/>
      </dsp:nvSpPr>
      <dsp:spPr>
        <a:xfrm>
          <a:off x="3598100" y="382412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1.4.5 Benachrichtigung über Eingang der Bestellung</a:t>
          </a:r>
        </a:p>
      </dsp:txBody>
      <dsp:txXfrm>
        <a:off x="3611434" y="3837457"/>
        <a:ext cx="656211" cy="428584"/>
      </dsp:txXfrm>
    </dsp:sp>
    <dsp:sp modelId="{45EC4C99-78EB-480C-AECD-63DD0EA3CB6B}">
      <dsp:nvSpPr>
        <dsp:cNvPr id="0" name=""/>
        <dsp:cNvSpPr/>
      </dsp:nvSpPr>
      <dsp:spPr>
        <a:xfrm>
          <a:off x="3893820" y="427937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94163-0ED6-4E78-82EC-37DBB3692A3D}">
      <dsp:nvSpPr>
        <dsp:cNvPr id="0" name=""/>
        <dsp:cNvSpPr/>
      </dsp:nvSpPr>
      <dsp:spPr>
        <a:xfrm>
          <a:off x="3598100" y="4461477"/>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1.4.6 Bestellsystem abgeschlossen</a:t>
          </a:r>
        </a:p>
      </dsp:txBody>
      <dsp:txXfrm>
        <a:off x="3692944" y="4524706"/>
        <a:ext cx="493191" cy="328794"/>
      </dsp:txXfrm>
    </dsp:sp>
    <dsp:sp modelId="{103C6C0C-E262-4B29-82DB-6DDCF147F4B5}">
      <dsp:nvSpPr>
        <dsp:cNvPr id="0" name=""/>
        <dsp:cNvSpPr/>
      </dsp:nvSpPr>
      <dsp:spPr>
        <a:xfrm>
          <a:off x="3939540" y="455252"/>
          <a:ext cx="887743" cy="182101"/>
        </a:xfrm>
        <a:custGeom>
          <a:avLst/>
          <a:gdLst/>
          <a:ahLst/>
          <a:cxnLst/>
          <a:rect l="0" t="0" r="0" b="0"/>
          <a:pathLst>
            <a:path>
              <a:moveTo>
                <a:pt x="0" y="0"/>
              </a:moveTo>
              <a:lnTo>
                <a:pt x="0" y="91050"/>
              </a:lnTo>
              <a:lnTo>
                <a:pt x="887743" y="91050"/>
              </a:lnTo>
              <a:lnTo>
                <a:pt x="887743"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520D9-B6BB-4667-AEEB-022BF17D942F}">
      <dsp:nvSpPr>
        <dsp:cNvPr id="0" name=""/>
        <dsp:cNvSpPr/>
      </dsp:nvSpPr>
      <dsp:spPr>
        <a:xfrm>
          <a:off x="4485843"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 Erstellung Reservierungssystems</a:t>
          </a:r>
        </a:p>
      </dsp:txBody>
      <dsp:txXfrm>
        <a:off x="4499177" y="650687"/>
        <a:ext cx="656211" cy="428584"/>
      </dsp:txXfrm>
    </dsp:sp>
    <dsp:sp modelId="{63640460-2717-43C3-A90B-9336C39D128A}">
      <dsp:nvSpPr>
        <dsp:cNvPr id="0" name=""/>
        <dsp:cNvSpPr/>
      </dsp:nvSpPr>
      <dsp:spPr>
        <a:xfrm>
          <a:off x="4781563"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6667-7FF0-4D8A-BC26-625066405FF6}">
      <dsp:nvSpPr>
        <dsp:cNvPr id="0" name=""/>
        <dsp:cNvSpPr/>
      </dsp:nvSpPr>
      <dsp:spPr>
        <a:xfrm>
          <a:off x="4485843"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1.5.1 Umsetzung Designentwürfe</a:t>
          </a:r>
        </a:p>
      </dsp:txBody>
      <dsp:txXfrm>
        <a:off x="4499177" y="1288041"/>
        <a:ext cx="656211" cy="428584"/>
      </dsp:txXfrm>
    </dsp:sp>
    <dsp:sp modelId="{044F6606-8DB7-45AD-AB52-E3A28F93A66C}">
      <dsp:nvSpPr>
        <dsp:cNvPr id="0" name=""/>
        <dsp:cNvSpPr/>
      </dsp:nvSpPr>
      <dsp:spPr>
        <a:xfrm>
          <a:off x="4781563"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56191-396B-4621-BAB4-14D3A24D14DB}">
      <dsp:nvSpPr>
        <dsp:cNvPr id="0" name=""/>
        <dsp:cNvSpPr/>
      </dsp:nvSpPr>
      <dsp:spPr>
        <a:xfrm>
          <a:off x="4485843"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1.5.2 Grafische Oberfläche implementieren</a:t>
          </a:r>
        </a:p>
      </dsp:txBody>
      <dsp:txXfrm>
        <a:off x="4499177" y="1925395"/>
        <a:ext cx="656211" cy="428584"/>
      </dsp:txXfrm>
    </dsp:sp>
    <dsp:sp modelId="{CD40D529-F0D8-4FDC-A837-B69484A11724}">
      <dsp:nvSpPr>
        <dsp:cNvPr id="0" name=""/>
        <dsp:cNvSpPr/>
      </dsp:nvSpPr>
      <dsp:spPr>
        <a:xfrm>
          <a:off x="4781563"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BD75-C3B7-4536-A59D-DF260363CB3E}">
      <dsp:nvSpPr>
        <dsp:cNvPr id="0" name=""/>
        <dsp:cNvSpPr/>
      </dsp:nvSpPr>
      <dsp:spPr>
        <a:xfrm>
          <a:off x="4485843"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1.5.3 Verwaltung der Reservierungsdaten</a:t>
          </a:r>
        </a:p>
      </dsp:txBody>
      <dsp:txXfrm>
        <a:off x="4499177" y="2562749"/>
        <a:ext cx="656211" cy="428584"/>
      </dsp:txXfrm>
    </dsp:sp>
    <dsp:sp modelId="{96B4BE0B-B0DC-404E-83E5-DDF33E8392E4}">
      <dsp:nvSpPr>
        <dsp:cNvPr id="0" name=""/>
        <dsp:cNvSpPr/>
      </dsp:nvSpPr>
      <dsp:spPr>
        <a:xfrm>
          <a:off x="4781563"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8B5E-DE73-4EE7-85AD-0748048FEDAA}">
      <dsp:nvSpPr>
        <dsp:cNvPr id="0" name=""/>
        <dsp:cNvSpPr/>
      </dsp:nvSpPr>
      <dsp:spPr>
        <a:xfrm>
          <a:off x="4485843"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1.5.4 Benachrichtigung über Eingang der Reservierung</a:t>
          </a:r>
        </a:p>
      </dsp:txBody>
      <dsp:txXfrm>
        <a:off x="4499177" y="3200103"/>
        <a:ext cx="656211" cy="428584"/>
      </dsp:txXfrm>
    </dsp:sp>
    <dsp:sp modelId="{41D2A419-AA55-467C-8AB0-85CF0838FAA2}">
      <dsp:nvSpPr>
        <dsp:cNvPr id="0" name=""/>
        <dsp:cNvSpPr/>
      </dsp:nvSpPr>
      <dsp:spPr>
        <a:xfrm>
          <a:off x="4781563"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1DE68-844A-490D-85C1-FE75CEF3464B}">
      <dsp:nvSpPr>
        <dsp:cNvPr id="0" name=""/>
        <dsp:cNvSpPr/>
      </dsp:nvSpPr>
      <dsp:spPr>
        <a:xfrm>
          <a:off x="4485843"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1.5.5 Reservierungssystem abgeschlossen</a:t>
          </a:r>
        </a:p>
      </dsp:txBody>
      <dsp:txXfrm>
        <a:off x="4580687" y="3887352"/>
        <a:ext cx="493191" cy="328794"/>
      </dsp:txXfrm>
    </dsp:sp>
    <dsp:sp modelId="{F3BB1414-6204-4AF3-A0B5-B302B2302608}">
      <dsp:nvSpPr>
        <dsp:cNvPr id="0" name=""/>
        <dsp:cNvSpPr/>
      </dsp:nvSpPr>
      <dsp:spPr>
        <a:xfrm>
          <a:off x="3939540" y="455252"/>
          <a:ext cx="1775486" cy="182101"/>
        </a:xfrm>
        <a:custGeom>
          <a:avLst/>
          <a:gdLst/>
          <a:ahLst/>
          <a:cxnLst/>
          <a:rect l="0" t="0" r="0" b="0"/>
          <a:pathLst>
            <a:path>
              <a:moveTo>
                <a:pt x="0" y="0"/>
              </a:moveTo>
              <a:lnTo>
                <a:pt x="0" y="91050"/>
              </a:lnTo>
              <a:lnTo>
                <a:pt x="1775486" y="91050"/>
              </a:lnTo>
              <a:lnTo>
                <a:pt x="1775486"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E0D970-BBDC-45C8-94C1-ACEC3D292730}">
      <dsp:nvSpPr>
        <dsp:cNvPr id="0" name=""/>
        <dsp:cNvSpPr/>
      </dsp:nvSpPr>
      <dsp:spPr>
        <a:xfrm>
          <a:off x="5373586"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 Test bzw. Fehlerbehebung</a:t>
          </a:r>
        </a:p>
      </dsp:txBody>
      <dsp:txXfrm>
        <a:off x="5386920" y="650687"/>
        <a:ext cx="656211" cy="428584"/>
      </dsp:txXfrm>
    </dsp:sp>
    <dsp:sp modelId="{712BB3B7-F882-4A3F-ACD7-EAF4EF11F02B}">
      <dsp:nvSpPr>
        <dsp:cNvPr id="0" name=""/>
        <dsp:cNvSpPr/>
      </dsp:nvSpPr>
      <dsp:spPr>
        <a:xfrm>
          <a:off x="5669306" y="1092606"/>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295565-3719-42AA-9A26-F9767C2D6E76}">
      <dsp:nvSpPr>
        <dsp:cNvPr id="0" name=""/>
        <dsp:cNvSpPr/>
      </dsp:nvSpPr>
      <dsp:spPr>
        <a:xfrm>
          <a:off x="5373586" y="1274707"/>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1.6.1 Test Bestellsystem</a:t>
          </a:r>
        </a:p>
      </dsp:txBody>
      <dsp:txXfrm>
        <a:off x="5386920" y="1288041"/>
        <a:ext cx="656211" cy="428584"/>
      </dsp:txXfrm>
    </dsp:sp>
    <dsp:sp modelId="{A1F0B81D-150A-4B4A-8F72-5BD53595628B}">
      <dsp:nvSpPr>
        <dsp:cNvPr id="0" name=""/>
        <dsp:cNvSpPr/>
      </dsp:nvSpPr>
      <dsp:spPr>
        <a:xfrm>
          <a:off x="5669306" y="1729960"/>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9F00E-AEB0-476E-BA28-BDFA392C25D6}">
      <dsp:nvSpPr>
        <dsp:cNvPr id="0" name=""/>
        <dsp:cNvSpPr/>
      </dsp:nvSpPr>
      <dsp:spPr>
        <a:xfrm>
          <a:off x="5373586"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1.6.2 Fehlerbehebung Bestellsystem</a:t>
          </a:r>
        </a:p>
      </dsp:txBody>
      <dsp:txXfrm>
        <a:off x="5386920" y="1925395"/>
        <a:ext cx="656211" cy="428584"/>
      </dsp:txXfrm>
    </dsp:sp>
    <dsp:sp modelId="{F436EBF2-5371-418A-BE36-9E72C9B034AA}">
      <dsp:nvSpPr>
        <dsp:cNvPr id="0" name=""/>
        <dsp:cNvSpPr/>
      </dsp:nvSpPr>
      <dsp:spPr>
        <a:xfrm>
          <a:off x="5669306"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3F640-0850-46FB-B03A-819BEF4D0904}">
      <dsp:nvSpPr>
        <dsp:cNvPr id="0" name=""/>
        <dsp:cNvSpPr/>
      </dsp:nvSpPr>
      <dsp:spPr>
        <a:xfrm>
          <a:off x="5373586"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1.6.3 Test Reservierungssystem</a:t>
          </a:r>
        </a:p>
      </dsp:txBody>
      <dsp:txXfrm>
        <a:off x="5386920" y="2562749"/>
        <a:ext cx="656211" cy="428584"/>
      </dsp:txXfrm>
    </dsp:sp>
    <dsp:sp modelId="{4D1D8897-9FC5-49B9-9FE1-D390A825F433}">
      <dsp:nvSpPr>
        <dsp:cNvPr id="0" name=""/>
        <dsp:cNvSpPr/>
      </dsp:nvSpPr>
      <dsp:spPr>
        <a:xfrm>
          <a:off x="5669306" y="3004668"/>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9BFAB-20F4-442D-8DC7-ECAE5CC8F5EF}">
      <dsp:nvSpPr>
        <dsp:cNvPr id="0" name=""/>
        <dsp:cNvSpPr/>
      </dsp:nvSpPr>
      <dsp:spPr>
        <a:xfrm>
          <a:off x="5373586" y="318676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1.6.4 Fehlerbehebung Reservierungssystem</a:t>
          </a:r>
        </a:p>
      </dsp:txBody>
      <dsp:txXfrm>
        <a:off x="5386920" y="3200103"/>
        <a:ext cx="656211" cy="428584"/>
      </dsp:txXfrm>
    </dsp:sp>
    <dsp:sp modelId="{C50BB267-F2A0-4368-8E34-0A03A1DC4910}">
      <dsp:nvSpPr>
        <dsp:cNvPr id="0" name=""/>
        <dsp:cNvSpPr/>
      </dsp:nvSpPr>
      <dsp:spPr>
        <a:xfrm>
          <a:off x="5669306" y="3642022"/>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7B4BF-59A1-4380-A0CC-B70ED80E5C06}">
      <dsp:nvSpPr>
        <dsp:cNvPr id="0" name=""/>
        <dsp:cNvSpPr/>
      </dsp:nvSpPr>
      <dsp:spPr>
        <a:xfrm>
          <a:off x="5373586" y="3824123"/>
          <a:ext cx="682879" cy="455252"/>
        </a:xfrm>
        <a:prstGeom prst="hexagon">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AT" sz="500" kern="1200"/>
            <a:t>1.6.5 Testing abgeschlossen</a:t>
          </a:r>
        </a:p>
      </dsp:txBody>
      <dsp:txXfrm>
        <a:off x="5468430" y="3887352"/>
        <a:ext cx="493191" cy="328794"/>
      </dsp:txXfrm>
    </dsp:sp>
    <dsp:sp modelId="{6E451973-9F17-403C-B37C-FA238E502B3E}">
      <dsp:nvSpPr>
        <dsp:cNvPr id="0" name=""/>
        <dsp:cNvSpPr/>
      </dsp:nvSpPr>
      <dsp:spPr>
        <a:xfrm>
          <a:off x="3939540" y="455252"/>
          <a:ext cx="2663229" cy="182101"/>
        </a:xfrm>
        <a:custGeom>
          <a:avLst/>
          <a:gdLst/>
          <a:ahLst/>
          <a:cxnLst/>
          <a:rect l="0" t="0" r="0" b="0"/>
          <a:pathLst>
            <a:path>
              <a:moveTo>
                <a:pt x="0" y="0"/>
              </a:moveTo>
              <a:lnTo>
                <a:pt x="0" y="91050"/>
              </a:lnTo>
              <a:lnTo>
                <a:pt x="2663229" y="91050"/>
              </a:lnTo>
              <a:lnTo>
                <a:pt x="2663229" y="182101"/>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10D322-6AFB-4C26-81E9-22C38E4CE3BC}">
      <dsp:nvSpPr>
        <dsp:cNvPr id="0" name=""/>
        <dsp:cNvSpPr/>
      </dsp:nvSpPr>
      <dsp:spPr>
        <a:xfrm>
          <a:off x="6261329" y="637353"/>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 Inbetriebnahme</a:t>
          </a:r>
        </a:p>
      </dsp:txBody>
      <dsp:txXfrm>
        <a:off x="6274663" y="650687"/>
        <a:ext cx="656211" cy="428584"/>
      </dsp:txXfrm>
    </dsp:sp>
    <dsp:sp modelId="{A5C7FA7F-5AD1-4B25-8E41-12AA69ED37A6}">
      <dsp:nvSpPr>
        <dsp:cNvPr id="0" name=""/>
        <dsp:cNvSpPr/>
      </dsp:nvSpPr>
      <dsp:spPr>
        <a:xfrm>
          <a:off x="6557049" y="1092606"/>
          <a:ext cx="91440" cy="160722"/>
        </a:xfrm>
        <a:custGeom>
          <a:avLst/>
          <a:gdLst/>
          <a:ahLst/>
          <a:cxnLst/>
          <a:rect l="0" t="0" r="0" b="0"/>
          <a:pathLst>
            <a:path>
              <a:moveTo>
                <a:pt x="45720" y="0"/>
              </a:moveTo>
              <a:lnTo>
                <a:pt x="45720" y="16072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D52D46-4C2C-4FAE-B3D9-67177B94CABB}">
      <dsp:nvSpPr>
        <dsp:cNvPr id="0" name=""/>
        <dsp:cNvSpPr/>
      </dsp:nvSpPr>
      <dsp:spPr>
        <a:xfrm>
          <a:off x="6261329" y="1253329"/>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1.7.1  Webseite online stellen</a:t>
          </a:r>
        </a:p>
      </dsp:txBody>
      <dsp:txXfrm>
        <a:off x="6274663" y="1266663"/>
        <a:ext cx="656211" cy="428584"/>
      </dsp:txXfrm>
    </dsp:sp>
    <dsp:sp modelId="{CBE0BA30-FBED-4643-BC8F-D49AA4305EDE}">
      <dsp:nvSpPr>
        <dsp:cNvPr id="0" name=""/>
        <dsp:cNvSpPr/>
      </dsp:nvSpPr>
      <dsp:spPr>
        <a:xfrm>
          <a:off x="6557049" y="1708582"/>
          <a:ext cx="91440" cy="203479"/>
        </a:xfrm>
        <a:custGeom>
          <a:avLst/>
          <a:gdLst/>
          <a:ahLst/>
          <a:cxnLst/>
          <a:rect l="0" t="0" r="0" b="0"/>
          <a:pathLst>
            <a:path>
              <a:moveTo>
                <a:pt x="45720" y="0"/>
              </a:moveTo>
              <a:lnTo>
                <a:pt x="45720" y="203479"/>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04E86-6929-464F-A7E5-94FC8C4E7043}">
      <dsp:nvSpPr>
        <dsp:cNvPr id="0" name=""/>
        <dsp:cNvSpPr/>
      </dsp:nvSpPr>
      <dsp:spPr>
        <a:xfrm>
          <a:off x="6261329" y="1912061"/>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1.7.2 Abschluss Dokumentation</a:t>
          </a:r>
        </a:p>
      </dsp:txBody>
      <dsp:txXfrm>
        <a:off x="6274663" y="1925395"/>
        <a:ext cx="656211" cy="428584"/>
      </dsp:txXfrm>
    </dsp:sp>
    <dsp:sp modelId="{D8F18748-A0CF-4EF3-9C31-4AAB780BE293}">
      <dsp:nvSpPr>
        <dsp:cNvPr id="0" name=""/>
        <dsp:cNvSpPr/>
      </dsp:nvSpPr>
      <dsp:spPr>
        <a:xfrm>
          <a:off x="6557049" y="2367314"/>
          <a:ext cx="91440" cy="182101"/>
        </a:xfrm>
        <a:custGeom>
          <a:avLst/>
          <a:gdLst/>
          <a:ahLst/>
          <a:cxnLst/>
          <a:rect l="0" t="0" r="0" b="0"/>
          <a:pathLst>
            <a:path>
              <a:moveTo>
                <a:pt x="45720" y="0"/>
              </a:moveTo>
              <a:lnTo>
                <a:pt x="45720" y="182101"/>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D5EDB-DFD3-4025-907E-394578FFAE1C}">
      <dsp:nvSpPr>
        <dsp:cNvPr id="0" name=""/>
        <dsp:cNvSpPr/>
      </dsp:nvSpPr>
      <dsp:spPr>
        <a:xfrm>
          <a:off x="6261329" y="2549415"/>
          <a:ext cx="682879" cy="45525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de-DE" sz="500" kern="1200" dirty="0"/>
            <a:t>1.7.3 Abgabe Projektdokumentation </a:t>
          </a:r>
        </a:p>
      </dsp:txBody>
      <dsp:txXfrm>
        <a:off x="6274663" y="2562749"/>
        <a:ext cx="656211" cy="428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5B238E-E08C-439D-A5B8-BBFEFB39DAE7}">
      <dsp:nvSpPr>
        <dsp:cNvPr id="0" name=""/>
        <dsp:cNvSpPr/>
      </dsp:nvSpPr>
      <dsp:spPr>
        <a:xfrm>
          <a:off x="4111962"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AFC7D-7F55-4057-A5C3-52A97920355D}">
      <dsp:nvSpPr>
        <dsp:cNvPr id="0" name=""/>
        <dsp:cNvSpPr/>
      </dsp:nvSpPr>
      <dsp:spPr>
        <a:xfrm>
          <a:off x="4111962"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0434-7325-4CBC-A7D6-DF02DCB70639}">
      <dsp:nvSpPr>
        <dsp:cNvPr id="0" name=""/>
        <dsp:cNvSpPr/>
      </dsp:nvSpPr>
      <dsp:spPr>
        <a:xfrm>
          <a:off x="2800039" y="321383"/>
          <a:ext cx="1568947" cy="134937"/>
        </a:xfrm>
        <a:custGeom>
          <a:avLst/>
          <a:gdLst/>
          <a:ahLst/>
          <a:cxnLst/>
          <a:rect l="0" t="0" r="0" b="0"/>
          <a:pathLst>
            <a:path>
              <a:moveTo>
                <a:pt x="0" y="0"/>
              </a:moveTo>
              <a:lnTo>
                <a:pt x="0" y="67468"/>
              </a:lnTo>
              <a:lnTo>
                <a:pt x="1568947" y="67468"/>
              </a:lnTo>
              <a:lnTo>
                <a:pt x="1568947"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F04EC-8E77-4BC9-A982-50B663A805A6}">
      <dsp:nvSpPr>
        <dsp:cNvPr id="0" name=""/>
        <dsp:cNvSpPr/>
      </dsp:nvSpPr>
      <dsp:spPr>
        <a:xfrm>
          <a:off x="3334464"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BFD27-124E-43F4-835B-B2D16749AABD}">
      <dsp:nvSpPr>
        <dsp:cNvPr id="0" name=""/>
        <dsp:cNvSpPr/>
      </dsp:nvSpPr>
      <dsp:spPr>
        <a:xfrm>
          <a:off x="3334464"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A4FF5-07E0-47C3-B1C6-9865438E496C}">
      <dsp:nvSpPr>
        <dsp:cNvPr id="0" name=""/>
        <dsp:cNvSpPr/>
      </dsp:nvSpPr>
      <dsp:spPr>
        <a:xfrm>
          <a:off x="3334464"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A8524-4DE5-4940-8177-B202A844BFA5}">
      <dsp:nvSpPr>
        <dsp:cNvPr id="0" name=""/>
        <dsp:cNvSpPr/>
      </dsp:nvSpPr>
      <dsp:spPr>
        <a:xfrm>
          <a:off x="2800039" y="321383"/>
          <a:ext cx="791448" cy="134937"/>
        </a:xfrm>
        <a:custGeom>
          <a:avLst/>
          <a:gdLst/>
          <a:ahLst/>
          <a:cxnLst/>
          <a:rect l="0" t="0" r="0" b="0"/>
          <a:pathLst>
            <a:path>
              <a:moveTo>
                <a:pt x="0" y="0"/>
              </a:moveTo>
              <a:lnTo>
                <a:pt x="0" y="67468"/>
              </a:lnTo>
              <a:lnTo>
                <a:pt x="791448" y="67468"/>
              </a:lnTo>
              <a:lnTo>
                <a:pt x="791448"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9927F6-03D3-4BEC-BF2B-B52A2818F70F}">
      <dsp:nvSpPr>
        <dsp:cNvPr id="0" name=""/>
        <dsp:cNvSpPr/>
      </dsp:nvSpPr>
      <dsp:spPr>
        <a:xfrm>
          <a:off x="2556965" y="777601"/>
          <a:ext cx="96384" cy="2120450"/>
        </a:xfrm>
        <a:custGeom>
          <a:avLst/>
          <a:gdLst/>
          <a:ahLst/>
          <a:cxnLst/>
          <a:rect l="0" t="0" r="0" b="0"/>
          <a:pathLst>
            <a:path>
              <a:moveTo>
                <a:pt x="0" y="0"/>
              </a:moveTo>
              <a:lnTo>
                <a:pt x="0" y="2120450"/>
              </a:lnTo>
              <a:lnTo>
                <a:pt x="96384" y="212045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B444C-E770-45E3-A9E8-F17B86DEC317}">
      <dsp:nvSpPr>
        <dsp:cNvPr id="0" name=""/>
        <dsp:cNvSpPr/>
      </dsp:nvSpPr>
      <dsp:spPr>
        <a:xfrm>
          <a:off x="2556965" y="777601"/>
          <a:ext cx="96384" cy="1664232"/>
        </a:xfrm>
        <a:custGeom>
          <a:avLst/>
          <a:gdLst/>
          <a:ahLst/>
          <a:cxnLst/>
          <a:rect l="0" t="0" r="0" b="0"/>
          <a:pathLst>
            <a:path>
              <a:moveTo>
                <a:pt x="0" y="0"/>
              </a:moveTo>
              <a:lnTo>
                <a:pt x="0" y="1664232"/>
              </a:lnTo>
              <a:lnTo>
                <a:pt x="96384" y="166423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383BEF-B099-4688-8CC3-F88E714FE723}">
      <dsp:nvSpPr>
        <dsp:cNvPr id="0" name=""/>
        <dsp:cNvSpPr/>
      </dsp:nvSpPr>
      <dsp:spPr>
        <a:xfrm>
          <a:off x="2556965"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47100-9E82-4DE9-AF78-9B2855D629A6}">
      <dsp:nvSpPr>
        <dsp:cNvPr id="0" name=""/>
        <dsp:cNvSpPr/>
      </dsp:nvSpPr>
      <dsp:spPr>
        <a:xfrm>
          <a:off x="2556965"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8FD0BB-66E2-4D6F-A9F9-22F2D2637BDB}">
      <dsp:nvSpPr>
        <dsp:cNvPr id="0" name=""/>
        <dsp:cNvSpPr/>
      </dsp:nvSpPr>
      <dsp:spPr>
        <a:xfrm>
          <a:off x="2556965"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00F2F-443B-4F69-B139-3A247963E436}">
      <dsp:nvSpPr>
        <dsp:cNvPr id="0" name=""/>
        <dsp:cNvSpPr/>
      </dsp:nvSpPr>
      <dsp:spPr>
        <a:xfrm>
          <a:off x="2754319" y="321383"/>
          <a:ext cx="91440" cy="134937"/>
        </a:xfrm>
        <a:custGeom>
          <a:avLst/>
          <a:gdLst/>
          <a:ahLst/>
          <a:cxnLst/>
          <a:rect l="0" t="0" r="0" b="0"/>
          <a:pathLst>
            <a:path>
              <a:moveTo>
                <a:pt x="45720" y="0"/>
              </a:moveTo>
              <a:lnTo>
                <a:pt x="45720" y="67468"/>
              </a:lnTo>
              <a:lnTo>
                <a:pt x="59669" y="67468"/>
              </a:lnTo>
              <a:lnTo>
                <a:pt x="59669"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61F36-8156-448B-AE6C-E6F045823BE1}">
      <dsp:nvSpPr>
        <dsp:cNvPr id="0" name=""/>
        <dsp:cNvSpPr/>
      </dsp:nvSpPr>
      <dsp:spPr>
        <a:xfrm>
          <a:off x="1779467" y="777601"/>
          <a:ext cx="96384" cy="1208014"/>
        </a:xfrm>
        <a:custGeom>
          <a:avLst/>
          <a:gdLst/>
          <a:ahLst/>
          <a:cxnLst/>
          <a:rect l="0" t="0" r="0" b="0"/>
          <a:pathLst>
            <a:path>
              <a:moveTo>
                <a:pt x="0" y="0"/>
              </a:moveTo>
              <a:lnTo>
                <a:pt x="0" y="1208014"/>
              </a:lnTo>
              <a:lnTo>
                <a:pt x="96384"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2243A6-5A6D-42D3-A69B-859DA4C07097}">
      <dsp:nvSpPr>
        <dsp:cNvPr id="0" name=""/>
        <dsp:cNvSpPr/>
      </dsp:nvSpPr>
      <dsp:spPr>
        <a:xfrm>
          <a:off x="1779467" y="777601"/>
          <a:ext cx="96384" cy="751796"/>
        </a:xfrm>
        <a:custGeom>
          <a:avLst/>
          <a:gdLst/>
          <a:ahLst/>
          <a:cxnLst/>
          <a:rect l="0" t="0" r="0" b="0"/>
          <a:pathLst>
            <a:path>
              <a:moveTo>
                <a:pt x="0" y="0"/>
              </a:moveTo>
              <a:lnTo>
                <a:pt x="0" y="751796"/>
              </a:lnTo>
              <a:lnTo>
                <a:pt x="96384"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05502-8CD9-4CF9-AE44-A7F95DE2CEA7}">
      <dsp:nvSpPr>
        <dsp:cNvPr id="0" name=""/>
        <dsp:cNvSpPr/>
      </dsp:nvSpPr>
      <dsp:spPr>
        <a:xfrm>
          <a:off x="1779467" y="777601"/>
          <a:ext cx="96384" cy="295577"/>
        </a:xfrm>
        <a:custGeom>
          <a:avLst/>
          <a:gdLst/>
          <a:ahLst/>
          <a:cxnLst/>
          <a:rect l="0" t="0" r="0" b="0"/>
          <a:pathLst>
            <a:path>
              <a:moveTo>
                <a:pt x="0" y="0"/>
              </a:moveTo>
              <a:lnTo>
                <a:pt x="0" y="295577"/>
              </a:lnTo>
              <a:lnTo>
                <a:pt x="96384"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D0751-9312-4E5C-AB89-FBD9D6064626}">
      <dsp:nvSpPr>
        <dsp:cNvPr id="0" name=""/>
        <dsp:cNvSpPr/>
      </dsp:nvSpPr>
      <dsp:spPr>
        <a:xfrm>
          <a:off x="2036491" y="321383"/>
          <a:ext cx="763548" cy="134937"/>
        </a:xfrm>
        <a:custGeom>
          <a:avLst/>
          <a:gdLst/>
          <a:ahLst/>
          <a:cxnLst/>
          <a:rect l="0" t="0" r="0" b="0"/>
          <a:pathLst>
            <a:path>
              <a:moveTo>
                <a:pt x="763548" y="0"/>
              </a:moveTo>
              <a:lnTo>
                <a:pt x="763548"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8E960-261E-4079-994F-AE041D0F8076}">
      <dsp:nvSpPr>
        <dsp:cNvPr id="0" name=""/>
        <dsp:cNvSpPr/>
      </dsp:nvSpPr>
      <dsp:spPr>
        <a:xfrm>
          <a:off x="958545" y="777601"/>
          <a:ext cx="118882" cy="1208014"/>
        </a:xfrm>
        <a:custGeom>
          <a:avLst/>
          <a:gdLst/>
          <a:ahLst/>
          <a:cxnLst/>
          <a:rect l="0" t="0" r="0" b="0"/>
          <a:pathLst>
            <a:path>
              <a:moveTo>
                <a:pt x="0" y="0"/>
              </a:moveTo>
              <a:lnTo>
                <a:pt x="0" y="1208014"/>
              </a:lnTo>
              <a:lnTo>
                <a:pt x="118882" y="120801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2AA1CF-C5B3-4F58-B64C-33D32A267C27}">
      <dsp:nvSpPr>
        <dsp:cNvPr id="0" name=""/>
        <dsp:cNvSpPr/>
      </dsp:nvSpPr>
      <dsp:spPr>
        <a:xfrm>
          <a:off x="958545" y="777601"/>
          <a:ext cx="118882" cy="751796"/>
        </a:xfrm>
        <a:custGeom>
          <a:avLst/>
          <a:gdLst/>
          <a:ahLst/>
          <a:cxnLst/>
          <a:rect l="0" t="0" r="0" b="0"/>
          <a:pathLst>
            <a:path>
              <a:moveTo>
                <a:pt x="0" y="0"/>
              </a:moveTo>
              <a:lnTo>
                <a:pt x="0" y="751796"/>
              </a:lnTo>
              <a:lnTo>
                <a:pt x="118882" y="751796"/>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4A250A-0E89-4714-BAF8-16243C55989F}">
      <dsp:nvSpPr>
        <dsp:cNvPr id="0" name=""/>
        <dsp:cNvSpPr/>
      </dsp:nvSpPr>
      <dsp:spPr>
        <a:xfrm>
          <a:off x="958545" y="777601"/>
          <a:ext cx="118882" cy="295577"/>
        </a:xfrm>
        <a:custGeom>
          <a:avLst/>
          <a:gdLst/>
          <a:ahLst/>
          <a:cxnLst/>
          <a:rect l="0" t="0" r="0" b="0"/>
          <a:pathLst>
            <a:path>
              <a:moveTo>
                <a:pt x="0" y="0"/>
              </a:moveTo>
              <a:lnTo>
                <a:pt x="0" y="295577"/>
              </a:lnTo>
              <a:lnTo>
                <a:pt x="118882" y="29557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04D2CB-C986-4F75-A7A3-6421D31CE364}">
      <dsp:nvSpPr>
        <dsp:cNvPr id="0" name=""/>
        <dsp:cNvSpPr/>
      </dsp:nvSpPr>
      <dsp:spPr>
        <a:xfrm>
          <a:off x="1226729" y="321383"/>
          <a:ext cx="1573310" cy="134937"/>
        </a:xfrm>
        <a:custGeom>
          <a:avLst/>
          <a:gdLst/>
          <a:ahLst/>
          <a:cxnLst/>
          <a:rect l="0" t="0" r="0" b="0"/>
          <a:pathLst>
            <a:path>
              <a:moveTo>
                <a:pt x="1573310" y="0"/>
              </a:moveTo>
              <a:lnTo>
                <a:pt x="1573310" y="67468"/>
              </a:lnTo>
              <a:lnTo>
                <a:pt x="0" y="67468"/>
              </a:lnTo>
              <a:lnTo>
                <a:pt x="0" y="13493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D903E-A280-46B9-A3E0-F6537A384A45}">
      <dsp:nvSpPr>
        <dsp:cNvPr id="0" name=""/>
        <dsp:cNvSpPr/>
      </dsp:nvSpPr>
      <dsp:spPr>
        <a:xfrm>
          <a:off x="2478759" y="102"/>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GartBistro Webseite</a:t>
          </a:r>
        </a:p>
      </dsp:txBody>
      <dsp:txXfrm>
        <a:off x="2478759" y="102"/>
        <a:ext cx="642560" cy="321280"/>
      </dsp:txXfrm>
    </dsp:sp>
    <dsp:sp modelId="{66AC92F3-8160-4898-89A6-BB4506AABF3C}">
      <dsp:nvSpPr>
        <dsp:cNvPr id="0" name=""/>
        <dsp:cNvSpPr/>
      </dsp:nvSpPr>
      <dsp:spPr>
        <a:xfrm>
          <a:off x="891499" y="456320"/>
          <a:ext cx="6704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Projektmanagement</a:t>
          </a:r>
        </a:p>
      </dsp:txBody>
      <dsp:txXfrm>
        <a:off x="891499" y="456320"/>
        <a:ext cx="670460" cy="321280"/>
      </dsp:txXfrm>
    </dsp:sp>
    <dsp:sp modelId="{85740DF5-B76A-4FA9-BF37-D9CEC871D080}">
      <dsp:nvSpPr>
        <dsp:cNvPr id="0" name=""/>
        <dsp:cNvSpPr/>
      </dsp:nvSpPr>
      <dsp:spPr>
        <a:xfrm>
          <a:off x="1077427"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Protokollführung</a:t>
          </a:r>
        </a:p>
      </dsp:txBody>
      <dsp:txXfrm>
        <a:off x="1077427" y="912539"/>
        <a:ext cx="642560" cy="321280"/>
      </dsp:txXfrm>
    </dsp:sp>
    <dsp:sp modelId="{0DE1B050-D37F-44F7-A977-EBD2AFD05AFA}">
      <dsp:nvSpPr>
        <dsp:cNvPr id="0" name=""/>
        <dsp:cNvSpPr/>
      </dsp:nvSpPr>
      <dsp:spPr>
        <a:xfrm>
          <a:off x="1077427"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Projekthandbuch</a:t>
          </a:r>
        </a:p>
      </dsp:txBody>
      <dsp:txXfrm>
        <a:off x="1077427" y="1368757"/>
        <a:ext cx="642560" cy="321280"/>
      </dsp:txXfrm>
    </dsp:sp>
    <dsp:sp modelId="{3169B16D-0E89-4823-BABD-ABC76CF38E8F}">
      <dsp:nvSpPr>
        <dsp:cNvPr id="0" name=""/>
        <dsp:cNvSpPr/>
      </dsp:nvSpPr>
      <dsp:spPr>
        <a:xfrm>
          <a:off x="1077427"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Dokumentation</a:t>
          </a:r>
        </a:p>
      </dsp:txBody>
      <dsp:txXfrm>
        <a:off x="1077427" y="1824975"/>
        <a:ext cx="642560" cy="321280"/>
      </dsp:txXfrm>
    </dsp:sp>
    <dsp:sp modelId="{07F9B0D9-7188-4AC8-A155-BFD81A134387}">
      <dsp:nvSpPr>
        <dsp:cNvPr id="0" name=""/>
        <dsp:cNvSpPr/>
      </dsp:nvSpPr>
      <dsp:spPr>
        <a:xfrm>
          <a:off x="1715210"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Webseite</a:t>
          </a:r>
        </a:p>
      </dsp:txBody>
      <dsp:txXfrm>
        <a:off x="1715210" y="456320"/>
        <a:ext cx="642560" cy="321280"/>
      </dsp:txXfrm>
    </dsp:sp>
    <dsp:sp modelId="{B4154488-6DAB-41CB-88DC-91F68733E1CE}">
      <dsp:nvSpPr>
        <dsp:cNvPr id="0" name=""/>
        <dsp:cNvSpPr/>
      </dsp:nvSpPr>
      <dsp:spPr>
        <a:xfrm>
          <a:off x="1875851"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1875851" y="912539"/>
        <a:ext cx="642560" cy="321280"/>
      </dsp:txXfrm>
    </dsp:sp>
    <dsp:sp modelId="{C4C327BB-AC54-4465-B3AA-7061ED3B6D59}">
      <dsp:nvSpPr>
        <dsp:cNvPr id="0" name=""/>
        <dsp:cNvSpPr/>
      </dsp:nvSpPr>
      <dsp:spPr>
        <a:xfrm>
          <a:off x="1875851"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Navigation</a:t>
          </a:r>
        </a:p>
      </dsp:txBody>
      <dsp:txXfrm>
        <a:off x="1875851" y="1368757"/>
        <a:ext cx="642560" cy="321280"/>
      </dsp:txXfrm>
    </dsp:sp>
    <dsp:sp modelId="{9045A0AA-E0CD-4331-86E2-3D5220BF9F57}">
      <dsp:nvSpPr>
        <dsp:cNvPr id="0" name=""/>
        <dsp:cNvSpPr/>
      </dsp:nvSpPr>
      <dsp:spPr>
        <a:xfrm>
          <a:off x="1875851"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Loginsystem</a:t>
          </a:r>
        </a:p>
      </dsp:txBody>
      <dsp:txXfrm>
        <a:off x="1875851" y="1824975"/>
        <a:ext cx="642560" cy="321280"/>
      </dsp:txXfrm>
    </dsp:sp>
    <dsp:sp modelId="{34B1DC2D-C679-4A5E-9843-41498C90D929}">
      <dsp:nvSpPr>
        <dsp:cNvPr id="0" name=""/>
        <dsp:cNvSpPr/>
      </dsp:nvSpPr>
      <dsp:spPr>
        <a:xfrm>
          <a:off x="2492709"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Bestellsystem</a:t>
          </a:r>
        </a:p>
      </dsp:txBody>
      <dsp:txXfrm>
        <a:off x="2492709" y="456320"/>
        <a:ext cx="642560" cy="321280"/>
      </dsp:txXfrm>
    </dsp:sp>
    <dsp:sp modelId="{C96837B5-B77B-462D-9D9E-6694B1A785C0}">
      <dsp:nvSpPr>
        <dsp:cNvPr id="0" name=""/>
        <dsp:cNvSpPr/>
      </dsp:nvSpPr>
      <dsp:spPr>
        <a:xfrm>
          <a:off x="2653349"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2653349" y="912539"/>
        <a:ext cx="642560" cy="321280"/>
      </dsp:txXfrm>
    </dsp:sp>
    <dsp:sp modelId="{B281B2F2-818C-4C28-B19C-E4E3D037ECA2}">
      <dsp:nvSpPr>
        <dsp:cNvPr id="0" name=""/>
        <dsp:cNvSpPr/>
      </dsp:nvSpPr>
      <dsp:spPr>
        <a:xfrm>
          <a:off x="2653349"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der Speise</a:t>
          </a:r>
        </a:p>
      </dsp:txBody>
      <dsp:txXfrm>
        <a:off x="2653349" y="1368757"/>
        <a:ext cx="642560" cy="321280"/>
      </dsp:txXfrm>
    </dsp:sp>
    <dsp:sp modelId="{FC4B1D42-AA1F-40DE-9132-E447A9D4940E}">
      <dsp:nvSpPr>
        <dsp:cNvPr id="0" name=""/>
        <dsp:cNvSpPr/>
      </dsp:nvSpPr>
      <dsp:spPr>
        <a:xfrm>
          <a:off x="2653349"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Warenkorb</a:t>
          </a:r>
        </a:p>
      </dsp:txBody>
      <dsp:txXfrm>
        <a:off x="2653349" y="1824975"/>
        <a:ext cx="642560" cy="321280"/>
      </dsp:txXfrm>
    </dsp:sp>
    <dsp:sp modelId="{D26000BD-A8C0-4E80-AD5F-D242049AC7B6}">
      <dsp:nvSpPr>
        <dsp:cNvPr id="0" name=""/>
        <dsp:cNvSpPr/>
      </dsp:nvSpPr>
      <dsp:spPr>
        <a:xfrm>
          <a:off x="2653349" y="2281193"/>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Zahlungsoption</a:t>
          </a:r>
        </a:p>
      </dsp:txBody>
      <dsp:txXfrm>
        <a:off x="2653349" y="2281193"/>
        <a:ext cx="642560" cy="321280"/>
      </dsp:txXfrm>
    </dsp:sp>
    <dsp:sp modelId="{8D488112-C455-4F40-8867-46B40D6BD156}">
      <dsp:nvSpPr>
        <dsp:cNvPr id="0" name=""/>
        <dsp:cNvSpPr/>
      </dsp:nvSpPr>
      <dsp:spPr>
        <a:xfrm>
          <a:off x="2653349" y="2737411"/>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Rechnung</a:t>
          </a:r>
        </a:p>
      </dsp:txBody>
      <dsp:txXfrm>
        <a:off x="2653349" y="2737411"/>
        <a:ext cx="642560" cy="321280"/>
      </dsp:txXfrm>
    </dsp:sp>
    <dsp:sp modelId="{CDF2077F-6CEB-40F0-9D0B-82640F4B4D8D}">
      <dsp:nvSpPr>
        <dsp:cNvPr id="0" name=""/>
        <dsp:cNvSpPr/>
      </dsp:nvSpPr>
      <dsp:spPr>
        <a:xfrm>
          <a:off x="3270208"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Reservierungssystem</a:t>
          </a:r>
        </a:p>
      </dsp:txBody>
      <dsp:txXfrm>
        <a:off x="3270208" y="456320"/>
        <a:ext cx="642560" cy="321280"/>
      </dsp:txXfrm>
    </dsp:sp>
    <dsp:sp modelId="{04FB4241-7C1C-437E-9614-AD0F908BB509}">
      <dsp:nvSpPr>
        <dsp:cNvPr id="0" name=""/>
        <dsp:cNvSpPr/>
      </dsp:nvSpPr>
      <dsp:spPr>
        <a:xfrm>
          <a:off x="3430848"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Design</a:t>
          </a:r>
        </a:p>
      </dsp:txBody>
      <dsp:txXfrm>
        <a:off x="3430848" y="912539"/>
        <a:ext cx="642560" cy="321280"/>
      </dsp:txXfrm>
    </dsp:sp>
    <dsp:sp modelId="{67D3816C-03C6-4E67-BE1E-71EF3CA22A65}">
      <dsp:nvSpPr>
        <dsp:cNvPr id="0" name=""/>
        <dsp:cNvSpPr/>
      </dsp:nvSpPr>
      <dsp:spPr>
        <a:xfrm>
          <a:off x="3430848"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Auswahl Tische</a:t>
          </a:r>
        </a:p>
      </dsp:txBody>
      <dsp:txXfrm>
        <a:off x="3430848" y="1368757"/>
        <a:ext cx="642560" cy="321280"/>
      </dsp:txXfrm>
    </dsp:sp>
    <dsp:sp modelId="{7B82A3E3-6E37-49F5-A698-CB86F1CED391}">
      <dsp:nvSpPr>
        <dsp:cNvPr id="0" name=""/>
        <dsp:cNvSpPr/>
      </dsp:nvSpPr>
      <dsp:spPr>
        <a:xfrm>
          <a:off x="3430848" y="1824975"/>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Anzahl Personen</a:t>
          </a:r>
        </a:p>
      </dsp:txBody>
      <dsp:txXfrm>
        <a:off x="3430848" y="1824975"/>
        <a:ext cx="642560" cy="321280"/>
      </dsp:txXfrm>
    </dsp:sp>
    <dsp:sp modelId="{36994009-62B4-490E-B4A8-E7A191F4FFE0}">
      <dsp:nvSpPr>
        <dsp:cNvPr id="0" name=""/>
        <dsp:cNvSpPr/>
      </dsp:nvSpPr>
      <dsp:spPr>
        <a:xfrm>
          <a:off x="4047706" y="456320"/>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b="1" kern="1200"/>
            <a:t>Verwaltung der Webseite</a:t>
          </a:r>
        </a:p>
      </dsp:txBody>
      <dsp:txXfrm>
        <a:off x="4047706" y="456320"/>
        <a:ext cx="642560" cy="321280"/>
      </dsp:txXfrm>
    </dsp:sp>
    <dsp:sp modelId="{CCE9ABAC-C291-4ADC-A6C7-E79FC39CEE23}">
      <dsp:nvSpPr>
        <dsp:cNvPr id="0" name=""/>
        <dsp:cNvSpPr/>
      </dsp:nvSpPr>
      <dsp:spPr>
        <a:xfrm>
          <a:off x="4208346" y="912539"/>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Speisekarte anpassen</a:t>
          </a:r>
        </a:p>
      </dsp:txBody>
      <dsp:txXfrm>
        <a:off x="4208346" y="912539"/>
        <a:ext cx="642560" cy="321280"/>
      </dsp:txXfrm>
    </dsp:sp>
    <dsp:sp modelId="{FED98DE7-A7C2-4D5C-8399-C3F7594499F1}">
      <dsp:nvSpPr>
        <dsp:cNvPr id="0" name=""/>
        <dsp:cNvSpPr/>
      </dsp:nvSpPr>
      <dsp:spPr>
        <a:xfrm>
          <a:off x="4208346" y="1368757"/>
          <a:ext cx="642560" cy="32128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de-DE" sz="500" kern="1200"/>
            <a:t>Statistiken auswerten</a:t>
          </a:r>
        </a:p>
      </dsp:txBody>
      <dsp:txXfrm>
        <a:off x="4208346" y="1368757"/>
        <a:ext cx="642560" cy="3212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F03E0-7FDF-41C4-9AEE-B516CF78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1803</Words>
  <Characters>11360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 Emik</cp:lastModifiedBy>
  <cp:revision>127</cp:revision>
  <dcterms:created xsi:type="dcterms:W3CDTF">2017-12-27T16:53:00Z</dcterms:created>
  <dcterms:modified xsi:type="dcterms:W3CDTF">2018-01-14T22:59:00Z</dcterms:modified>
</cp:coreProperties>
</file>