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C3F4B" w14:textId="1C9AA7E9" w:rsidR="00F51502" w:rsidRPr="00102A53" w:rsidRDefault="00F51502">
      <w:r w:rsidRPr="00102A53">
        <w:rPr>
          <w:sz w:val="36"/>
          <w:szCs w:val="36"/>
        </w:rPr>
        <w:t>Eidesstaatliche Erklärung</w:t>
      </w:r>
    </w:p>
    <w:p w14:paraId="11629842" w14:textId="6E8282A4" w:rsidR="00F51502" w:rsidRDefault="00F51502" w:rsidP="00F51502">
      <w:commentRangeStart w:id="0"/>
      <w:r>
        <w:t>Ich erkläre an Eides statt, dass ich die vorliegende Diplomarbeit selbstständig und ohne fremde Hilfe verfasst, andere als die angegebenen Quellen und Hilfsmittel nicht benutzt bzw. die wörtlich oder sinngemäß entnommenen Stellen als solche kenntlich gemacht habe.</w:t>
      </w:r>
      <w:commentRangeEnd w:id="0"/>
      <w:r>
        <w:rPr>
          <w:rStyle w:val="Kommentarzeichen"/>
        </w:rPr>
        <w:commentReference w:id="0"/>
      </w:r>
    </w:p>
    <w:p w14:paraId="31D41049" w14:textId="74C46663" w:rsidR="00F51502" w:rsidRDefault="00F51502" w:rsidP="00F51502"/>
    <w:p w14:paraId="76DADDA7" w14:textId="77777777" w:rsidR="00EB4016" w:rsidRDefault="00EB4016" w:rsidP="00F51502"/>
    <w:p w14:paraId="115A29F7" w14:textId="77777777" w:rsidR="00EB4016" w:rsidRDefault="00EB4016" w:rsidP="00F51502"/>
    <w:p w14:paraId="2D98DDF3" w14:textId="1E392557" w:rsidR="00F51502" w:rsidRDefault="00F51502" w:rsidP="00F51502">
      <w:r>
        <w:t>Diplomanden:</w:t>
      </w:r>
      <w:r>
        <w:tab/>
      </w:r>
      <w:r>
        <w:tab/>
      </w:r>
      <w:r>
        <w:tab/>
      </w:r>
      <w:r>
        <w:tab/>
      </w:r>
      <w:r>
        <w:tab/>
      </w:r>
      <w:r>
        <w:tab/>
      </w:r>
      <w:r>
        <w:tab/>
        <w:t>Datum und Unterschrift:</w:t>
      </w:r>
    </w:p>
    <w:p w14:paraId="60BA94D2" w14:textId="70EC2902" w:rsidR="00F51502" w:rsidRDefault="00F51502" w:rsidP="00F51502"/>
    <w:p w14:paraId="361C91DF" w14:textId="00BFE794" w:rsidR="00F51502" w:rsidRDefault="00F51502" w:rsidP="00F51502">
      <w:r>
        <w:t>Anil Celik</w:t>
      </w:r>
      <w:r>
        <w:tab/>
      </w:r>
      <w:r>
        <w:tab/>
      </w:r>
      <w:r>
        <w:tab/>
      </w:r>
      <w:r>
        <w:tab/>
      </w:r>
      <w:r>
        <w:tab/>
      </w:r>
      <w:r>
        <w:tab/>
      </w:r>
      <w:r>
        <w:tab/>
        <w:t>_______________________________</w:t>
      </w:r>
    </w:p>
    <w:p w14:paraId="5912B4E7" w14:textId="3DB2DB15" w:rsidR="00F51502" w:rsidRDefault="00F51502" w:rsidP="00F51502"/>
    <w:p w14:paraId="118B9451" w14:textId="4B7D4580" w:rsidR="00F51502" w:rsidRDefault="00F51502" w:rsidP="00F51502">
      <w:r>
        <w:t>Hakan Emik</w:t>
      </w:r>
      <w:r>
        <w:tab/>
      </w:r>
      <w:r>
        <w:tab/>
      </w:r>
      <w:r>
        <w:tab/>
      </w:r>
      <w:r>
        <w:tab/>
      </w:r>
      <w:r>
        <w:tab/>
      </w:r>
      <w:r>
        <w:tab/>
      </w:r>
      <w:r>
        <w:tab/>
        <w:t>_______________________________</w:t>
      </w:r>
    </w:p>
    <w:p w14:paraId="5C97F7B7" w14:textId="4D070956" w:rsidR="00F51502" w:rsidRDefault="00F51502" w:rsidP="00F51502"/>
    <w:p w14:paraId="21FE0AA0" w14:textId="31527D1D" w:rsidR="00F51502" w:rsidRDefault="00F51502" w:rsidP="00F51502">
      <w:r>
        <w:t>Metin Gökcen</w:t>
      </w:r>
      <w:r>
        <w:tab/>
      </w:r>
      <w:r>
        <w:tab/>
      </w:r>
      <w:r>
        <w:tab/>
      </w:r>
      <w:r>
        <w:tab/>
      </w:r>
      <w:r>
        <w:tab/>
      </w:r>
      <w:r>
        <w:tab/>
      </w:r>
      <w:r>
        <w:tab/>
        <w:t>_______________________________</w:t>
      </w:r>
    </w:p>
    <w:p w14:paraId="373FC1A7" w14:textId="5EFC18C1" w:rsidR="00F51502" w:rsidRDefault="00F51502" w:rsidP="00F51502"/>
    <w:p w14:paraId="06722FA3" w14:textId="343A34A9" w:rsidR="00F51502" w:rsidRDefault="00F51502" w:rsidP="00F51502">
      <w:r>
        <w:t>Dervis Yeniavci</w:t>
      </w:r>
      <w:r>
        <w:tab/>
      </w:r>
      <w:r>
        <w:tab/>
      </w:r>
      <w:r>
        <w:tab/>
      </w:r>
      <w:r>
        <w:tab/>
      </w:r>
      <w:r>
        <w:tab/>
      </w:r>
      <w:r>
        <w:tab/>
      </w:r>
      <w:r>
        <w:tab/>
        <w:t>_______________________________</w:t>
      </w:r>
    </w:p>
    <w:p w14:paraId="67E9DA24" w14:textId="7CCB6108" w:rsidR="00F51502" w:rsidRDefault="00F51502">
      <w:pPr>
        <w:rPr>
          <w:b/>
          <w:sz w:val="36"/>
          <w:szCs w:val="36"/>
        </w:rPr>
      </w:pPr>
    </w:p>
    <w:p w14:paraId="21565E6D" w14:textId="09715271" w:rsidR="00F51502" w:rsidRDefault="00F51502">
      <w:pPr>
        <w:rPr>
          <w:b/>
          <w:sz w:val="36"/>
          <w:szCs w:val="36"/>
        </w:rPr>
      </w:pPr>
    </w:p>
    <w:p w14:paraId="5B748088" w14:textId="1F73C630" w:rsidR="00F51502" w:rsidRDefault="00F51502">
      <w:pPr>
        <w:rPr>
          <w:b/>
          <w:sz w:val="36"/>
          <w:szCs w:val="36"/>
        </w:rPr>
      </w:pPr>
    </w:p>
    <w:p w14:paraId="3786DEAE" w14:textId="4C197860" w:rsidR="00F51502" w:rsidRDefault="00F51502">
      <w:pPr>
        <w:rPr>
          <w:b/>
          <w:sz w:val="36"/>
          <w:szCs w:val="36"/>
        </w:rPr>
      </w:pPr>
    </w:p>
    <w:p w14:paraId="082BD970" w14:textId="15415A02" w:rsidR="00F51502" w:rsidRDefault="00F51502">
      <w:pPr>
        <w:rPr>
          <w:b/>
          <w:sz w:val="36"/>
          <w:szCs w:val="36"/>
        </w:rPr>
      </w:pPr>
    </w:p>
    <w:p w14:paraId="0726BAAC" w14:textId="73D417F2" w:rsidR="00F51502" w:rsidRDefault="00F51502">
      <w:pPr>
        <w:rPr>
          <w:b/>
          <w:sz w:val="36"/>
          <w:szCs w:val="36"/>
        </w:rPr>
      </w:pPr>
    </w:p>
    <w:p w14:paraId="2AA79959" w14:textId="7AB2BDAD" w:rsidR="00F51502" w:rsidRDefault="00F51502">
      <w:pPr>
        <w:rPr>
          <w:b/>
          <w:sz w:val="36"/>
          <w:szCs w:val="36"/>
        </w:rPr>
      </w:pPr>
    </w:p>
    <w:p w14:paraId="36238797" w14:textId="0C157B82" w:rsidR="00F51502" w:rsidRDefault="00F51502">
      <w:pPr>
        <w:rPr>
          <w:b/>
          <w:sz w:val="36"/>
          <w:szCs w:val="36"/>
        </w:rPr>
      </w:pPr>
    </w:p>
    <w:p w14:paraId="2F2FE0ED" w14:textId="1E14E220" w:rsidR="00F51502" w:rsidRDefault="00F51502">
      <w:pPr>
        <w:rPr>
          <w:b/>
          <w:sz w:val="36"/>
          <w:szCs w:val="36"/>
        </w:rPr>
      </w:pPr>
    </w:p>
    <w:p w14:paraId="2233AAC9" w14:textId="347B1184" w:rsidR="00EB4016" w:rsidRDefault="00EB4016">
      <w:pPr>
        <w:rPr>
          <w:b/>
          <w:sz w:val="36"/>
          <w:szCs w:val="36"/>
        </w:rPr>
      </w:pPr>
    </w:p>
    <w:p w14:paraId="705BBAA2" w14:textId="4B8466A5" w:rsidR="00EB4016" w:rsidRDefault="00EB4016">
      <w:pPr>
        <w:rPr>
          <w:b/>
          <w:sz w:val="36"/>
          <w:szCs w:val="36"/>
        </w:rPr>
      </w:pPr>
    </w:p>
    <w:p w14:paraId="3162ADD8" w14:textId="2BF0E92F" w:rsidR="00EB4016" w:rsidRDefault="00EB4016">
      <w:pPr>
        <w:rPr>
          <w:b/>
          <w:sz w:val="36"/>
          <w:szCs w:val="36"/>
        </w:rPr>
      </w:pPr>
    </w:p>
    <w:p w14:paraId="542E7F92" w14:textId="04641B13" w:rsidR="00EB4016" w:rsidRDefault="00EB4016">
      <w:pPr>
        <w:rPr>
          <w:b/>
          <w:sz w:val="36"/>
          <w:szCs w:val="36"/>
        </w:rPr>
      </w:pPr>
    </w:p>
    <w:p w14:paraId="0F6F5949" w14:textId="740304BF" w:rsidR="00EB4016" w:rsidRDefault="00EB4016">
      <w:pPr>
        <w:rPr>
          <w:b/>
          <w:sz w:val="36"/>
          <w:szCs w:val="36"/>
        </w:rPr>
      </w:pPr>
    </w:p>
    <w:p w14:paraId="4A1E03E1" w14:textId="77777777" w:rsidR="00EB4016" w:rsidRDefault="00EB4016">
      <w:pPr>
        <w:rPr>
          <w:b/>
          <w:sz w:val="36"/>
          <w:szCs w:val="36"/>
        </w:rPr>
      </w:pPr>
    </w:p>
    <w:p w14:paraId="76F2C3D5" w14:textId="77777777" w:rsidR="007A4A7C" w:rsidRDefault="007A4A7C">
      <w:pPr>
        <w:rPr>
          <w:sz w:val="36"/>
          <w:szCs w:val="36"/>
        </w:rPr>
      </w:pPr>
    </w:p>
    <w:p w14:paraId="1212E927" w14:textId="6D33CAAA" w:rsidR="00F51502" w:rsidRPr="00413E41" w:rsidRDefault="00F51502">
      <w:pPr>
        <w:rPr>
          <w:sz w:val="36"/>
          <w:szCs w:val="36"/>
        </w:rPr>
      </w:pPr>
      <w:r w:rsidRPr="00413E41">
        <w:rPr>
          <w:sz w:val="36"/>
          <w:szCs w:val="36"/>
        </w:rPr>
        <w:lastRenderedPageBreak/>
        <w:t>Abstract</w:t>
      </w:r>
    </w:p>
    <w:p w14:paraId="26A70441" w14:textId="705AEBC1" w:rsidR="00F51502" w:rsidRDefault="00F51502">
      <w:pPr>
        <w:rPr>
          <w:b/>
          <w:sz w:val="36"/>
          <w:szCs w:val="36"/>
        </w:rPr>
      </w:pPr>
    </w:p>
    <w:p w14:paraId="6B134984" w14:textId="5DF83746" w:rsidR="00F51502" w:rsidRDefault="00F51502">
      <w:pPr>
        <w:rPr>
          <w:b/>
          <w:sz w:val="36"/>
          <w:szCs w:val="36"/>
        </w:rPr>
      </w:pPr>
    </w:p>
    <w:p w14:paraId="166D6F0B" w14:textId="7F49C113" w:rsidR="00F51502" w:rsidRDefault="00F51502">
      <w:pPr>
        <w:rPr>
          <w:b/>
          <w:sz w:val="36"/>
          <w:szCs w:val="36"/>
        </w:rPr>
      </w:pPr>
    </w:p>
    <w:p w14:paraId="4B80EC10" w14:textId="2BED0CE3" w:rsidR="00F51502" w:rsidRDefault="00F51502">
      <w:pPr>
        <w:rPr>
          <w:b/>
          <w:sz w:val="36"/>
          <w:szCs w:val="36"/>
        </w:rPr>
      </w:pPr>
    </w:p>
    <w:p w14:paraId="40142998" w14:textId="608C90D9" w:rsidR="00F51502" w:rsidRDefault="00F51502">
      <w:pPr>
        <w:rPr>
          <w:b/>
          <w:sz w:val="36"/>
          <w:szCs w:val="36"/>
        </w:rPr>
      </w:pPr>
    </w:p>
    <w:p w14:paraId="0B9DAC80" w14:textId="3AEF71E8" w:rsidR="00F51502" w:rsidRDefault="00F51502">
      <w:pPr>
        <w:rPr>
          <w:b/>
          <w:sz w:val="36"/>
          <w:szCs w:val="36"/>
        </w:rPr>
      </w:pPr>
    </w:p>
    <w:p w14:paraId="0EF1AF18" w14:textId="68D6EF14" w:rsidR="00F51502" w:rsidRDefault="00F51502">
      <w:pPr>
        <w:rPr>
          <w:b/>
          <w:sz w:val="36"/>
          <w:szCs w:val="36"/>
        </w:rPr>
      </w:pPr>
    </w:p>
    <w:p w14:paraId="189EB76C" w14:textId="1BEF65F4" w:rsidR="00F51502" w:rsidRDefault="00F51502">
      <w:pPr>
        <w:rPr>
          <w:b/>
          <w:sz w:val="36"/>
          <w:szCs w:val="36"/>
        </w:rPr>
      </w:pPr>
    </w:p>
    <w:p w14:paraId="4A271290" w14:textId="57FFFEBE" w:rsidR="00F51502" w:rsidRDefault="00F51502">
      <w:pPr>
        <w:rPr>
          <w:b/>
          <w:sz w:val="36"/>
          <w:szCs w:val="36"/>
        </w:rPr>
      </w:pPr>
    </w:p>
    <w:p w14:paraId="12DCB676" w14:textId="385094E0" w:rsidR="00F51502" w:rsidRDefault="00F51502">
      <w:pPr>
        <w:rPr>
          <w:b/>
          <w:sz w:val="36"/>
          <w:szCs w:val="36"/>
        </w:rPr>
      </w:pPr>
    </w:p>
    <w:p w14:paraId="066C1E36" w14:textId="7CCFA002" w:rsidR="00F51502" w:rsidRDefault="00F51502">
      <w:pPr>
        <w:rPr>
          <w:b/>
          <w:sz w:val="36"/>
          <w:szCs w:val="36"/>
        </w:rPr>
      </w:pPr>
    </w:p>
    <w:p w14:paraId="443A54E1" w14:textId="0CD701CD" w:rsidR="00F51502" w:rsidRDefault="00F51502">
      <w:pPr>
        <w:rPr>
          <w:b/>
          <w:sz w:val="36"/>
          <w:szCs w:val="36"/>
        </w:rPr>
      </w:pPr>
    </w:p>
    <w:p w14:paraId="2F6CC295" w14:textId="7A718EF0" w:rsidR="00F51502" w:rsidRDefault="00F51502">
      <w:pPr>
        <w:rPr>
          <w:b/>
          <w:sz w:val="36"/>
          <w:szCs w:val="36"/>
        </w:rPr>
      </w:pPr>
    </w:p>
    <w:p w14:paraId="718591F5" w14:textId="2C3D5F1D" w:rsidR="00F51502" w:rsidRDefault="00F51502">
      <w:pPr>
        <w:rPr>
          <w:b/>
          <w:sz w:val="36"/>
          <w:szCs w:val="36"/>
        </w:rPr>
      </w:pPr>
    </w:p>
    <w:p w14:paraId="49769FCB" w14:textId="66DD1ACA" w:rsidR="00F51502" w:rsidRDefault="00F51502">
      <w:pPr>
        <w:rPr>
          <w:b/>
          <w:sz w:val="36"/>
          <w:szCs w:val="36"/>
        </w:rPr>
      </w:pPr>
    </w:p>
    <w:p w14:paraId="47DB3DDC" w14:textId="77777777" w:rsidR="00567527" w:rsidRDefault="00567527">
      <w:pPr>
        <w:rPr>
          <w:b/>
          <w:sz w:val="36"/>
          <w:szCs w:val="36"/>
        </w:rPr>
      </w:pPr>
    </w:p>
    <w:p w14:paraId="7D986DA5" w14:textId="77777777" w:rsidR="00102A53" w:rsidRDefault="00102A53">
      <w:pPr>
        <w:rPr>
          <w:sz w:val="36"/>
          <w:szCs w:val="36"/>
        </w:rPr>
      </w:pPr>
    </w:p>
    <w:p w14:paraId="140365A2" w14:textId="77777777" w:rsidR="00102A53" w:rsidRDefault="00102A53">
      <w:pPr>
        <w:rPr>
          <w:sz w:val="36"/>
          <w:szCs w:val="36"/>
        </w:rPr>
      </w:pPr>
    </w:p>
    <w:p w14:paraId="28002195" w14:textId="77777777" w:rsidR="00102A53" w:rsidRDefault="00102A53">
      <w:pPr>
        <w:rPr>
          <w:sz w:val="36"/>
          <w:szCs w:val="36"/>
        </w:rPr>
      </w:pPr>
    </w:p>
    <w:p w14:paraId="0653569A" w14:textId="77777777" w:rsidR="00102A53" w:rsidRDefault="00102A53">
      <w:pPr>
        <w:rPr>
          <w:sz w:val="36"/>
          <w:szCs w:val="36"/>
        </w:rPr>
      </w:pPr>
    </w:p>
    <w:p w14:paraId="5F3AF766" w14:textId="77777777" w:rsidR="00EB4016" w:rsidRDefault="00EB4016">
      <w:pPr>
        <w:rPr>
          <w:sz w:val="36"/>
          <w:szCs w:val="36"/>
        </w:rPr>
      </w:pPr>
    </w:p>
    <w:p w14:paraId="50A32C43" w14:textId="77777777" w:rsidR="00EB4016" w:rsidRDefault="00EB4016">
      <w:pPr>
        <w:rPr>
          <w:sz w:val="36"/>
          <w:szCs w:val="36"/>
        </w:rPr>
      </w:pPr>
    </w:p>
    <w:p w14:paraId="719F1A17" w14:textId="77777777" w:rsidR="00EB4016" w:rsidRDefault="00EB4016">
      <w:pPr>
        <w:rPr>
          <w:sz w:val="36"/>
          <w:szCs w:val="36"/>
        </w:rPr>
      </w:pPr>
    </w:p>
    <w:p w14:paraId="476D1E80" w14:textId="77777777" w:rsidR="00EB4016" w:rsidRDefault="00EB4016">
      <w:pPr>
        <w:rPr>
          <w:sz w:val="36"/>
          <w:szCs w:val="36"/>
        </w:rPr>
      </w:pPr>
    </w:p>
    <w:p w14:paraId="68A9F5BD" w14:textId="77777777" w:rsidR="00EB4016" w:rsidRDefault="00EB4016">
      <w:pPr>
        <w:rPr>
          <w:sz w:val="36"/>
          <w:szCs w:val="36"/>
        </w:rPr>
      </w:pPr>
    </w:p>
    <w:p w14:paraId="73661B9D" w14:textId="15BC021E" w:rsidR="00F51502" w:rsidRPr="00567527" w:rsidRDefault="00F51502">
      <w:pPr>
        <w:rPr>
          <w:sz w:val="36"/>
          <w:szCs w:val="36"/>
        </w:rPr>
      </w:pPr>
      <w:r w:rsidRPr="00567527">
        <w:rPr>
          <w:sz w:val="36"/>
          <w:szCs w:val="36"/>
        </w:rPr>
        <w:lastRenderedPageBreak/>
        <w:t>Vorwort &amp; Danksagung</w:t>
      </w:r>
    </w:p>
    <w:p w14:paraId="5CA84DB5" w14:textId="3FBA021A" w:rsidR="00F51502" w:rsidRDefault="00F51502">
      <w:pPr>
        <w:rPr>
          <w:b/>
          <w:sz w:val="36"/>
          <w:szCs w:val="36"/>
        </w:rPr>
      </w:pPr>
    </w:p>
    <w:p w14:paraId="5DEF881E" w14:textId="4945DD96" w:rsidR="00F51502" w:rsidRDefault="00F51502">
      <w:pPr>
        <w:rPr>
          <w:b/>
          <w:sz w:val="36"/>
          <w:szCs w:val="36"/>
        </w:rPr>
      </w:pPr>
    </w:p>
    <w:p w14:paraId="1852928B" w14:textId="32CCAA2D" w:rsidR="00F51502" w:rsidRDefault="00F51502">
      <w:pPr>
        <w:rPr>
          <w:b/>
          <w:sz w:val="36"/>
          <w:szCs w:val="36"/>
        </w:rPr>
      </w:pPr>
    </w:p>
    <w:p w14:paraId="70A9455B" w14:textId="28D69910" w:rsidR="00F51502" w:rsidRDefault="00F51502">
      <w:pPr>
        <w:rPr>
          <w:b/>
          <w:sz w:val="36"/>
          <w:szCs w:val="36"/>
        </w:rPr>
      </w:pPr>
    </w:p>
    <w:p w14:paraId="4BBACEF5" w14:textId="58A2662B" w:rsidR="00F51502" w:rsidRDefault="00F51502">
      <w:pPr>
        <w:rPr>
          <w:b/>
          <w:sz w:val="36"/>
          <w:szCs w:val="36"/>
        </w:rPr>
      </w:pPr>
    </w:p>
    <w:p w14:paraId="69365F4D" w14:textId="65F30B73" w:rsidR="00F51502" w:rsidRDefault="00F51502">
      <w:pPr>
        <w:rPr>
          <w:b/>
          <w:sz w:val="36"/>
          <w:szCs w:val="36"/>
        </w:rPr>
      </w:pPr>
    </w:p>
    <w:p w14:paraId="380B2BFF" w14:textId="1FA39AB9" w:rsidR="00F51502" w:rsidRDefault="00F51502">
      <w:pPr>
        <w:rPr>
          <w:b/>
          <w:sz w:val="36"/>
          <w:szCs w:val="36"/>
        </w:rPr>
      </w:pPr>
    </w:p>
    <w:p w14:paraId="627370D0" w14:textId="01BBD1F4" w:rsidR="00F51502" w:rsidRDefault="00F51502">
      <w:pPr>
        <w:rPr>
          <w:b/>
          <w:sz w:val="36"/>
          <w:szCs w:val="36"/>
        </w:rPr>
      </w:pPr>
    </w:p>
    <w:p w14:paraId="1D7230D2" w14:textId="40C79E17" w:rsidR="00F51502" w:rsidRDefault="00F51502">
      <w:pPr>
        <w:rPr>
          <w:b/>
          <w:sz w:val="36"/>
          <w:szCs w:val="36"/>
        </w:rPr>
      </w:pPr>
    </w:p>
    <w:p w14:paraId="4508B2DE" w14:textId="79C2D8AB" w:rsidR="00F51502" w:rsidRDefault="00F51502">
      <w:pPr>
        <w:rPr>
          <w:b/>
          <w:sz w:val="36"/>
          <w:szCs w:val="36"/>
        </w:rPr>
      </w:pPr>
    </w:p>
    <w:p w14:paraId="42FF1926" w14:textId="4F74988D" w:rsidR="00F51502" w:rsidRDefault="00F51502">
      <w:pPr>
        <w:rPr>
          <w:b/>
          <w:sz w:val="36"/>
          <w:szCs w:val="36"/>
        </w:rPr>
      </w:pPr>
    </w:p>
    <w:p w14:paraId="470D3995" w14:textId="6166D33B" w:rsidR="00F51502" w:rsidRDefault="00F51502">
      <w:pPr>
        <w:rPr>
          <w:b/>
          <w:sz w:val="36"/>
          <w:szCs w:val="36"/>
        </w:rPr>
      </w:pPr>
    </w:p>
    <w:p w14:paraId="40C270ED" w14:textId="7E72FC8D" w:rsidR="00F51502" w:rsidRDefault="00F51502">
      <w:pPr>
        <w:rPr>
          <w:b/>
          <w:sz w:val="36"/>
          <w:szCs w:val="36"/>
        </w:rPr>
      </w:pPr>
    </w:p>
    <w:p w14:paraId="1C4F9FDE" w14:textId="35B4B7D4" w:rsidR="00F51502" w:rsidRDefault="00F51502">
      <w:pPr>
        <w:rPr>
          <w:b/>
          <w:sz w:val="36"/>
          <w:szCs w:val="36"/>
        </w:rPr>
      </w:pPr>
    </w:p>
    <w:p w14:paraId="70FD11FC" w14:textId="37A7E5CF" w:rsidR="00F51502" w:rsidRDefault="00F51502">
      <w:pPr>
        <w:rPr>
          <w:b/>
          <w:sz w:val="36"/>
          <w:szCs w:val="36"/>
        </w:rPr>
      </w:pPr>
    </w:p>
    <w:p w14:paraId="2ADE4051" w14:textId="77777777" w:rsidR="00417E2C" w:rsidRDefault="00417E2C">
      <w:pPr>
        <w:rPr>
          <w:sz w:val="36"/>
          <w:szCs w:val="36"/>
        </w:rPr>
      </w:pPr>
    </w:p>
    <w:p w14:paraId="1CEF71E5" w14:textId="77777777" w:rsidR="00417E2C" w:rsidRDefault="00417E2C">
      <w:pPr>
        <w:rPr>
          <w:sz w:val="36"/>
          <w:szCs w:val="36"/>
        </w:rPr>
      </w:pPr>
    </w:p>
    <w:p w14:paraId="4CEECB09" w14:textId="77777777" w:rsidR="00417E2C" w:rsidRDefault="00417E2C">
      <w:pPr>
        <w:rPr>
          <w:sz w:val="36"/>
          <w:szCs w:val="36"/>
        </w:rPr>
      </w:pPr>
    </w:p>
    <w:p w14:paraId="34EB796D" w14:textId="77777777" w:rsidR="00417E2C" w:rsidRDefault="00417E2C">
      <w:pPr>
        <w:rPr>
          <w:sz w:val="36"/>
          <w:szCs w:val="36"/>
        </w:rPr>
      </w:pPr>
    </w:p>
    <w:p w14:paraId="017689FC" w14:textId="77777777" w:rsidR="00417E2C" w:rsidRDefault="00417E2C">
      <w:pPr>
        <w:rPr>
          <w:sz w:val="36"/>
          <w:szCs w:val="36"/>
        </w:rPr>
      </w:pPr>
    </w:p>
    <w:p w14:paraId="4F43445D" w14:textId="77777777" w:rsidR="00EB4016" w:rsidRDefault="00EB4016">
      <w:pPr>
        <w:rPr>
          <w:sz w:val="36"/>
          <w:szCs w:val="36"/>
        </w:rPr>
      </w:pPr>
    </w:p>
    <w:p w14:paraId="31473E8E" w14:textId="77777777" w:rsidR="00EB4016" w:rsidRDefault="00EB4016">
      <w:pPr>
        <w:rPr>
          <w:sz w:val="36"/>
          <w:szCs w:val="36"/>
        </w:rPr>
      </w:pPr>
    </w:p>
    <w:p w14:paraId="5E131419" w14:textId="77777777" w:rsidR="00EB4016" w:rsidRDefault="00EB4016">
      <w:pPr>
        <w:rPr>
          <w:sz w:val="36"/>
          <w:szCs w:val="36"/>
        </w:rPr>
      </w:pPr>
    </w:p>
    <w:p w14:paraId="7E69DAB5" w14:textId="77777777" w:rsidR="00EB4016" w:rsidRDefault="00EB4016">
      <w:pPr>
        <w:rPr>
          <w:sz w:val="36"/>
          <w:szCs w:val="36"/>
        </w:rPr>
      </w:pPr>
    </w:p>
    <w:p w14:paraId="4319CD0C" w14:textId="77777777" w:rsidR="00EB4016" w:rsidRDefault="00EB4016">
      <w:pPr>
        <w:rPr>
          <w:sz w:val="36"/>
          <w:szCs w:val="36"/>
        </w:rPr>
      </w:pPr>
    </w:p>
    <w:p w14:paraId="19874503" w14:textId="3EF4742E" w:rsidR="00F51502" w:rsidRPr="00567527" w:rsidRDefault="00F51502">
      <w:pPr>
        <w:rPr>
          <w:sz w:val="36"/>
          <w:szCs w:val="36"/>
        </w:rPr>
      </w:pPr>
      <w:r w:rsidRPr="00567527">
        <w:rPr>
          <w:sz w:val="36"/>
          <w:szCs w:val="36"/>
        </w:rPr>
        <w:lastRenderedPageBreak/>
        <w:t>Hinweis zur geschlechtsneutralen Formulierungen</w:t>
      </w:r>
    </w:p>
    <w:p w14:paraId="010335CA" w14:textId="73334000" w:rsidR="00F51502" w:rsidRDefault="00F51502">
      <w:pPr>
        <w:rPr>
          <w:b/>
          <w:sz w:val="36"/>
          <w:szCs w:val="36"/>
        </w:rPr>
      </w:pPr>
    </w:p>
    <w:p w14:paraId="102B33FE" w14:textId="64765D2E" w:rsidR="00F51502" w:rsidRDefault="00F51502">
      <w:pPr>
        <w:rPr>
          <w:b/>
          <w:sz w:val="36"/>
          <w:szCs w:val="36"/>
        </w:rPr>
      </w:pPr>
    </w:p>
    <w:p w14:paraId="2BE1999C" w14:textId="08CEBEBB" w:rsidR="00F51502" w:rsidRDefault="00F51502">
      <w:pPr>
        <w:rPr>
          <w:b/>
          <w:sz w:val="36"/>
          <w:szCs w:val="36"/>
        </w:rPr>
      </w:pPr>
    </w:p>
    <w:p w14:paraId="7E77C33A" w14:textId="53898A38" w:rsidR="00F51502" w:rsidRDefault="00F51502">
      <w:pPr>
        <w:rPr>
          <w:b/>
          <w:sz w:val="36"/>
          <w:szCs w:val="36"/>
        </w:rPr>
      </w:pPr>
    </w:p>
    <w:p w14:paraId="5E8873D0" w14:textId="33CFDADD" w:rsidR="00F51502" w:rsidRDefault="00F51502">
      <w:pPr>
        <w:rPr>
          <w:b/>
          <w:sz w:val="36"/>
          <w:szCs w:val="36"/>
        </w:rPr>
      </w:pPr>
    </w:p>
    <w:p w14:paraId="480C2421" w14:textId="14D2E9A5" w:rsidR="00F51502" w:rsidRDefault="00F51502">
      <w:pPr>
        <w:rPr>
          <w:b/>
          <w:sz w:val="36"/>
          <w:szCs w:val="36"/>
        </w:rPr>
      </w:pPr>
    </w:p>
    <w:p w14:paraId="7A5A28BE" w14:textId="6FD9FE00" w:rsidR="00F51502" w:rsidRDefault="00F51502">
      <w:pPr>
        <w:rPr>
          <w:b/>
          <w:sz w:val="36"/>
          <w:szCs w:val="36"/>
        </w:rPr>
      </w:pPr>
    </w:p>
    <w:p w14:paraId="18F2454E" w14:textId="21598C31" w:rsidR="00F51502" w:rsidRDefault="00F51502">
      <w:pPr>
        <w:rPr>
          <w:b/>
          <w:sz w:val="36"/>
          <w:szCs w:val="36"/>
        </w:rPr>
      </w:pPr>
    </w:p>
    <w:p w14:paraId="0363F8E4" w14:textId="2D4FE213" w:rsidR="00F51502" w:rsidRDefault="00F51502">
      <w:pPr>
        <w:rPr>
          <w:b/>
          <w:sz w:val="36"/>
          <w:szCs w:val="36"/>
        </w:rPr>
      </w:pPr>
    </w:p>
    <w:p w14:paraId="6CA0C2EC" w14:textId="6E62D7A2" w:rsidR="00F51502" w:rsidRDefault="00F51502">
      <w:pPr>
        <w:rPr>
          <w:b/>
          <w:sz w:val="36"/>
          <w:szCs w:val="36"/>
        </w:rPr>
      </w:pPr>
    </w:p>
    <w:p w14:paraId="60F76473" w14:textId="0DD580B3" w:rsidR="00F51502" w:rsidRDefault="00F51502">
      <w:pPr>
        <w:rPr>
          <w:b/>
          <w:sz w:val="36"/>
          <w:szCs w:val="36"/>
        </w:rPr>
      </w:pPr>
    </w:p>
    <w:p w14:paraId="52B6FC3D" w14:textId="50F78641" w:rsidR="00F51502" w:rsidRDefault="00F51502">
      <w:pPr>
        <w:rPr>
          <w:b/>
          <w:sz w:val="36"/>
          <w:szCs w:val="36"/>
        </w:rPr>
      </w:pPr>
    </w:p>
    <w:p w14:paraId="42E63A23" w14:textId="15513858" w:rsidR="00F51502" w:rsidRDefault="00F51502">
      <w:pPr>
        <w:rPr>
          <w:b/>
          <w:sz w:val="36"/>
          <w:szCs w:val="36"/>
        </w:rPr>
      </w:pPr>
    </w:p>
    <w:p w14:paraId="67EB4376" w14:textId="4787E83F" w:rsidR="00F51502" w:rsidRDefault="00F51502">
      <w:pPr>
        <w:rPr>
          <w:b/>
          <w:sz w:val="36"/>
          <w:szCs w:val="36"/>
        </w:rPr>
      </w:pPr>
    </w:p>
    <w:p w14:paraId="22B10E6B" w14:textId="77777777" w:rsidR="00417E2C" w:rsidRDefault="00417E2C">
      <w:pPr>
        <w:rPr>
          <w:sz w:val="36"/>
          <w:szCs w:val="36"/>
        </w:rPr>
      </w:pPr>
    </w:p>
    <w:p w14:paraId="30FDB1B2" w14:textId="77777777" w:rsidR="00417E2C" w:rsidRDefault="00417E2C">
      <w:pPr>
        <w:rPr>
          <w:sz w:val="36"/>
          <w:szCs w:val="36"/>
        </w:rPr>
      </w:pPr>
    </w:p>
    <w:p w14:paraId="6B31B2F3" w14:textId="77777777" w:rsidR="00417E2C" w:rsidRDefault="00417E2C">
      <w:pPr>
        <w:rPr>
          <w:sz w:val="36"/>
          <w:szCs w:val="36"/>
        </w:rPr>
      </w:pPr>
    </w:p>
    <w:p w14:paraId="5730FE95" w14:textId="77777777" w:rsidR="00417E2C" w:rsidRDefault="00417E2C">
      <w:pPr>
        <w:rPr>
          <w:sz w:val="36"/>
          <w:szCs w:val="36"/>
        </w:rPr>
      </w:pPr>
    </w:p>
    <w:p w14:paraId="3952CEDF" w14:textId="77777777" w:rsidR="00417E2C" w:rsidRDefault="00417E2C">
      <w:pPr>
        <w:rPr>
          <w:sz w:val="36"/>
          <w:szCs w:val="36"/>
        </w:rPr>
      </w:pPr>
    </w:p>
    <w:p w14:paraId="1621F8E8" w14:textId="77777777" w:rsidR="00417E2C" w:rsidRDefault="00417E2C">
      <w:pPr>
        <w:rPr>
          <w:sz w:val="36"/>
          <w:szCs w:val="36"/>
        </w:rPr>
      </w:pPr>
    </w:p>
    <w:p w14:paraId="6590381E" w14:textId="77777777" w:rsidR="00EB4016" w:rsidRDefault="00EB4016">
      <w:pPr>
        <w:rPr>
          <w:sz w:val="36"/>
          <w:szCs w:val="36"/>
        </w:rPr>
      </w:pPr>
    </w:p>
    <w:p w14:paraId="1FD1F5A6" w14:textId="77777777" w:rsidR="00EB4016" w:rsidRDefault="00EB4016">
      <w:pPr>
        <w:rPr>
          <w:sz w:val="36"/>
          <w:szCs w:val="36"/>
        </w:rPr>
      </w:pPr>
    </w:p>
    <w:p w14:paraId="5A1F4DFF" w14:textId="77777777" w:rsidR="00EB4016" w:rsidRDefault="00EB4016">
      <w:pPr>
        <w:rPr>
          <w:sz w:val="36"/>
          <w:szCs w:val="36"/>
        </w:rPr>
      </w:pPr>
    </w:p>
    <w:p w14:paraId="7AFD40D1" w14:textId="77777777" w:rsidR="00EB4016" w:rsidRDefault="00EB4016">
      <w:pPr>
        <w:rPr>
          <w:sz w:val="36"/>
          <w:szCs w:val="36"/>
        </w:rPr>
      </w:pPr>
    </w:p>
    <w:p w14:paraId="3D2EBB0B" w14:textId="77777777" w:rsidR="00EB4016" w:rsidRDefault="00EB4016">
      <w:pPr>
        <w:rPr>
          <w:sz w:val="36"/>
          <w:szCs w:val="36"/>
        </w:rPr>
      </w:pPr>
    </w:p>
    <w:p w14:paraId="0E966B42" w14:textId="13FF1E01" w:rsidR="00F51502" w:rsidRPr="00567527" w:rsidRDefault="00F51502">
      <w:pPr>
        <w:rPr>
          <w:sz w:val="36"/>
          <w:szCs w:val="36"/>
        </w:rPr>
      </w:pPr>
      <w:r w:rsidRPr="00567527">
        <w:rPr>
          <w:sz w:val="36"/>
          <w:szCs w:val="36"/>
        </w:rPr>
        <w:lastRenderedPageBreak/>
        <w:t>Hinweis zu Textformatierung</w:t>
      </w:r>
    </w:p>
    <w:p w14:paraId="505C736B" w14:textId="05C4BBEC" w:rsidR="00F51502" w:rsidRDefault="00F51502">
      <w:pPr>
        <w:rPr>
          <w:b/>
          <w:sz w:val="36"/>
          <w:szCs w:val="36"/>
        </w:rPr>
      </w:pPr>
    </w:p>
    <w:p w14:paraId="6769FD5C" w14:textId="6829AE34" w:rsidR="00F51502" w:rsidRDefault="00F51502">
      <w:pPr>
        <w:rPr>
          <w:b/>
          <w:sz w:val="36"/>
          <w:szCs w:val="36"/>
        </w:rPr>
      </w:pPr>
    </w:p>
    <w:p w14:paraId="220CDD6E" w14:textId="629784F3" w:rsidR="00F51502" w:rsidRDefault="00F51502">
      <w:pPr>
        <w:rPr>
          <w:b/>
          <w:sz w:val="36"/>
          <w:szCs w:val="36"/>
        </w:rPr>
      </w:pPr>
    </w:p>
    <w:p w14:paraId="69D43CC2" w14:textId="0E2BE08E" w:rsidR="00F51502" w:rsidRDefault="00F51502">
      <w:pPr>
        <w:rPr>
          <w:b/>
          <w:sz w:val="36"/>
          <w:szCs w:val="36"/>
        </w:rPr>
      </w:pPr>
    </w:p>
    <w:p w14:paraId="445267A6" w14:textId="285F30C2" w:rsidR="00F51502" w:rsidRDefault="00F51502">
      <w:pPr>
        <w:rPr>
          <w:b/>
          <w:sz w:val="36"/>
          <w:szCs w:val="36"/>
        </w:rPr>
      </w:pPr>
    </w:p>
    <w:p w14:paraId="66DE5A11" w14:textId="7B3224F9" w:rsidR="00F51502" w:rsidRDefault="00F51502">
      <w:pPr>
        <w:rPr>
          <w:b/>
          <w:sz w:val="36"/>
          <w:szCs w:val="36"/>
        </w:rPr>
      </w:pPr>
    </w:p>
    <w:p w14:paraId="4DC16CC0" w14:textId="1075EB2D" w:rsidR="00F51502" w:rsidRDefault="00F51502">
      <w:pPr>
        <w:rPr>
          <w:b/>
          <w:sz w:val="36"/>
          <w:szCs w:val="36"/>
        </w:rPr>
      </w:pPr>
    </w:p>
    <w:p w14:paraId="16CBE6A1" w14:textId="275B7AB1" w:rsidR="00F51502" w:rsidRDefault="00F51502">
      <w:pPr>
        <w:rPr>
          <w:b/>
          <w:sz w:val="36"/>
          <w:szCs w:val="36"/>
        </w:rPr>
      </w:pPr>
    </w:p>
    <w:p w14:paraId="072D2D8D" w14:textId="0309BA5A" w:rsidR="00F51502" w:rsidRDefault="00F51502">
      <w:pPr>
        <w:rPr>
          <w:b/>
          <w:sz w:val="36"/>
          <w:szCs w:val="36"/>
        </w:rPr>
      </w:pPr>
    </w:p>
    <w:p w14:paraId="273EC685" w14:textId="2451BD19" w:rsidR="00567527" w:rsidRDefault="00567527">
      <w:pPr>
        <w:rPr>
          <w:b/>
          <w:sz w:val="36"/>
          <w:szCs w:val="36"/>
        </w:rPr>
      </w:pPr>
    </w:p>
    <w:p w14:paraId="6ED03209" w14:textId="4F6AE300" w:rsidR="00567527" w:rsidRDefault="00567527">
      <w:pPr>
        <w:rPr>
          <w:b/>
          <w:sz w:val="36"/>
          <w:szCs w:val="36"/>
        </w:rPr>
      </w:pPr>
    </w:p>
    <w:p w14:paraId="529349B8" w14:textId="05D91BEE" w:rsidR="00567527" w:rsidRDefault="00567527">
      <w:pPr>
        <w:rPr>
          <w:b/>
          <w:sz w:val="36"/>
          <w:szCs w:val="36"/>
        </w:rPr>
      </w:pPr>
    </w:p>
    <w:p w14:paraId="75112CDC" w14:textId="2F285273" w:rsidR="00567527" w:rsidRDefault="00567527">
      <w:pPr>
        <w:rPr>
          <w:b/>
          <w:sz w:val="36"/>
          <w:szCs w:val="36"/>
        </w:rPr>
      </w:pPr>
    </w:p>
    <w:p w14:paraId="38EFC697" w14:textId="082A8CE6" w:rsidR="00567527" w:rsidRDefault="00567527">
      <w:pPr>
        <w:rPr>
          <w:b/>
          <w:sz w:val="36"/>
          <w:szCs w:val="36"/>
        </w:rPr>
      </w:pPr>
    </w:p>
    <w:p w14:paraId="636C180A" w14:textId="1C99F954" w:rsidR="00567527" w:rsidRDefault="00567527">
      <w:pPr>
        <w:rPr>
          <w:b/>
          <w:sz w:val="36"/>
          <w:szCs w:val="36"/>
        </w:rPr>
      </w:pPr>
    </w:p>
    <w:p w14:paraId="59FECDFA" w14:textId="55E99867" w:rsidR="00567527" w:rsidRDefault="00567527">
      <w:pPr>
        <w:rPr>
          <w:b/>
          <w:sz w:val="36"/>
          <w:szCs w:val="36"/>
        </w:rPr>
      </w:pPr>
    </w:p>
    <w:p w14:paraId="084F64C3" w14:textId="77777777" w:rsidR="00EB4016" w:rsidRDefault="00EB4016">
      <w:pPr>
        <w:rPr>
          <w:sz w:val="36"/>
          <w:szCs w:val="36"/>
        </w:rPr>
      </w:pPr>
    </w:p>
    <w:p w14:paraId="3818969D" w14:textId="77777777" w:rsidR="00EB4016" w:rsidRDefault="00EB4016">
      <w:pPr>
        <w:rPr>
          <w:sz w:val="36"/>
          <w:szCs w:val="36"/>
        </w:rPr>
      </w:pPr>
    </w:p>
    <w:p w14:paraId="364631BB" w14:textId="77777777" w:rsidR="00EB4016" w:rsidRDefault="00EB4016">
      <w:pPr>
        <w:rPr>
          <w:sz w:val="36"/>
          <w:szCs w:val="36"/>
        </w:rPr>
      </w:pPr>
    </w:p>
    <w:p w14:paraId="41E2A350" w14:textId="77777777" w:rsidR="00EB4016" w:rsidRDefault="00EB4016">
      <w:pPr>
        <w:rPr>
          <w:sz w:val="36"/>
          <w:szCs w:val="36"/>
        </w:rPr>
      </w:pPr>
    </w:p>
    <w:p w14:paraId="0E1114F7" w14:textId="77777777" w:rsidR="00EB4016" w:rsidRDefault="00EB4016">
      <w:pPr>
        <w:rPr>
          <w:sz w:val="36"/>
          <w:szCs w:val="36"/>
        </w:rPr>
      </w:pPr>
    </w:p>
    <w:p w14:paraId="53F8601E" w14:textId="77777777" w:rsidR="00EB4016" w:rsidRDefault="00EB4016">
      <w:pPr>
        <w:rPr>
          <w:sz w:val="36"/>
          <w:szCs w:val="36"/>
        </w:rPr>
      </w:pPr>
    </w:p>
    <w:p w14:paraId="6BE0339F" w14:textId="77777777" w:rsidR="00EB4016" w:rsidRDefault="00EB4016">
      <w:pPr>
        <w:rPr>
          <w:sz w:val="36"/>
          <w:szCs w:val="36"/>
        </w:rPr>
      </w:pPr>
    </w:p>
    <w:p w14:paraId="094ED6F7" w14:textId="77777777" w:rsidR="00EB4016" w:rsidRDefault="00EB4016">
      <w:pPr>
        <w:rPr>
          <w:sz w:val="36"/>
          <w:szCs w:val="36"/>
        </w:rPr>
      </w:pPr>
    </w:p>
    <w:p w14:paraId="10708643" w14:textId="31CADF7E" w:rsidR="00F51502" w:rsidRPr="00567527" w:rsidRDefault="00F51502">
      <w:pPr>
        <w:rPr>
          <w:sz w:val="36"/>
          <w:szCs w:val="36"/>
        </w:rPr>
      </w:pPr>
    </w:p>
    <w:sdt>
      <w:sdtPr>
        <w:rPr>
          <w:rFonts w:asciiTheme="minorHAnsi" w:eastAsiaTheme="minorHAnsi" w:hAnsiTheme="minorHAnsi" w:cstheme="minorBidi"/>
          <w:color w:val="auto"/>
          <w:sz w:val="22"/>
          <w:szCs w:val="22"/>
          <w:lang w:val="de-DE" w:eastAsia="en-US"/>
        </w:rPr>
        <w:id w:val="180402576"/>
        <w:docPartObj>
          <w:docPartGallery w:val="Table of Contents"/>
          <w:docPartUnique/>
        </w:docPartObj>
      </w:sdtPr>
      <w:sdtEndPr>
        <w:rPr>
          <w:b/>
          <w:bCs/>
        </w:rPr>
      </w:sdtEndPr>
      <w:sdtContent>
        <w:p w14:paraId="12E2C5F5" w14:textId="7216EEFF" w:rsidR="00F51502" w:rsidRDefault="007E5B0F" w:rsidP="007E5B0F">
          <w:pPr>
            <w:pStyle w:val="Inhaltsverzeichnisberschrift"/>
            <w:numPr>
              <w:ilvl w:val="0"/>
              <w:numId w:val="0"/>
            </w:numPr>
          </w:pPr>
          <w:r>
            <w:t>Inhaltsverzeichnis</w:t>
          </w:r>
        </w:p>
        <w:commentRangeStart w:id="1"/>
        <w:p w14:paraId="068CF538" w14:textId="306429AD" w:rsidR="002A1AB4" w:rsidRDefault="00F51502">
          <w:pPr>
            <w:pStyle w:val="Verzeichnis1"/>
            <w:tabs>
              <w:tab w:val="left" w:pos="440"/>
              <w:tab w:val="right" w:leader="dot" w:pos="9062"/>
            </w:tabs>
            <w:rPr>
              <w:rFonts w:eastAsiaTheme="minorEastAsia"/>
              <w:noProof/>
              <w:lang w:eastAsia="de-AT"/>
            </w:rPr>
          </w:pPr>
          <w:r w:rsidRPr="00567527">
            <w:fldChar w:fldCharType="begin"/>
          </w:r>
          <w:r w:rsidRPr="00567527">
            <w:rPr>
              <w:b/>
            </w:rPr>
            <w:instrText xml:space="preserve"> TOC \o "1-3" \h \z \u </w:instrText>
          </w:r>
          <w:r w:rsidRPr="00567527">
            <w:rPr>
              <w:b/>
            </w:rPr>
            <w:fldChar w:fldCharType="separate"/>
          </w:r>
          <w:hyperlink w:anchor="_Toc503624048" w:history="1">
            <w:r w:rsidR="002A1AB4" w:rsidRPr="00796811">
              <w:rPr>
                <w:rStyle w:val="Hyperlink"/>
                <w:noProof/>
              </w:rPr>
              <w:t>1</w:t>
            </w:r>
            <w:r w:rsidR="002A1AB4">
              <w:rPr>
                <w:rFonts w:eastAsiaTheme="minorEastAsia"/>
                <w:noProof/>
                <w:lang w:eastAsia="de-AT"/>
              </w:rPr>
              <w:tab/>
            </w:r>
            <w:r w:rsidR="002A1AB4" w:rsidRPr="00796811">
              <w:rPr>
                <w:rStyle w:val="Hyperlink"/>
                <w:noProof/>
              </w:rPr>
              <w:t>Impressum</w:t>
            </w:r>
            <w:r w:rsidR="002A1AB4">
              <w:rPr>
                <w:noProof/>
                <w:webHidden/>
              </w:rPr>
              <w:tab/>
            </w:r>
            <w:r w:rsidR="002A1AB4">
              <w:rPr>
                <w:noProof/>
                <w:webHidden/>
              </w:rPr>
              <w:fldChar w:fldCharType="begin"/>
            </w:r>
            <w:r w:rsidR="002A1AB4">
              <w:rPr>
                <w:noProof/>
                <w:webHidden/>
              </w:rPr>
              <w:instrText xml:space="preserve"> PAGEREF _Toc503624048 \h </w:instrText>
            </w:r>
            <w:r w:rsidR="002A1AB4">
              <w:rPr>
                <w:noProof/>
                <w:webHidden/>
              </w:rPr>
            </w:r>
            <w:r w:rsidR="002A1AB4">
              <w:rPr>
                <w:noProof/>
                <w:webHidden/>
              </w:rPr>
              <w:fldChar w:fldCharType="separate"/>
            </w:r>
            <w:r w:rsidR="00736AF4">
              <w:rPr>
                <w:noProof/>
                <w:webHidden/>
              </w:rPr>
              <w:t>9</w:t>
            </w:r>
            <w:r w:rsidR="002A1AB4">
              <w:rPr>
                <w:noProof/>
                <w:webHidden/>
              </w:rPr>
              <w:fldChar w:fldCharType="end"/>
            </w:r>
          </w:hyperlink>
        </w:p>
        <w:p w14:paraId="68A825B4" w14:textId="42172A46" w:rsidR="002A1AB4" w:rsidRDefault="00600F24">
          <w:pPr>
            <w:pStyle w:val="Verzeichnis2"/>
            <w:tabs>
              <w:tab w:val="left" w:pos="880"/>
              <w:tab w:val="right" w:leader="dot" w:pos="9062"/>
            </w:tabs>
            <w:rPr>
              <w:rFonts w:eastAsiaTheme="minorEastAsia"/>
              <w:noProof/>
              <w:lang w:eastAsia="de-AT"/>
            </w:rPr>
          </w:pPr>
          <w:hyperlink w:anchor="_Toc503624049" w:history="1">
            <w:r w:rsidR="002A1AB4" w:rsidRPr="00796811">
              <w:rPr>
                <w:rStyle w:val="Hyperlink"/>
                <w:noProof/>
              </w:rPr>
              <w:t>1.1</w:t>
            </w:r>
            <w:r w:rsidR="002A1AB4">
              <w:rPr>
                <w:rFonts w:eastAsiaTheme="minorEastAsia"/>
                <w:noProof/>
                <w:lang w:eastAsia="de-AT"/>
              </w:rPr>
              <w:tab/>
            </w:r>
            <w:r w:rsidR="002A1AB4" w:rsidRPr="00796811">
              <w:rPr>
                <w:rStyle w:val="Hyperlink"/>
                <w:noProof/>
              </w:rPr>
              <w:t>Projektteam</w:t>
            </w:r>
            <w:r w:rsidR="002A1AB4">
              <w:rPr>
                <w:noProof/>
                <w:webHidden/>
              </w:rPr>
              <w:tab/>
            </w:r>
            <w:r w:rsidR="002A1AB4">
              <w:rPr>
                <w:noProof/>
                <w:webHidden/>
              </w:rPr>
              <w:fldChar w:fldCharType="begin"/>
            </w:r>
            <w:r w:rsidR="002A1AB4">
              <w:rPr>
                <w:noProof/>
                <w:webHidden/>
              </w:rPr>
              <w:instrText xml:space="preserve"> PAGEREF _Toc503624049 \h </w:instrText>
            </w:r>
            <w:r w:rsidR="002A1AB4">
              <w:rPr>
                <w:noProof/>
                <w:webHidden/>
              </w:rPr>
            </w:r>
            <w:r w:rsidR="002A1AB4">
              <w:rPr>
                <w:noProof/>
                <w:webHidden/>
              </w:rPr>
              <w:fldChar w:fldCharType="separate"/>
            </w:r>
            <w:r w:rsidR="00736AF4">
              <w:rPr>
                <w:noProof/>
                <w:webHidden/>
              </w:rPr>
              <w:t>9</w:t>
            </w:r>
            <w:r w:rsidR="002A1AB4">
              <w:rPr>
                <w:noProof/>
                <w:webHidden/>
              </w:rPr>
              <w:fldChar w:fldCharType="end"/>
            </w:r>
          </w:hyperlink>
        </w:p>
        <w:p w14:paraId="15BB6BB8" w14:textId="3C186FF9" w:rsidR="002A1AB4" w:rsidRDefault="00600F24">
          <w:pPr>
            <w:pStyle w:val="Verzeichnis3"/>
            <w:tabs>
              <w:tab w:val="left" w:pos="1320"/>
              <w:tab w:val="right" w:leader="dot" w:pos="9062"/>
            </w:tabs>
            <w:rPr>
              <w:rFonts w:eastAsiaTheme="minorEastAsia"/>
              <w:noProof/>
              <w:lang w:eastAsia="de-AT"/>
            </w:rPr>
          </w:pPr>
          <w:hyperlink w:anchor="_Toc503624050" w:history="1">
            <w:r w:rsidR="002A1AB4" w:rsidRPr="00796811">
              <w:rPr>
                <w:rStyle w:val="Hyperlink"/>
                <w:noProof/>
              </w:rPr>
              <w:t>1.1.1</w:t>
            </w:r>
            <w:r w:rsidR="002A1AB4">
              <w:rPr>
                <w:rFonts w:eastAsiaTheme="minorEastAsia"/>
                <w:noProof/>
                <w:lang w:eastAsia="de-AT"/>
              </w:rPr>
              <w:tab/>
            </w:r>
            <w:r w:rsidR="002A1AB4" w:rsidRPr="00796811">
              <w:rPr>
                <w:rStyle w:val="Hyperlink"/>
                <w:noProof/>
              </w:rPr>
              <w:t>Hakan Emik</w:t>
            </w:r>
            <w:r w:rsidR="002A1AB4">
              <w:rPr>
                <w:noProof/>
                <w:webHidden/>
              </w:rPr>
              <w:tab/>
            </w:r>
            <w:r w:rsidR="002A1AB4">
              <w:rPr>
                <w:noProof/>
                <w:webHidden/>
              </w:rPr>
              <w:fldChar w:fldCharType="begin"/>
            </w:r>
            <w:r w:rsidR="002A1AB4">
              <w:rPr>
                <w:noProof/>
                <w:webHidden/>
              </w:rPr>
              <w:instrText xml:space="preserve"> PAGEREF _Toc503624050 \h </w:instrText>
            </w:r>
            <w:r w:rsidR="002A1AB4">
              <w:rPr>
                <w:noProof/>
                <w:webHidden/>
              </w:rPr>
            </w:r>
            <w:r w:rsidR="002A1AB4">
              <w:rPr>
                <w:noProof/>
                <w:webHidden/>
              </w:rPr>
              <w:fldChar w:fldCharType="separate"/>
            </w:r>
            <w:r w:rsidR="00736AF4">
              <w:rPr>
                <w:noProof/>
                <w:webHidden/>
              </w:rPr>
              <w:t>9</w:t>
            </w:r>
            <w:r w:rsidR="002A1AB4">
              <w:rPr>
                <w:noProof/>
                <w:webHidden/>
              </w:rPr>
              <w:fldChar w:fldCharType="end"/>
            </w:r>
          </w:hyperlink>
        </w:p>
        <w:p w14:paraId="522038F3" w14:textId="7975F55B" w:rsidR="002A1AB4" w:rsidRDefault="00600F24">
          <w:pPr>
            <w:pStyle w:val="Verzeichnis3"/>
            <w:tabs>
              <w:tab w:val="left" w:pos="1320"/>
              <w:tab w:val="right" w:leader="dot" w:pos="9062"/>
            </w:tabs>
            <w:rPr>
              <w:rFonts w:eastAsiaTheme="minorEastAsia"/>
              <w:noProof/>
              <w:lang w:eastAsia="de-AT"/>
            </w:rPr>
          </w:pPr>
          <w:hyperlink w:anchor="_Toc503624051" w:history="1">
            <w:r w:rsidR="002A1AB4" w:rsidRPr="00796811">
              <w:rPr>
                <w:rStyle w:val="Hyperlink"/>
                <w:noProof/>
              </w:rPr>
              <w:t>1.1.2</w:t>
            </w:r>
            <w:r w:rsidR="002A1AB4">
              <w:rPr>
                <w:rFonts w:eastAsiaTheme="minorEastAsia"/>
                <w:noProof/>
                <w:lang w:eastAsia="de-AT"/>
              </w:rPr>
              <w:tab/>
            </w:r>
            <w:r w:rsidR="002A1AB4" w:rsidRPr="00796811">
              <w:rPr>
                <w:rStyle w:val="Hyperlink"/>
                <w:noProof/>
              </w:rPr>
              <w:t>Anil Celik</w:t>
            </w:r>
            <w:r w:rsidR="002A1AB4">
              <w:rPr>
                <w:noProof/>
                <w:webHidden/>
              </w:rPr>
              <w:tab/>
            </w:r>
            <w:r w:rsidR="002A1AB4">
              <w:rPr>
                <w:noProof/>
                <w:webHidden/>
              </w:rPr>
              <w:fldChar w:fldCharType="begin"/>
            </w:r>
            <w:r w:rsidR="002A1AB4">
              <w:rPr>
                <w:noProof/>
                <w:webHidden/>
              </w:rPr>
              <w:instrText xml:space="preserve"> PAGEREF _Toc503624051 \h </w:instrText>
            </w:r>
            <w:r w:rsidR="002A1AB4">
              <w:rPr>
                <w:noProof/>
                <w:webHidden/>
              </w:rPr>
            </w:r>
            <w:r w:rsidR="002A1AB4">
              <w:rPr>
                <w:noProof/>
                <w:webHidden/>
              </w:rPr>
              <w:fldChar w:fldCharType="separate"/>
            </w:r>
            <w:r w:rsidR="00736AF4">
              <w:rPr>
                <w:noProof/>
                <w:webHidden/>
              </w:rPr>
              <w:t>9</w:t>
            </w:r>
            <w:r w:rsidR="002A1AB4">
              <w:rPr>
                <w:noProof/>
                <w:webHidden/>
              </w:rPr>
              <w:fldChar w:fldCharType="end"/>
            </w:r>
          </w:hyperlink>
        </w:p>
        <w:p w14:paraId="3935AA94" w14:textId="2404AC3A" w:rsidR="002A1AB4" w:rsidRDefault="00600F24">
          <w:pPr>
            <w:pStyle w:val="Verzeichnis3"/>
            <w:tabs>
              <w:tab w:val="left" w:pos="1320"/>
              <w:tab w:val="right" w:leader="dot" w:pos="9062"/>
            </w:tabs>
            <w:rPr>
              <w:rFonts w:eastAsiaTheme="minorEastAsia"/>
              <w:noProof/>
              <w:lang w:eastAsia="de-AT"/>
            </w:rPr>
          </w:pPr>
          <w:hyperlink w:anchor="_Toc503624052" w:history="1">
            <w:r w:rsidR="002A1AB4" w:rsidRPr="00796811">
              <w:rPr>
                <w:rStyle w:val="Hyperlink"/>
                <w:noProof/>
              </w:rPr>
              <w:t>1.1.3</w:t>
            </w:r>
            <w:r w:rsidR="002A1AB4">
              <w:rPr>
                <w:rFonts w:eastAsiaTheme="minorEastAsia"/>
                <w:noProof/>
                <w:lang w:eastAsia="de-AT"/>
              </w:rPr>
              <w:tab/>
            </w:r>
            <w:r w:rsidR="002A1AB4" w:rsidRPr="00796811">
              <w:rPr>
                <w:rStyle w:val="Hyperlink"/>
                <w:noProof/>
              </w:rPr>
              <w:t>Metin Gökcen</w:t>
            </w:r>
            <w:r w:rsidR="002A1AB4">
              <w:rPr>
                <w:noProof/>
                <w:webHidden/>
              </w:rPr>
              <w:tab/>
            </w:r>
            <w:r w:rsidR="002A1AB4">
              <w:rPr>
                <w:noProof/>
                <w:webHidden/>
              </w:rPr>
              <w:fldChar w:fldCharType="begin"/>
            </w:r>
            <w:r w:rsidR="002A1AB4">
              <w:rPr>
                <w:noProof/>
                <w:webHidden/>
              </w:rPr>
              <w:instrText xml:space="preserve"> PAGEREF _Toc503624052 \h </w:instrText>
            </w:r>
            <w:r w:rsidR="002A1AB4">
              <w:rPr>
                <w:noProof/>
                <w:webHidden/>
              </w:rPr>
            </w:r>
            <w:r w:rsidR="002A1AB4">
              <w:rPr>
                <w:noProof/>
                <w:webHidden/>
              </w:rPr>
              <w:fldChar w:fldCharType="separate"/>
            </w:r>
            <w:r w:rsidR="00736AF4">
              <w:rPr>
                <w:noProof/>
                <w:webHidden/>
              </w:rPr>
              <w:t>9</w:t>
            </w:r>
            <w:r w:rsidR="002A1AB4">
              <w:rPr>
                <w:noProof/>
                <w:webHidden/>
              </w:rPr>
              <w:fldChar w:fldCharType="end"/>
            </w:r>
          </w:hyperlink>
        </w:p>
        <w:p w14:paraId="5ADDC39C" w14:textId="3134A0B1" w:rsidR="002A1AB4" w:rsidRDefault="00600F24">
          <w:pPr>
            <w:pStyle w:val="Verzeichnis3"/>
            <w:tabs>
              <w:tab w:val="left" w:pos="1320"/>
              <w:tab w:val="right" w:leader="dot" w:pos="9062"/>
            </w:tabs>
            <w:rPr>
              <w:rFonts w:eastAsiaTheme="minorEastAsia"/>
              <w:noProof/>
              <w:lang w:eastAsia="de-AT"/>
            </w:rPr>
          </w:pPr>
          <w:hyperlink w:anchor="_Toc503624053" w:history="1">
            <w:r w:rsidR="002A1AB4" w:rsidRPr="00796811">
              <w:rPr>
                <w:rStyle w:val="Hyperlink"/>
                <w:noProof/>
              </w:rPr>
              <w:t>1.1.4</w:t>
            </w:r>
            <w:r w:rsidR="002A1AB4">
              <w:rPr>
                <w:rFonts w:eastAsiaTheme="minorEastAsia"/>
                <w:noProof/>
                <w:lang w:eastAsia="de-AT"/>
              </w:rPr>
              <w:tab/>
            </w:r>
            <w:r w:rsidR="002A1AB4" w:rsidRPr="00796811">
              <w:rPr>
                <w:rStyle w:val="Hyperlink"/>
                <w:noProof/>
              </w:rPr>
              <w:t>Dervis Yeniavci</w:t>
            </w:r>
            <w:r w:rsidR="002A1AB4">
              <w:rPr>
                <w:noProof/>
                <w:webHidden/>
              </w:rPr>
              <w:tab/>
            </w:r>
            <w:r w:rsidR="002A1AB4">
              <w:rPr>
                <w:noProof/>
                <w:webHidden/>
              </w:rPr>
              <w:fldChar w:fldCharType="begin"/>
            </w:r>
            <w:r w:rsidR="002A1AB4">
              <w:rPr>
                <w:noProof/>
                <w:webHidden/>
              </w:rPr>
              <w:instrText xml:space="preserve"> PAGEREF _Toc503624053 \h </w:instrText>
            </w:r>
            <w:r w:rsidR="002A1AB4">
              <w:rPr>
                <w:noProof/>
                <w:webHidden/>
              </w:rPr>
            </w:r>
            <w:r w:rsidR="002A1AB4">
              <w:rPr>
                <w:noProof/>
                <w:webHidden/>
              </w:rPr>
              <w:fldChar w:fldCharType="separate"/>
            </w:r>
            <w:r w:rsidR="00736AF4">
              <w:rPr>
                <w:noProof/>
                <w:webHidden/>
              </w:rPr>
              <w:t>9</w:t>
            </w:r>
            <w:r w:rsidR="002A1AB4">
              <w:rPr>
                <w:noProof/>
                <w:webHidden/>
              </w:rPr>
              <w:fldChar w:fldCharType="end"/>
            </w:r>
          </w:hyperlink>
        </w:p>
        <w:p w14:paraId="08A61B55" w14:textId="2A9C3313" w:rsidR="002A1AB4" w:rsidRDefault="00600F24">
          <w:pPr>
            <w:pStyle w:val="Verzeichnis2"/>
            <w:tabs>
              <w:tab w:val="left" w:pos="880"/>
              <w:tab w:val="right" w:leader="dot" w:pos="9062"/>
            </w:tabs>
            <w:rPr>
              <w:rFonts w:eastAsiaTheme="minorEastAsia"/>
              <w:noProof/>
              <w:lang w:eastAsia="de-AT"/>
            </w:rPr>
          </w:pPr>
          <w:hyperlink w:anchor="_Toc503624054" w:history="1">
            <w:r w:rsidR="002A1AB4" w:rsidRPr="00796811">
              <w:rPr>
                <w:rStyle w:val="Hyperlink"/>
                <w:noProof/>
              </w:rPr>
              <w:t>1.2</w:t>
            </w:r>
            <w:r w:rsidR="002A1AB4">
              <w:rPr>
                <w:rFonts w:eastAsiaTheme="minorEastAsia"/>
                <w:noProof/>
                <w:lang w:eastAsia="de-AT"/>
              </w:rPr>
              <w:tab/>
            </w:r>
            <w:r w:rsidR="002A1AB4" w:rsidRPr="00796811">
              <w:rPr>
                <w:rStyle w:val="Hyperlink"/>
                <w:noProof/>
              </w:rPr>
              <w:t>Projektbetreuer</w:t>
            </w:r>
            <w:r w:rsidR="002A1AB4">
              <w:rPr>
                <w:noProof/>
                <w:webHidden/>
              </w:rPr>
              <w:tab/>
            </w:r>
            <w:r w:rsidR="002A1AB4">
              <w:rPr>
                <w:noProof/>
                <w:webHidden/>
              </w:rPr>
              <w:fldChar w:fldCharType="begin"/>
            </w:r>
            <w:r w:rsidR="002A1AB4">
              <w:rPr>
                <w:noProof/>
                <w:webHidden/>
              </w:rPr>
              <w:instrText xml:space="preserve"> PAGEREF _Toc503624054 \h </w:instrText>
            </w:r>
            <w:r w:rsidR="002A1AB4">
              <w:rPr>
                <w:noProof/>
                <w:webHidden/>
              </w:rPr>
            </w:r>
            <w:r w:rsidR="002A1AB4">
              <w:rPr>
                <w:noProof/>
                <w:webHidden/>
              </w:rPr>
              <w:fldChar w:fldCharType="separate"/>
            </w:r>
            <w:r w:rsidR="00736AF4">
              <w:rPr>
                <w:noProof/>
                <w:webHidden/>
              </w:rPr>
              <w:t>10</w:t>
            </w:r>
            <w:r w:rsidR="002A1AB4">
              <w:rPr>
                <w:noProof/>
                <w:webHidden/>
              </w:rPr>
              <w:fldChar w:fldCharType="end"/>
            </w:r>
          </w:hyperlink>
        </w:p>
        <w:p w14:paraId="67732F51" w14:textId="14C83FE6" w:rsidR="002A1AB4" w:rsidRDefault="00600F24">
          <w:pPr>
            <w:pStyle w:val="Verzeichnis3"/>
            <w:tabs>
              <w:tab w:val="left" w:pos="1320"/>
              <w:tab w:val="right" w:leader="dot" w:pos="9062"/>
            </w:tabs>
            <w:rPr>
              <w:rFonts w:eastAsiaTheme="minorEastAsia"/>
              <w:noProof/>
              <w:lang w:eastAsia="de-AT"/>
            </w:rPr>
          </w:pPr>
          <w:hyperlink w:anchor="_Toc503624055" w:history="1">
            <w:r w:rsidR="002A1AB4" w:rsidRPr="00796811">
              <w:rPr>
                <w:rStyle w:val="Hyperlink"/>
                <w:noProof/>
              </w:rPr>
              <w:t>1.2.1</w:t>
            </w:r>
            <w:r w:rsidR="002A1AB4">
              <w:rPr>
                <w:rFonts w:eastAsiaTheme="minorEastAsia"/>
                <w:noProof/>
                <w:lang w:eastAsia="de-AT"/>
              </w:rPr>
              <w:tab/>
            </w:r>
            <w:r w:rsidR="002A1AB4" w:rsidRPr="00796811">
              <w:rPr>
                <w:rStyle w:val="Hyperlink"/>
                <w:noProof/>
              </w:rPr>
              <w:t>Mag. Cornelia Lederle</w:t>
            </w:r>
            <w:r w:rsidR="002A1AB4">
              <w:rPr>
                <w:noProof/>
                <w:webHidden/>
              </w:rPr>
              <w:tab/>
            </w:r>
            <w:r w:rsidR="002A1AB4">
              <w:rPr>
                <w:noProof/>
                <w:webHidden/>
              </w:rPr>
              <w:fldChar w:fldCharType="begin"/>
            </w:r>
            <w:r w:rsidR="002A1AB4">
              <w:rPr>
                <w:noProof/>
                <w:webHidden/>
              </w:rPr>
              <w:instrText xml:space="preserve"> PAGEREF _Toc503624055 \h </w:instrText>
            </w:r>
            <w:r w:rsidR="002A1AB4">
              <w:rPr>
                <w:noProof/>
                <w:webHidden/>
              </w:rPr>
            </w:r>
            <w:r w:rsidR="002A1AB4">
              <w:rPr>
                <w:noProof/>
                <w:webHidden/>
              </w:rPr>
              <w:fldChar w:fldCharType="separate"/>
            </w:r>
            <w:r w:rsidR="00736AF4">
              <w:rPr>
                <w:noProof/>
                <w:webHidden/>
              </w:rPr>
              <w:t>10</w:t>
            </w:r>
            <w:r w:rsidR="002A1AB4">
              <w:rPr>
                <w:noProof/>
                <w:webHidden/>
              </w:rPr>
              <w:fldChar w:fldCharType="end"/>
            </w:r>
          </w:hyperlink>
        </w:p>
        <w:p w14:paraId="48EB3368" w14:textId="288AC9D3" w:rsidR="002A1AB4" w:rsidRDefault="00600F24">
          <w:pPr>
            <w:pStyle w:val="Verzeichnis2"/>
            <w:tabs>
              <w:tab w:val="left" w:pos="880"/>
              <w:tab w:val="right" w:leader="dot" w:pos="9062"/>
            </w:tabs>
            <w:rPr>
              <w:rFonts w:eastAsiaTheme="minorEastAsia"/>
              <w:noProof/>
              <w:lang w:eastAsia="de-AT"/>
            </w:rPr>
          </w:pPr>
          <w:hyperlink w:anchor="_Toc503624056" w:history="1">
            <w:r w:rsidR="002A1AB4" w:rsidRPr="00796811">
              <w:rPr>
                <w:rStyle w:val="Hyperlink"/>
                <w:noProof/>
              </w:rPr>
              <w:t>1.3</w:t>
            </w:r>
            <w:r w:rsidR="002A1AB4">
              <w:rPr>
                <w:rFonts w:eastAsiaTheme="minorEastAsia"/>
                <w:noProof/>
                <w:lang w:eastAsia="de-AT"/>
              </w:rPr>
              <w:tab/>
            </w:r>
            <w:r w:rsidR="002A1AB4" w:rsidRPr="00796811">
              <w:rPr>
                <w:rStyle w:val="Hyperlink"/>
                <w:noProof/>
              </w:rPr>
              <w:t xml:space="preserve">Projektauftraggeber </w:t>
            </w:r>
            <w:r w:rsidR="002A1AB4">
              <w:rPr>
                <w:noProof/>
                <w:webHidden/>
              </w:rPr>
              <w:tab/>
            </w:r>
            <w:r w:rsidR="002A1AB4">
              <w:rPr>
                <w:noProof/>
                <w:webHidden/>
              </w:rPr>
              <w:fldChar w:fldCharType="begin"/>
            </w:r>
            <w:r w:rsidR="002A1AB4">
              <w:rPr>
                <w:noProof/>
                <w:webHidden/>
              </w:rPr>
              <w:instrText xml:space="preserve"> PAGEREF _Toc503624056 \h </w:instrText>
            </w:r>
            <w:r w:rsidR="002A1AB4">
              <w:rPr>
                <w:noProof/>
                <w:webHidden/>
              </w:rPr>
            </w:r>
            <w:r w:rsidR="002A1AB4">
              <w:rPr>
                <w:noProof/>
                <w:webHidden/>
              </w:rPr>
              <w:fldChar w:fldCharType="separate"/>
            </w:r>
            <w:r w:rsidR="00736AF4">
              <w:rPr>
                <w:noProof/>
                <w:webHidden/>
              </w:rPr>
              <w:t>10</w:t>
            </w:r>
            <w:r w:rsidR="002A1AB4">
              <w:rPr>
                <w:noProof/>
                <w:webHidden/>
              </w:rPr>
              <w:fldChar w:fldCharType="end"/>
            </w:r>
          </w:hyperlink>
        </w:p>
        <w:p w14:paraId="021FF5BA" w14:textId="5385DE33" w:rsidR="002A1AB4" w:rsidRDefault="00600F24">
          <w:pPr>
            <w:pStyle w:val="Verzeichnis1"/>
            <w:tabs>
              <w:tab w:val="left" w:pos="440"/>
              <w:tab w:val="right" w:leader="dot" w:pos="9062"/>
            </w:tabs>
            <w:rPr>
              <w:rFonts w:eastAsiaTheme="minorEastAsia"/>
              <w:noProof/>
              <w:lang w:eastAsia="de-AT"/>
            </w:rPr>
          </w:pPr>
          <w:hyperlink w:anchor="_Toc503624057" w:history="1">
            <w:r w:rsidR="002A1AB4" w:rsidRPr="00796811">
              <w:rPr>
                <w:rStyle w:val="Hyperlink"/>
                <w:noProof/>
              </w:rPr>
              <w:t>2</w:t>
            </w:r>
            <w:r w:rsidR="002A1AB4">
              <w:rPr>
                <w:rFonts w:eastAsiaTheme="minorEastAsia"/>
                <w:noProof/>
                <w:lang w:eastAsia="de-AT"/>
              </w:rPr>
              <w:tab/>
            </w:r>
            <w:r w:rsidR="002A1AB4" w:rsidRPr="00796811">
              <w:rPr>
                <w:rStyle w:val="Hyperlink"/>
                <w:noProof/>
              </w:rPr>
              <w:t>Gart Bistro</w:t>
            </w:r>
            <w:r w:rsidR="002A1AB4">
              <w:rPr>
                <w:noProof/>
                <w:webHidden/>
              </w:rPr>
              <w:tab/>
            </w:r>
            <w:r w:rsidR="002A1AB4">
              <w:rPr>
                <w:noProof/>
                <w:webHidden/>
              </w:rPr>
              <w:fldChar w:fldCharType="begin"/>
            </w:r>
            <w:r w:rsidR="002A1AB4">
              <w:rPr>
                <w:noProof/>
                <w:webHidden/>
              </w:rPr>
              <w:instrText xml:space="preserve"> PAGEREF _Toc503624057 \h </w:instrText>
            </w:r>
            <w:r w:rsidR="002A1AB4">
              <w:rPr>
                <w:noProof/>
                <w:webHidden/>
              </w:rPr>
            </w:r>
            <w:r w:rsidR="002A1AB4">
              <w:rPr>
                <w:noProof/>
                <w:webHidden/>
              </w:rPr>
              <w:fldChar w:fldCharType="separate"/>
            </w:r>
            <w:r w:rsidR="00736AF4">
              <w:rPr>
                <w:noProof/>
                <w:webHidden/>
              </w:rPr>
              <w:t>11</w:t>
            </w:r>
            <w:r w:rsidR="002A1AB4">
              <w:rPr>
                <w:noProof/>
                <w:webHidden/>
              </w:rPr>
              <w:fldChar w:fldCharType="end"/>
            </w:r>
          </w:hyperlink>
        </w:p>
        <w:p w14:paraId="1F2284FD" w14:textId="076A3A03" w:rsidR="002A1AB4" w:rsidRDefault="00600F24">
          <w:pPr>
            <w:pStyle w:val="Verzeichnis1"/>
            <w:tabs>
              <w:tab w:val="left" w:pos="440"/>
              <w:tab w:val="right" w:leader="dot" w:pos="9062"/>
            </w:tabs>
            <w:rPr>
              <w:rFonts w:eastAsiaTheme="minorEastAsia"/>
              <w:noProof/>
              <w:lang w:eastAsia="de-AT"/>
            </w:rPr>
          </w:pPr>
          <w:hyperlink w:anchor="_Toc503624058" w:history="1">
            <w:r w:rsidR="002A1AB4" w:rsidRPr="00796811">
              <w:rPr>
                <w:rStyle w:val="Hyperlink"/>
                <w:noProof/>
              </w:rPr>
              <w:t>3</w:t>
            </w:r>
            <w:r w:rsidR="002A1AB4">
              <w:rPr>
                <w:rFonts w:eastAsiaTheme="minorEastAsia"/>
                <w:noProof/>
                <w:lang w:eastAsia="de-AT"/>
              </w:rPr>
              <w:tab/>
            </w:r>
            <w:r w:rsidR="002A1AB4" w:rsidRPr="00796811">
              <w:rPr>
                <w:rStyle w:val="Hyperlink"/>
                <w:noProof/>
              </w:rPr>
              <w:t>Projektmanagement</w:t>
            </w:r>
            <w:r w:rsidR="002A1AB4">
              <w:rPr>
                <w:noProof/>
                <w:webHidden/>
              </w:rPr>
              <w:tab/>
            </w:r>
            <w:r w:rsidR="002A1AB4">
              <w:rPr>
                <w:noProof/>
                <w:webHidden/>
              </w:rPr>
              <w:fldChar w:fldCharType="begin"/>
            </w:r>
            <w:r w:rsidR="002A1AB4">
              <w:rPr>
                <w:noProof/>
                <w:webHidden/>
              </w:rPr>
              <w:instrText xml:space="preserve"> PAGEREF _Toc503624058 \h </w:instrText>
            </w:r>
            <w:r w:rsidR="002A1AB4">
              <w:rPr>
                <w:noProof/>
                <w:webHidden/>
              </w:rPr>
            </w:r>
            <w:r w:rsidR="002A1AB4">
              <w:rPr>
                <w:noProof/>
                <w:webHidden/>
              </w:rPr>
              <w:fldChar w:fldCharType="separate"/>
            </w:r>
            <w:r w:rsidR="00736AF4">
              <w:rPr>
                <w:noProof/>
                <w:webHidden/>
              </w:rPr>
              <w:t>12</w:t>
            </w:r>
            <w:r w:rsidR="002A1AB4">
              <w:rPr>
                <w:noProof/>
                <w:webHidden/>
              </w:rPr>
              <w:fldChar w:fldCharType="end"/>
            </w:r>
          </w:hyperlink>
        </w:p>
        <w:p w14:paraId="0A549C08" w14:textId="6A8FC446" w:rsidR="002A1AB4" w:rsidRDefault="00600F24">
          <w:pPr>
            <w:pStyle w:val="Verzeichnis2"/>
            <w:tabs>
              <w:tab w:val="left" w:pos="880"/>
              <w:tab w:val="right" w:leader="dot" w:pos="9062"/>
            </w:tabs>
            <w:rPr>
              <w:rFonts w:eastAsiaTheme="minorEastAsia"/>
              <w:noProof/>
              <w:lang w:eastAsia="de-AT"/>
            </w:rPr>
          </w:pPr>
          <w:hyperlink w:anchor="_Toc503624059" w:history="1">
            <w:r w:rsidR="002A1AB4" w:rsidRPr="00796811">
              <w:rPr>
                <w:rStyle w:val="Hyperlink"/>
                <w:noProof/>
              </w:rPr>
              <w:t>3.1</w:t>
            </w:r>
            <w:r w:rsidR="002A1AB4">
              <w:rPr>
                <w:rFonts w:eastAsiaTheme="minorEastAsia"/>
                <w:noProof/>
                <w:lang w:eastAsia="de-AT"/>
              </w:rPr>
              <w:tab/>
            </w:r>
            <w:r w:rsidR="002A1AB4" w:rsidRPr="00796811">
              <w:rPr>
                <w:rStyle w:val="Hyperlink"/>
                <w:noProof/>
              </w:rPr>
              <w:t>Allgemein</w:t>
            </w:r>
            <w:r w:rsidR="002A1AB4">
              <w:rPr>
                <w:noProof/>
                <w:webHidden/>
              </w:rPr>
              <w:tab/>
            </w:r>
            <w:r w:rsidR="002A1AB4">
              <w:rPr>
                <w:noProof/>
                <w:webHidden/>
              </w:rPr>
              <w:fldChar w:fldCharType="begin"/>
            </w:r>
            <w:r w:rsidR="002A1AB4">
              <w:rPr>
                <w:noProof/>
                <w:webHidden/>
              </w:rPr>
              <w:instrText xml:space="preserve"> PAGEREF _Toc503624059 \h </w:instrText>
            </w:r>
            <w:r w:rsidR="002A1AB4">
              <w:rPr>
                <w:noProof/>
                <w:webHidden/>
              </w:rPr>
            </w:r>
            <w:r w:rsidR="002A1AB4">
              <w:rPr>
                <w:noProof/>
                <w:webHidden/>
              </w:rPr>
              <w:fldChar w:fldCharType="separate"/>
            </w:r>
            <w:r w:rsidR="00736AF4">
              <w:rPr>
                <w:noProof/>
                <w:webHidden/>
              </w:rPr>
              <w:t>12</w:t>
            </w:r>
            <w:r w:rsidR="002A1AB4">
              <w:rPr>
                <w:noProof/>
                <w:webHidden/>
              </w:rPr>
              <w:fldChar w:fldCharType="end"/>
            </w:r>
          </w:hyperlink>
        </w:p>
        <w:p w14:paraId="6AF29946" w14:textId="761050B7" w:rsidR="002A1AB4" w:rsidRDefault="00600F24">
          <w:pPr>
            <w:pStyle w:val="Verzeichnis2"/>
            <w:tabs>
              <w:tab w:val="left" w:pos="880"/>
              <w:tab w:val="right" w:leader="dot" w:pos="9062"/>
            </w:tabs>
            <w:rPr>
              <w:rFonts w:eastAsiaTheme="minorEastAsia"/>
              <w:noProof/>
              <w:lang w:eastAsia="de-AT"/>
            </w:rPr>
          </w:pPr>
          <w:hyperlink w:anchor="_Toc503624060" w:history="1">
            <w:r w:rsidR="002A1AB4" w:rsidRPr="00796811">
              <w:rPr>
                <w:rStyle w:val="Hyperlink"/>
                <w:noProof/>
              </w:rPr>
              <w:t>3.2</w:t>
            </w:r>
            <w:r w:rsidR="002A1AB4">
              <w:rPr>
                <w:rFonts w:eastAsiaTheme="minorEastAsia"/>
                <w:noProof/>
                <w:lang w:eastAsia="de-AT"/>
              </w:rPr>
              <w:tab/>
            </w:r>
            <w:r w:rsidR="002A1AB4" w:rsidRPr="00796811">
              <w:rPr>
                <w:rStyle w:val="Hyperlink"/>
                <w:noProof/>
              </w:rPr>
              <w:t>Projektauftrag</w:t>
            </w:r>
            <w:r w:rsidR="002A1AB4">
              <w:rPr>
                <w:noProof/>
                <w:webHidden/>
              </w:rPr>
              <w:tab/>
            </w:r>
            <w:r w:rsidR="002A1AB4">
              <w:rPr>
                <w:noProof/>
                <w:webHidden/>
              </w:rPr>
              <w:fldChar w:fldCharType="begin"/>
            </w:r>
            <w:r w:rsidR="002A1AB4">
              <w:rPr>
                <w:noProof/>
                <w:webHidden/>
              </w:rPr>
              <w:instrText xml:space="preserve"> PAGEREF _Toc503624060 \h </w:instrText>
            </w:r>
            <w:r w:rsidR="002A1AB4">
              <w:rPr>
                <w:noProof/>
                <w:webHidden/>
              </w:rPr>
            </w:r>
            <w:r w:rsidR="002A1AB4">
              <w:rPr>
                <w:noProof/>
                <w:webHidden/>
              </w:rPr>
              <w:fldChar w:fldCharType="separate"/>
            </w:r>
            <w:r w:rsidR="00736AF4">
              <w:rPr>
                <w:noProof/>
                <w:webHidden/>
              </w:rPr>
              <w:t>13</w:t>
            </w:r>
            <w:r w:rsidR="002A1AB4">
              <w:rPr>
                <w:noProof/>
                <w:webHidden/>
              </w:rPr>
              <w:fldChar w:fldCharType="end"/>
            </w:r>
          </w:hyperlink>
        </w:p>
        <w:p w14:paraId="77EEFF5F" w14:textId="65F9A01D" w:rsidR="002A1AB4" w:rsidRDefault="00600F24">
          <w:pPr>
            <w:pStyle w:val="Verzeichnis2"/>
            <w:tabs>
              <w:tab w:val="left" w:pos="880"/>
              <w:tab w:val="right" w:leader="dot" w:pos="9062"/>
            </w:tabs>
            <w:rPr>
              <w:rFonts w:eastAsiaTheme="minorEastAsia"/>
              <w:noProof/>
              <w:lang w:eastAsia="de-AT"/>
            </w:rPr>
          </w:pPr>
          <w:hyperlink w:anchor="_Toc503624061" w:history="1">
            <w:r w:rsidR="002A1AB4" w:rsidRPr="00796811">
              <w:rPr>
                <w:rStyle w:val="Hyperlink"/>
                <w:noProof/>
              </w:rPr>
              <w:t>3.3</w:t>
            </w:r>
            <w:r w:rsidR="002A1AB4">
              <w:rPr>
                <w:rFonts w:eastAsiaTheme="minorEastAsia"/>
                <w:noProof/>
                <w:lang w:eastAsia="de-AT"/>
              </w:rPr>
              <w:tab/>
            </w:r>
            <w:r w:rsidR="002A1AB4" w:rsidRPr="00796811">
              <w:rPr>
                <w:rStyle w:val="Hyperlink"/>
                <w:noProof/>
              </w:rPr>
              <w:t>Projektorganisation</w:t>
            </w:r>
            <w:r w:rsidR="002A1AB4">
              <w:rPr>
                <w:noProof/>
                <w:webHidden/>
              </w:rPr>
              <w:tab/>
            </w:r>
            <w:r w:rsidR="002A1AB4">
              <w:rPr>
                <w:noProof/>
                <w:webHidden/>
              </w:rPr>
              <w:fldChar w:fldCharType="begin"/>
            </w:r>
            <w:r w:rsidR="002A1AB4">
              <w:rPr>
                <w:noProof/>
                <w:webHidden/>
              </w:rPr>
              <w:instrText xml:space="preserve"> PAGEREF _Toc503624061 \h </w:instrText>
            </w:r>
            <w:r w:rsidR="002A1AB4">
              <w:rPr>
                <w:noProof/>
                <w:webHidden/>
              </w:rPr>
            </w:r>
            <w:r w:rsidR="002A1AB4">
              <w:rPr>
                <w:noProof/>
                <w:webHidden/>
              </w:rPr>
              <w:fldChar w:fldCharType="separate"/>
            </w:r>
            <w:r w:rsidR="00736AF4">
              <w:rPr>
                <w:noProof/>
                <w:webHidden/>
              </w:rPr>
              <w:t>14</w:t>
            </w:r>
            <w:r w:rsidR="002A1AB4">
              <w:rPr>
                <w:noProof/>
                <w:webHidden/>
              </w:rPr>
              <w:fldChar w:fldCharType="end"/>
            </w:r>
          </w:hyperlink>
        </w:p>
        <w:p w14:paraId="26C7E3E9" w14:textId="3CA25EFE" w:rsidR="002A1AB4" w:rsidRDefault="00600F24">
          <w:pPr>
            <w:pStyle w:val="Verzeichnis2"/>
            <w:tabs>
              <w:tab w:val="left" w:pos="880"/>
              <w:tab w:val="right" w:leader="dot" w:pos="9062"/>
            </w:tabs>
            <w:rPr>
              <w:rFonts w:eastAsiaTheme="minorEastAsia"/>
              <w:noProof/>
              <w:lang w:eastAsia="de-AT"/>
            </w:rPr>
          </w:pPr>
          <w:hyperlink w:anchor="_Toc503624062" w:history="1">
            <w:r w:rsidR="002A1AB4" w:rsidRPr="00796811">
              <w:rPr>
                <w:rStyle w:val="Hyperlink"/>
                <w:noProof/>
              </w:rPr>
              <w:t>3.4</w:t>
            </w:r>
            <w:r w:rsidR="002A1AB4">
              <w:rPr>
                <w:rFonts w:eastAsiaTheme="minorEastAsia"/>
                <w:noProof/>
                <w:lang w:eastAsia="de-AT"/>
              </w:rPr>
              <w:tab/>
            </w:r>
            <w:r w:rsidR="002A1AB4" w:rsidRPr="00796811">
              <w:rPr>
                <w:rStyle w:val="Hyperlink"/>
                <w:noProof/>
              </w:rPr>
              <w:t>Projektorganigramm</w:t>
            </w:r>
            <w:r w:rsidR="002A1AB4">
              <w:rPr>
                <w:noProof/>
                <w:webHidden/>
              </w:rPr>
              <w:tab/>
            </w:r>
            <w:r w:rsidR="002A1AB4">
              <w:rPr>
                <w:noProof/>
                <w:webHidden/>
              </w:rPr>
              <w:fldChar w:fldCharType="begin"/>
            </w:r>
            <w:r w:rsidR="002A1AB4">
              <w:rPr>
                <w:noProof/>
                <w:webHidden/>
              </w:rPr>
              <w:instrText xml:space="preserve"> PAGEREF _Toc503624062 \h </w:instrText>
            </w:r>
            <w:r w:rsidR="002A1AB4">
              <w:rPr>
                <w:noProof/>
                <w:webHidden/>
              </w:rPr>
            </w:r>
            <w:r w:rsidR="002A1AB4">
              <w:rPr>
                <w:noProof/>
                <w:webHidden/>
              </w:rPr>
              <w:fldChar w:fldCharType="separate"/>
            </w:r>
            <w:r w:rsidR="00736AF4">
              <w:rPr>
                <w:noProof/>
                <w:webHidden/>
              </w:rPr>
              <w:t>15</w:t>
            </w:r>
            <w:r w:rsidR="002A1AB4">
              <w:rPr>
                <w:noProof/>
                <w:webHidden/>
              </w:rPr>
              <w:fldChar w:fldCharType="end"/>
            </w:r>
          </w:hyperlink>
        </w:p>
        <w:p w14:paraId="5D7F39FC" w14:textId="26E648F4" w:rsidR="002A1AB4" w:rsidRDefault="00600F24">
          <w:pPr>
            <w:pStyle w:val="Verzeichnis2"/>
            <w:tabs>
              <w:tab w:val="left" w:pos="880"/>
              <w:tab w:val="right" w:leader="dot" w:pos="9062"/>
            </w:tabs>
            <w:rPr>
              <w:rFonts w:eastAsiaTheme="minorEastAsia"/>
              <w:noProof/>
              <w:lang w:eastAsia="de-AT"/>
            </w:rPr>
          </w:pPr>
          <w:hyperlink w:anchor="_Toc503624063" w:history="1">
            <w:r w:rsidR="002A1AB4" w:rsidRPr="00796811">
              <w:rPr>
                <w:rStyle w:val="Hyperlink"/>
                <w:noProof/>
              </w:rPr>
              <w:t>3.5</w:t>
            </w:r>
            <w:r w:rsidR="002A1AB4">
              <w:rPr>
                <w:rFonts w:eastAsiaTheme="minorEastAsia"/>
                <w:noProof/>
                <w:lang w:eastAsia="de-AT"/>
              </w:rPr>
              <w:tab/>
            </w:r>
            <w:r w:rsidR="002A1AB4" w:rsidRPr="00796811">
              <w:rPr>
                <w:rStyle w:val="Hyperlink"/>
                <w:noProof/>
              </w:rPr>
              <w:t>Projektzieleplan</w:t>
            </w:r>
            <w:r w:rsidR="002A1AB4">
              <w:rPr>
                <w:noProof/>
                <w:webHidden/>
              </w:rPr>
              <w:tab/>
            </w:r>
            <w:r w:rsidR="002A1AB4">
              <w:rPr>
                <w:noProof/>
                <w:webHidden/>
              </w:rPr>
              <w:fldChar w:fldCharType="begin"/>
            </w:r>
            <w:r w:rsidR="002A1AB4">
              <w:rPr>
                <w:noProof/>
                <w:webHidden/>
              </w:rPr>
              <w:instrText xml:space="preserve"> PAGEREF _Toc503624063 \h </w:instrText>
            </w:r>
            <w:r w:rsidR="002A1AB4">
              <w:rPr>
                <w:noProof/>
                <w:webHidden/>
              </w:rPr>
            </w:r>
            <w:r w:rsidR="002A1AB4">
              <w:rPr>
                <w:noProof/>
                <w:webHidden/>
              </w:rPr>
              <w:fldChar w:fldCharType="separate"/>
            </w:r>
            <w:r w:rsidR="00736AF4">
              <w:rPr>
                <w:noProof/>
                <w:webHidden/>
              </w:rPr>
              <w:t>16</w:t>
            </w:r>
            <w:r w:rsidR="002A1AB4">
              <w:rPr>
                <w:noProof/>
                <w:webHidden/>
              </w:rPr>
              <w:fldChar w:fldCharType="end"/>
            </w:r>
          </w:hyperlink>
        </w:p>
        <w:p w14:paraId="74E0584D" w14:textId="135E7D0E" w:rsidR="002A1AB4" w:rsidRDefault="00600F24">
          <w:pPr>
            <w:pStyle w:val="Verzeichnis3"/>
            <w:tabs>
              <w:tab w:val="left" w:pos="1320"/>
              <w:tab w:val="right" w:leader="dot" w:pos="9062"/>
            </w:tabs>
            <w:rPr>
              <w:rFonts w:eastAsiaTheme="minorEastAsia"/>
              <w:noProof/>
              <w:lang w:eastAsia="de-AT"/>
            </w:rPr>
          </w:pPr>
          <w:hyperlink w:anchor="_Toc503624064" w:history="1">
            <w:r w:rsidR="002A1AB4" w:rsidRPr="00796811">
              <w:rPr>
                <w:rStyle w:val="Hyperlink"/>
                <w:noProof/>
              </w:rPr>
              <w:t>3.5.1</w:t>
            </w:r>
            <w:r w:rsidR="002A1AB4">
              <w:rPr>
                <w:rFonts w:eastAsiaTheme="minorEastAsia"/>
                <w:noProof/>
                <w:lang w:eastAsia="de-AT"/>
              </w:rPr>
              <w:tab/>
            </w:r>
            <w:r w:rsidR="002A1AB4" w:rsidRPr="00796811">
              <w:rPr>
                <w:rStyle w:val="Hyperlink"/>
                <w:noProof/>
              </w:rPr>
              <w:t>Hauptziele</w:t>
            </w:r>
            <w:r w:rsidR="002A1AB4">
              <w:rPr>
                <w:noProof/>
                <w:webHidden/>
              </w:rPr>
              <w:tab/>
            </w:r>
            <w:r w:rsidR="002A1AB4">
              <w:rPr>
                <w:noProof/>
                <w:webHidden/>
              </w:rPr>
              <w:fldChar w:fldCharType="begin"/>
            </w:r>
            <w:r w:rsidR="002A1AB4">
              <w:rPr>
                <w:noProof/>
                <w:webHidden/>
              </w:rPr>
              <w:instrText xml:space="preserve"> PAGEREF _Toc503624064 \h </w:instrText>
            </w:r>
            <w:r w:rsidR="002A1AB4">
              <w:rPr>
                <w:noProof/>
                <w:webHidden/>
              </w:rPr>
            </w:r>
            <w:r w:rsidR="002A1AB4">
              <w:rPr>
                <w:noProof/>
                <w:webHidden/>
              </w:rPr>
              <w:fldChar w:fldCharType="separate"/>
            </w:r>
            <w:r w:rsidR="00736AF4">
              <w:rPr>
                <w:noProof/>
                <w:webHidden/>
              </w:rPr>
              <w:t>16</w:t>
            </w:r>
            <w:r w:rsidR="002A1AB4">
              <w:rPr>
                <w:noProof/>
                <w:webHidden/>
              </w:rPr>
              <w:fldChar w:fldCharType="end"/>
            </w:r>
          </w:hyperlink>
        </w:p>
        <w:p w14:paraId="5DA8876B" w14:textId="5CD92042" w:rsidR="002A1AB4" w:rsidRDefault="00600F24">
          <w:pPr>
            <w:pStyle w:val="Verzeichnis3"/>
            <w:tabs>
              <w:tab w:val="left" w:pos="1320"/>
              <w:tab w:val="right" w:leader="dot" w:pos="9062"/>
            </w:tabs>
            <w:rPr>
              <w:rFonts w:eastAsiaTheme="minorEastAsia"/>
              <w:noProof/>
              <w:lang w:eastAsia="de-AT"/>
            </w:rPr>
          </w:pPr>
          <w:hyperlink w:anchor="_Toc503624065" w:history="1">
            <w:r w:rsidR="002A1AB4" w:rsidRPr="00796811">
              <w:rPr>
                <w:rStyle w:val="Hyperlink"/>
                <w:noProof/>
              </w:rPr>
              <w:t>3.5.2</w:t>
            </w:r>
            <w:r w:rsidR="002A1AB4">
              <w:rPr>
                <w:rFonts w:eastAsiaTheme="minorEastAsia"/>
                <w:noProof/>
                <w:lang w:eastAsia="de-AT"/>
              </w:rPr>
              <w:tab/>
            </w:r>
            <w:r w:rsidR="002A1AB4" w:rsidRPr="00796811">
              <w:rPr>
                <w:rStyle w:val="Hyperlink"/>
                <w:noProof/>
              </w:rPr>
              <w:t>Nebenziele</w:t>
            </w:r>
            <w:r w:rsidR="002A1AB4">
              <w:rPr>
                <w:noProof/>
                <w:webHidden/>
              </w:rPr>
              <w:tab/>
            </w:r>
            <w:r w:rsidR="002A1AB4">
              <w:rPr>
                <w:noProof/>
                <w:webHidden/>
              </w:rPr>
              <w:fldChar w:fldCharType="begin"/>
            </w:r>
            <w:r w:rsidR="002A1AB4">
              <w:rPr>
                <w:noProof/>
                <w:webHidden/>
              </w:rPr>
              <w:instrText xml:space="preserve"> PAGEREF _Toc503624065 \h </w:instrText>
            </w:r>
            <w:r w:rsidR="002A1AB4">
              <w:rPr>
                <w:noProof/>
                <w:webHidden/>
              </w:rPr>
            </w:r>
            <w:r w:rsidR="002A1AB4">
              <w:rPr>
                <w:noProof/>
                <w:webHidden/>
              </w:rPr>
              <w:fldChar w:fldCharType="separate"/>
            </w:r>
            <w:r w:rsidR="00736AF4">
              <w:rPr>
                <w:noProof/>
                <w:webHidden/>
              </w:rPr>
              <w:t>16</w:t>
            </w:r>
            <w:r w:rsidR="002A1AB4">
              <w:rPr>
                <w:noProof/>
                <w:webHidden/>
              </w:rPr>
              <w:fldChar w:fldCharType="end"/>
            </w:r>
          </w:hyperlink>
        </w:p>
        <w:p w14:paraId="2560010B" w14:textId="67E711F4" w:rsidR="002A1AB4" w:rsidRDefault="00600F24">
          <w:pPr>
            <w:pStyle w:val="Verzeichnis3"/>
            <w:tabs>
              <w:tab w:val="left" w:pos="1320"/>
              <w:tab w:val="right" w:leader="dot" w:pos="9062"/>
            </w:tabs>
            <w:rPr>
              <w:rFonts w:eastAsiaTheme="minorEastAsia"/>
              <w:noProof/>
              <w:lang w:eastAsia="de-AT"/>
            </w:rPr>
          </w:pPr>
          <w:hyperlink w:anchor="_Toc503624066" w:history="1">
            <w:r w:rsidR="002A1AB4" w:rsidRPr="00796811">
              <w:rPr>
                <w:rStyle w:val="Hyperlink"/>
                <w:noProof/>
              </w:rPr>
              <w:t>3.5.3</w:t>
            </w:r>
            <w:r w:rsidR="002A1AB4">
              <w:rPr>
                <w:rFonts w:eastAsiaTheme="minorEastAsia"/>
                <w:noProof/>
                <w:lang w:eastAsia="de-AT"/>
              </w:rPr>
              <w:tab/>
            </w:r>
            <w:r w:rsidR="002A1AB4" w:rsidRPr="00796811">
              <w:rPr>
                <w:rStyle w:val="Hyperlink"/>
                <w:noProof/>
              </w:rPr>
              <w:t>Nichtziele</w:t>
            </w:r>
            <w:r w:rsidR="002A1AB4">
              <w:rPr>
                <w:noProof/>
                <w:webHidden/>
              </w:rPr>
              <w:tab/>
            </w:r>
            <w:r w:rsidR="002A1AB4">
              <w:rPr>
                <w:noProof/>
                <w:webHidden/>
              </w:rPr>
              <w:fldChar w:fldCharType="begin"/>
            </w:r>
            <w:r w:rsidR="002A1AB4">
              <w:rPr>
                <w:noProof/>
                <w:webHidden/>
              </w:rPr>
              <w:instrText xml:space="preserve"> PAGEREF _Toc503624066 \h </w:instrText>
            </w:r>
            <w:r w:rsidR="002A1AB4">
              <w:rPr>
                <w:noProof/>
                <w:webHidden/>
              </w:rPr>
            </w:r>
            <w:r w:rsidR="002A1AB4">
              <w:rPr>
                <w:noProof/>
                <w:webHidden/>
              </w:rPr>
              <w:fldChar w:fldCharType="separate"/>
            </w:r>
            <w:r w:rsidR="00736AF4">
              <w:rPr>
                <w:noProof/>
                <w:webHidden/>
              </w:rPr>
              <w:t>16</w:t>
            </w:r>
            <w:r w:rsidR="002A1AB4">
              <w:rPr>
                <w:noProof/>
                <w:webHidden/>
              </w:rPr>
              <w:fldChar w:fldCharType="end"/>
            </w:r>
          </w:hyperlink>
        </w:p>
        <w:p w14:paraId="6F14CF6C" w14:textId="31B8E274" w:rsidR="002A1AB4" w:rsidRDefault="00600F24">
          <w:pPr>
            <w:pStyle w:val="Verzeichnis2"/>
            <w:tabs>
              <w:tab w:val="left" w:pos="880"/>
              <w:tab w:val="right" w:leader="dot" w:pos="9062"/>
            </w:tabs>
            <w:rPr>
              <w:rFonts w:eastAsiaTheme="minorEastAsia"/>
              <w:noProof/>
              <w:lang w:eastAsia="de-AT"/>
            </w:rPr>
          </w:pPr>
          <w:hyperlink w:anchor="_Toc503624067" w:history="1">
            <w:r w:rsidR="002A1AB4" w:rsidRPr="00796811">
              <w:rPr>
                <w:rStyle w:val="Hyperlink"/>
                <w:noProof/>
              </w:rPr>
              <w:t>3.6</w:t>
            </w:r>
            <w:r w:rsidR="002A1AB4">
              <w:rPr>
                <w:rFonts w:eastAsiaTheme="minorEastAsia"/>
                <w:noProof/>
                <w:lang w:eastAsia="de-AT"/>
              </w:rPr>
              <w:tab/>
            </w:r>
            <w:r w:rsidR="002A1AB4" w:rsidRPr="00796811">
              <w:rPr>
                <w:rStyle w:val="Hyperlink"/>
                <w:noProof/>
              </w:rPr>
              <w:t>Projektstrukturplan</w:t>
            </w:r>
            <w:r w:rsidR="002A1AB4">
              <w:rPr>
                <w:noProof/>
                <w:webHidden/>
              </w:rPr>
              <w:tab/>
            </w:r>
            <w:r w:rsidR="002A1AB4">
              <w:rPr>
                <w:noProof/>
                <w:webHidden/>
              </w:rPr>
              <w:fldChar w:fldCharType="begin"/>
            </w:r>
            <w:r w:rsidR="002A1AB4">
              <w:rPr>
                <w:noProof/>
                <w:webHidden/>
              </w:rPr>
              <w:instrText xml:space="preserve"> PAGEREF _Toc503624067 \h </w:instrText>
            </w:r>
            <w:r w:rsidR="002A1AB4">
              <w:rPr>
                <w:noProof/>
                <w:webHidden/>
              </w:rPr>
            </w:r>
            <w:r w:rsidR="002A1AB4">
              <w:rPr>
                <w:noProof/>
                <w:webHidden/>
              </w:rPr>
              <w:fldChar w:fldCharType="separate"/>
            </w:r>
            <w:r w:rsidR="00736AF4">
              <w:rPr>
                <w:noProof/>
                <w:webHidden/>
              </w:rPr>
              <w:t>17</w:t>
            </w:r>
            <w:r w:rsidR="002A1AB4">
              <w:rPr>
                <w:noProof/>
                <w:webHidden/>
              </w:rPr>
              <w:fldChar w:fldCharType="end"/>
            </w:r>
          </w:hyperlink>
        </w:p>
        <w:p w14:paraId="0C664691" w14:textId="175B2239" w:rsidR="002A1AB4" w:rsidRDefault="00600F24">
          <w:pPr>
            <w:pStyle w:val="Verzeichnis2"/>
            <w:tabs>
              <w:tab w:val="left" w:pos="880"/>
              <w:tab w:val="right" w:leader="dot" w:pos="9062"/>
            </w:tabs>
            <w:rPr>
              <w:rFonts w:eastAsiaTheme="minorEastAsia"/>
              <w:noProof/>
              <w:lang w:eastAsia="de-AT"/>
            </w:rPr>
          </w:pPr>
          <w:hyperlink w:anchor="_Toc503624068" w:history="1">
            <w:r w:rsidR="002A1AB4" w:rsidRPr="00796811">
              <w:rPr>
                <w:rStyle w:val="Hyperlink"/>
                <w:noProof/>
              </w:rPr>
              <w:t>3.7</w:t>
            </w:r>
            <w:r w:rsidR="002A1AB4">
              <w:rPr>
                <w:rFonts w:eastAsiaTheme="minorEastAsia"/>
                <w:noProof/>
                <w:lang w:eastAsia="de-AT"/>
              </w:rPr>
              <w:tab/>
            </w:r>
            <w:r w:rsidR="002A1AB4" w:rsidRPr="00796811">
              <w:rPr>
                <w:rStyle w:val="Hyperlink"/>
                <w:noProof/>
              </w:rPr>
              <w:t>Projektterminplan</w:t>
            </w:r>
            <w:r w:rsidR="002A1AB4">
              <w:rPr>
                <w:noProof/>
                <w:webHidden/>
              </w:rPr>
              <w:tab/>
            </w:r>
            <w:r w:rsidR="002A1AB4">
              <w:rPr>
                <w:noProof/>
                <w:webHidden/>
              </w:rPr>
              <w:fldChar w:fldCharType="begin"/>
            </w:r>
            <w:r w:rsidR="002A1AB4">
              <w:rPr>
                <w:noProof/>
                <w:webHidden/>
              </w:rPr>
              <w:instrText xml:space="preserve"> PAGEREF _Toc503624068 \h </w:instrText>
            </w:r>
            <w:r w:rsidR="002A1AB4">
              <w:rPr>
                <w:noProof/>
                <w:webHidden/>
              </w:rPr>
            </w:r>
            <w:r w:rsidR="002A1AB4">
              <w:rPr>
                <w:noProof/>
                <w:webHidden/>
              </w:rPr>
              <w:fldChar w:fldCharType="separate"/>
            </w:r>
            <w:r w:rsidR="00736AF4">
              <w:rPr>
                <w:noProof/>
                <w:webHidden/>
              </w:rPr>
              <w:t>18</w:t>
            </w:r>
            <w:r w:rsidR="002A1AB4">
              <w:rPr>
                <w:noProof/>
                <w:webHidden/>
              </w:rPr>
              <w:fldChar w:fldCharType="end"/>
            </w:r>
          </w:hyperlink>
        </w:p>
        <w:p w14:paraId="4AADE48B" w14:textId="170B84B6" w:rsidR="002A1AB4" w:rsidRDefault="00600F24">
          <w:pPr>
            <w:pStyle w:val="Verzeichnis2"/>
            <w:tabs>
              <w:tab w:val="left" w:pos="880"/>
              <w:tab w:val="right" w:leader="dot" w:pos="9062"/>
            </w:tabs>
            <w:rPr>
              <w:rFonts w:eastAsiaTheme="minorEastAsia"/>
              <w:noProof/>
              <w:lang w:eastAsia="de-AT"/>
            </w:rPr>
          </w:pPr>
          <w:hyperlink w:anchor="_Toc503624069" w:history="1">
            <w:r w:rsidR="002A1AB4" w:rsidRPr="00796811">
              <w:rPr>
                <w:rStyle w:val="Hyperlink"/>
                <w:noProof/>
              </w:rPr>
              <w:t>3.8</w:t>
            </w:r>
            <w:r w:rsidR="002A1AB4">
              <w:rPr>
                <w:rFonts w:eastAsiaTheme="minorEastAsia"/>
                <w:noProof/>
                <w:lang w:eastAsia="de-AT"/>
              </w:rPr>
              <w:tab/>
            </w:r>
            <w:r w:rsidR="002A1AB4" w:rsidRPr="00796811">
              <w:rPr>
                <w:rStyle w:val="Hyperlink"/>
                <w:noProof/>
              </w:rPr>
              <w:t>Meilensteinplan</w:t>
            </w:r>
            <w:r w:rsidR="002A1AB4">
              <w:rPr>
                <w:noProof/>
                <w:webHidden/>
              </w:rPr>
              <w:tab/>
            </w:r>
            <w:r w:rsidR="002A1AB4">
              <w:rPr>
                <w:noProof/>
                <w:webHidden/>
              </w:rPr>
              <w:fldChar w:fldCharType="begin"/>
            </w:r>
            <w:r w:rsidR="002A1AB4">
              <w:rPr>
                <w:noProof/>
                <w:webHidden/>
              </w:rPr>
              <w:instrText xml:space="preserve"> PAGEREF _Toc503624069 \h </w:instrText>
            </w:r>
            <w:r w:rsidR="002A1AB4">
              <w:rPr>
                <w:noProof/>
                <w:webHidden/>
              </w:rPr>
            </w:r>
            <w:r w:rsidR="002A1AB4">
              <w:rPr>
                <w:noProof/>
                <w:webHidden/>
              </w:rPr>
              <w:fldChar w:fldCharType="separate"/>
            </w:r>
            <w:r w:rsidR="00736AF4">
              <w:rPr>
                <w:noProof/>
                <w:webHidden/>
              </w:rPr>
              <w:t>19</w:t>
            </w:r>
            <w:r w:rsidR="002A1AB4">
              <w:rPr>
                <w:noProof/>
                <w:webHidden/>
              </w:rPr>
              <w:fldChar w:fldCharType="end"/>
            </w:r>
          </w:hyperlink>
        </w:p>
        <w:p w14:paraId="0C25875C" w14:textId="7FF4C5A8" w:rsidR="002A1AB4" w:rsidRDefault="00600F24">
          <w:pPr>
            <w:pStyle w:val="Verzeichnis2"/>
            <w:tabs>
              <w:tab w:val="left" w:pos="880"/>
              <w:tab w:val="right" w:leader="dot" w:pos="9062"/>
            </w:tabs>
            <w:rPr>
              <w:rFonts w:eastAsiaTheme="minorEastAsia"/>
              <w:noProof/>
              <w:lang w:eastAsia="de-AT"/>
            </w:rPr>
          </w:pPr>
          <w:hyperlink w:anchor="_Toc503624070" w:history="1">
            <w:r w:rsidR="002A1AB4" w:rsidRPr="00796811">
              <w:rPr>
                <w:rStyle w:val="Hyperlink"/>
                <w:noProof/>
              </w:rPr>
              <w:t>3.9</w:t>
            </w:r>
            <w:r w:rsidR="002A1AB4">
              <w:rPr>
                <w:rFonts w:eastAsiaTheme="minorEastAsia"/>
                <w:noProof/>
                <w:lang w:eastAsia="de-AT"/>
              </w:rPr>
              <w:tab/>
            </w:r>
            <w:r w:rsidR="002A1AB4" w:rsidRPr="00796811">
              <w:rPr>
                <w:rStyle w:val="Hyperlink"/>
                <w:noProof/>
              </w:rPr>
              <w:t>Risikoanalyse</w:t>
            </w:r>
            <w:r w:rsidR="002A1AB4">
              <w:rPr>
                <w:noProof/>
                <w:webHidden/>
              </w:rPr>
              <w:tab/>
            </w:r>
            <w:r w:rsidR="002A1AB4">
              <w:rPr>
                <w:noProof/>
                <w:webHidden/>
              </w:rPr>
              <w:fldChar w:fldCharType="begin"/>
            </w:r>
            <w:r w:rsidR="002A1AB4">
              <w:rPr>
                <w:noProof/>
                <w:webHidden/>
              </w:rPr>
              <w:instrText xml:space="preserve"> PAGEREF _Toc503624070 \h </w:instrText>
            </w:r>
            <w:r w:rsidR="002A1AB4">
              <w:rPr>
                <w:noProof/>
                <w:webHidden/>
              </w:rPr>
            </w:r>
            <w:r w:rsidR="002A1AB4">
              <w:rPr>
                <w:noProof/>
                <w:webHidden/>
              </w:rPr>
              <w:fldChar w:fldCharType="separate"/>
            </w:r>
            <w:r w:rsidR="00736AF4">
              <w:rPr>
                <w:noProof/>
                <w:webHidden/>
              </w:rPr>
              <w:t>20</w:t>
            </w:r>
            <w:r w:rsidR="002A1AB4">
              <w:rPr>
                <w:noProof/>
                <w:webHidden/>
              </w:rPr>
              <w:fldChar w:fldCharType="end"/>
            </w:r>
          </w:hyperlink>
        </w:p>
        <w:p w14:paraId="16C68641" w14:textId="4BB1C4FD" w:rsidR="002A1AB4" w:rsidRDefault="00600F24">
          <w:pPr>
            <w:pStyle w:val="Verzeichnis2"/>
            <w:tabs>
              <w:tab w:val="left" w:pos="880"/>
              <w:tab w:val="right" w:leader="dot" w:pos="9062"/>
            </w:tabs>
            <w:rPr>
              <w:rFonts w:eastAsiaTheme="minorEastAsia"/>
              <w:noProof/>
              <w:lang w:eastAsia="de-AT"/>
            </w:rPr>
          </w:pPr>
          <w:hyperlink w:anchor="_Toc503624071" w:history="1">
            <w:r w:rsidR="002A1AB4" w:rsidRPr="00796811">
              <w:rPr>
                <w:rStyle w:val="Hyperlink"/>
                <w:noProof/>
              </w:rPr>
              <w:t>3.10</w:t>
            </w:r>
            <w:r w:rsidR="002A1AB4">
              <w:rPr>
                <w:rFonts w:eastAsiaTheme="minorEastAsia"/>
                <w:noProof/>
                <w:lang w:eastAsia="de-AT"/>
              </w:rPr>
              <w:tab/>
            </w:r>
            <w:r w:rsidR="002A1AB4" w:rsidRPr="00796811">
              <w:rPr>
                <w:rStyle w:val="Hyperlink"/>
                <w:noProof/>
              </w:rPr>
              <w:t>Projektabschlussbericht</w:t>
            </w:r>
            <w:r w:rsidR="002A1AB4">
              <w:rPr>
                <w:noProof/>
                <w:webHidden/>
              </w:rPr>
              <w:tab/>
            </w:r>
            <w:r w:rsidR="002A1AB4">
              <w:rPr>
                <w:noProof/>
                <w:webHidden/>
              </w:rPr>
              <w:fldChar w:fldCharType="begin"/>
            </w:r>
            <w:r w:rsidR="002A1AB4">
              <w:rPr>
                <w:noProof/>
                <w:webHidden/>
              </w:rPr>
              <w:instrText xml:space="preserve"> PAGEREF _Toc503624071 \h </w:instrText>
            </w:r>
            <w:r w:rsidR="002A1AB4">
              <w:rPr>
                <w:noProof/>
                <w:webHidden/>
              </w:rPr>
            </w:r>
            <w:r w:rsidR="002A1AB4">
              <w:rPr>
                <w:noProof/>
                <w:webHidden/>
              </w:rPr>
              <w:fldChar w:fldCharType="separate"/>
            </w:r>
            <w:r w:rsidR="00736AF4">
              <w:rPr>
                <w:noProof/>
                <w:webHidden/>
              </w:rPr>
              <w:t>21</w:t>
            </w:r>
            <w:r w:rsidR="002A1AB4">
              <w:rPr>
                <w:noProof/>
                <w:webHidden/>
              </w:rPr>
              <w:fldChar w:fldCharType="end"/>
            </w:r>
          </w:hyperlink>
        </w:p>
        <w:p w14:paraId="59191712" w14:textId="7040367C" w:rsidR="002A1AB4" w:rsidRDefault="00600F24">
          <w:pPr>
            <w:pStyle w:val="Verzeichnis3"/>
            <w:tabs>
              <w:tab w:val="left" w:pos="1320"/>
              <w:tab w:val="right" w:leader="dot" w:pos="9062"/>
            </w:tabs>
            <w:rPr>
              <w:rFonts w:eastAsiaTheme="minorEastAsia"/>
              <w:noProof/>
              <w:lang w:eastAsia="de-AT"/>
            </w:rPr>
          </w:pPr>
          <w:hyperlink w:anchor="_Toc503624072" w:history="1">
            <w:r w:rsidR="002A1AB4" w:rsidRPr="00796811">
              <w:rPr>
                <w:rStyle w:val="Hyperlink"/>
                <w:noProof/>
              </w:rPr>
              <w:t>3.10.1</w:t>
            </w:r>
            <w:r w:rsidR="002A1AB4">
              <w:rPr>
                <w:rFonts w:eastAsiaTheme="minorEastAsia"/>
                <w:noProof/>
                <w:lang w:eastAsia="de-AT"/>
              </w:rPr>
              <w:tab/>
            </w:r>
            <w:r w:rsidR="002A1AB4" w:rsidRPr="00796811">
              <w:rPr>
                <w:rStyle w:val="Hyperlink"/>
                <w:noProof/>
              </w:rPr>
              <w:t>Projektverlauf</w:t>
            </w:r>
            <w:r w:rsidR="002A1AB4">
              <w:rPr>
                <w:noProof/>
                <w:webHidden/>
              </w:rPr>
              <w:tab/>
            </w:r>
            <w:r w:rsidR="002A1AB4">
              <w:rPr>
                <w:noProof/>
                <w:webHidden/>
              </w:rPr>
              <w:fldChar w:fldCharType="begin"/>
            </w:r>
            <w:r w:rsidR="002A1AB4">
              <w:rPr>
                <w:noProof/>
                <w:webHidden/>
              </w:rPr>
              <w:instrText xml:space="preserve"> PAGEREF _Toc503624072 \h </w:instrText>
            </w:r>
            <w:r w:rsidR="002A1AB4">
              <w:rPr>
                <w:noProof/>
                <w:webHidden/>
              </w:rPr>
            </w:r>
            <w:r w:rsidR="002A1AB4">
              <w:rPr>
                <w:noProof/>
                <w:webHidden/>
              </w:rPr>
              <w:fldChar w:fldCharType="separate"/>
            </w:r>
            <w:r w:rsidR="00736AF4">
              <w:rPr>
                <w:noProof/>
                <w:webHidden/>
              </w:rPr>
              <w:t>21</w:t>
            </w:r>
            <w:r w:rsidR="002A1AB4">
              <w:rPr>
                <w:noProof/>
                <w:webHidden/>
              </w:rPr>
              <w:fldChar w:fldCharType="end"/>
            </w:r>
          </w:hyperlink>
        </w:p>
        <w:p w14:paraId="3296F4DE" w14:textId="78BF7DF6" w:rsidR="002A1AB4" w:rsidRDefault="00600F24">
          <w:pPr>
            <w:pStyle w:val="Verzeichnis3"/>
            <w:tabs>
              <w:tab w:val="left" w:pos="1320"/>
              <w:tab w:val="right" w:leader="dot" w:pos="9062"/>
            </w:tabs>
            <w:rPr>
              <w:rFonts w:eastAsiaTheme="minorEastAsia"/>
              <w:noProof/>
              <w:lang w:eastAsia="de-AT"/>
            </w:rPr>
          </w:pPr>
          <w:hyperlink w:anchor="_Toc503624073" w:history="1">
            <w:r w:rsidR="002A1AB4" w:rsidRPr="00796811">
              <w:rPr>
                <w:rStyle w:val="Hyperlink"/>
                <w:noProof/>
              </w:rPr>
              <w:t>3.10.2</w:t>
            </w:r>
            <w:r w:rsidR="002A1AB4">
              <w:rPr>
                <w:rFonts w:eastAsiaTheme="minorEastAsia"/>
                <w:noProof/>
                <w:lang w:eastAsia="de-AT"/>
              </w:rPr>
              <w:tab/>
            </w:r>
            <w:r w:rsidR="002A1AB4" w:rsidRPr="00796811">
              <w:rPr>
                <w:rStyle w:val="Hyperlink"/>
                <w:noProof/>
              </w:rPr>
              <w:t>Zielerreichung</w:t>
            </w:r>
            <w:r w:rsidR="002A1AB4">
              <w:rPr>
                <w:noProof/>
                <w:webHidden/>
              </w:rPr>
              <w:tab/>
            </w:r>
            <w:r w:rsidR="002A1AB4">
              <w:rPr>
                <w:noProof/>
                <w:webHidden/>
              </w:rPr>
              <w:fldChar w:fldCharType="begin"/>
            </w:r>
            <w:r w:rsidR="002A1AB4">
              <w:rPr>
                <w:noProof/>
                <w:webHidden/>
              </w:rPr>
              <w:instrText xml:space="preserve"> PAGEREF _Toc503624073 \h </w:instrText>
            </w:r>
            <w:r w:rsidR="002A1AB4">
              <w:rPr>
                <w:noProof/>
                <w:webHidden/>
              </w:rPr>
            </w:r>
            <w:r w:rsidR="002A1AB4">
              <w:rPr>
                <w:noProof/>
                <w:webHidden/>
              </w:rPr>
              <w:fldChar w:fldCharType="separate"/>
            </w:r>
            <w:r w:rsidR="00736AF4">
              <w:rPr>
                <w:noProof/>
                <w:webHidden/>
              </w:rPr>
              <w:t>21</w:t>
            </w:r>
            <w:r w:rsidR="002A1AB4">
              <w:rPr>
                <w:noProof/>
                <w:webHidden/>
              </w:rPr>
              <w:fldChar w:fldCharType="end"/>
            </w:r>
          </w:hyperlink>
        </w:p>
        <w:p w14:paraId="643CAEA1" w14:textId="525FCFFE" w:rsidR="002A1AB4" w:rsidRDefault="00600F24">
          <w:pPr>
            <w:pStyle w:val="Verzeichnis3"/>
            <w:tabs>
              <w:tab w:val="left" w:pos="1320"/>
              <w:tab w:val="right" w:leader="dot" w:pos="9062"/>
            </w:tabs>
            <w:rPr>
              <w:rFonts w:eastAsiaTheme="minorEastAsia"/>
              <w:noProof/>
              <w:lang w:eastAsia="de-AT"/>
            </w:rPr>
          </w:pPr>
          <w:hyperlink w:anchor="_Toc503624074" w:history="1">
            <w:r w:rsidR="002A1AB4" w:rsidRPr="00796811">
              <w:rPr>
                <w:rStyle w:val="Hyperlink"/>
                <w:noProof/>
              </w:rPr>
              <w:t>3.10.3</w:t>
            </w:r>
            <w:r w:rsidR="002A1AB4">
              <w:rPr>
                <w:rFonts w:eastAsiaTheme="minorEastAsia"/>
                <w:noProof/>
                <w:lang w:eastAsia="de-AT"/>
              </w:rPr>
              <w:tab/>
            </w:r>
            <w:r w:rsidR="002A1AB4" w:rsidRPr="00796811">
              <w:rPr>
                <w:rStyle w:val="Hyperlink"/>
                <w:noProof/>
              </w:rPr>
              <w:t>Ausblick</w:t>
            </w:r>
            <w:r w:rsidR="002A1AB4">
              <w:rPr>
                <w:noProof/>
                <w:webHidden/>
              </w:rPr>
              <w:tab/>
            </w:r>
            <w:r w:rsidR="002A1AB4">
              <w:rPr>
                <w:noProof/>
                <w:webHidden/>
              </w:rPr>
              <w:fldChar w:fldCharType="begin"/>
            </w:r>
            <w:r w:rsidR="002A1AB4">
              <w:rPr>
                <w:noProof/>
                <w:webHidden/>
              </w:rPr>
              <w:instrText xml:space="preserve"> PAGEREF _Toc503624074 \h </w:instrText>
            </w:r>
            <w:r w:rsidR="002A1AB4">
              <w:rPr>
                <w:noProof/>
                <w:webHidden/>
              </w:rPr>
            </w:r>
            <w:r w:rsidR="002A1AB4">
              <w:rPr>
                <w:noProof/>
                <w:webHidden/>
              </w:rPr>
              <w:fldChar w:fldCharType="separate"/>
            </w:r>
            <w:r w:rsidR="00736AF4">
              <w:rPr>
                <w:noProof/>
                <w:webHidden/>
              </w:rPr>
              <w:t>21</w:t>
            </w:r>
            <w:r w:rsidR="002A1AB4">
              <w:rPr>
                <w:noProof/>
                <w:webHidden/>
              </w:rPr>
              <w:fldChar w:fldCharType="end"/>
            </w:r>
          </w:hyperlink>
        </w:p>
        <w:p w14:paraId="0704495B" w14:textId="64E2D882" w:rsidR="002A1AB4" w:rsidRDefault="00600F24">
          <w:pPr>
            <w:pStyle w:val="Verzeichnis1"/>
            <w:tabs>
              <w:tab w:val="left" w:pos="440"/>
              <w:tab w:val="right" w:leader="dot" w:pos="9062"/>
            </w:tabs>
            <w:rPr>
              <w:rFonts w:eastAsiaTheme="minorEastAsia"/>
              <w:noProof/>
              <w:lang w:eastAsia="de-AT"/>
            </w:rPr>
          </w:pPr>
          <w:hyperlink w:anchor="_Toc503624075" w:history="1">
            <w:r w:rsidR="002A1AB4" w:rsidRPr="00796811">
              <w:rPr>
                <w:rStyle w:val="Hyperlink"/>
                <w:noProof/>
              </w:rPr>
              <w:t>4</w:t>
            </w:r>
            <w:r w:rsidR="002A1AB4">
              <w:rPr>
                <w:rFonts w:eastAsiaTheme="minorEastAsia"/>
                <w:noProof/>
                <w:lang w:eastAsia="de-AT"/>
              </w:rPr>
              <w:tab/>
            </w:r>
            <w:r w:rsidR="002A1AB4" w:rsidRPr="00796811">
              <w:rPr>
                <w:rStyle w:val="Hyperlink"/>
                <w:noProof/>
              </w:rPr>
              <w:t>Analyse – und Evaluierungsphase</w:t>
            </w:r>
            <w:r w:rsidR="002A1AB4">
              <w:rPr>
                <w:noProof/>
                <w:webHidden/>
              </w:rPr>
              <w:tab/>
            </w:r>
            <w:r w:rsidR="002A1AB4">
              <w:rPr>
                <w:noProof/>
                <w:webHidden/>
              </w:rPr>
              <w:fldChar w:fldCharType="begin"/>
            </w:r>
            <w:r w:rsidR="002A1AB4">
              <w:rPr>
                <w:noProof/>
                <w:webHidden/>
              </w:rPr>
              <w:instrText xml:space="preserve"> PAGEREF _Toc503624075 \h </w:instrText>
            </w:r>
            <w:r w:rsidR="002A1AB4">
              <w:rPr>
                <w:noProof/>
                <w:webHidden/>
              </w:rPr>
            </w:r>
            <w:r w:rsidR="002A1AB4">
              <w:rPr>
                <w:noProof/>
                <w:webHidden/>
              </w:rPr>
              <w:fldChar w:fldCharType="separate"/>
            </w:r>
            <w:r w:rsidR="00736AF4">
              <w:rPr>
                <w:noProof/>
                <w:webHidden/>
              </w:rPr>
              <w:t>22</w:t>
            </w:r>
            <w:r w:rsidR="002A1AB4">
              <w:rPr>
                <w:noProof/>
                <w:webHidden/>
              </w:rPr>
              <w:fldChar w:fldCharType="end"/>
            </w:r>
          </w:hyperlink>
        </w:p>
        <w:p w14:paraId="4A7EECFE" w14:textId="1C419CDB" w:rsidR="002A1AB4" w:rsidRDefault="00600F24">
          <w:pPr>
            <w:pStyle w:val="Verzeichnis2"/>
            <w:tabs>
              <w:tab w:val="left" w:pos="880"/>
              <w:tab w:val="right" w:leader="dot" w:pos="9062"/>
            </w:tabs>
            <w:rPr>
              <w:rFonts w:eastAsiaTheme="minorEastAsia"/>
              <w:noProof/>
              <w:lang w:eastAsia="de-AT"/>
            </w:rPr>
          </w:pPr>
          <w:hyperlink w:anchor="_Toc503624076" w:history="1">
            <w:r w:rsidR="002A1AB4" w:rsidRPr="00796811">
              <w:rPr>
                <w:rStyle w:val="Hyperlink"/>
                <w:noProof/>
              </w:rPr>
              <w:t>4.1</w:t>
            </w:r>
            <w:r w:rsidR="002A1AB4">
              <w:rPr>
                <w:rFonts w:eastAsiaTheme="minorEastAsia"/>
                <w:noProof/>
                <w:lang w:eastAsia="de-AT"/>
              </w:rPr>
              <w:tab/>
            </w:r>
            <w:r w:rsidR="002A1AB4" w:rsidRPr="00796811">
              <w:rPr>
                <w:rStyle w:val="Hyperlink"/>
                <w:noProof/>
              </w:rPr>
              <w:t>Evaluierung Bestellsystem</w:t>
            </w:r>
            <w:r w:rsidR="002A1AB4">
              <w:rPr>
                <w:noProof/>
                <w:webHidden/>
              </w:rPr>
              <w:tab/>
            </w:r>
            <w:r w:rsidR="002A1AB4">
              <w:rPr>
                <w:noProof/>
                <w:webHidden/>
              </w:rPr>
              <w:fldChar w:fldCharType="begin"/>
            </w:r>
            <w:r w:rsidR="002A1AB4">
              <w:rPr>
                <w:noProof/>
                <w:webHidden/>
              </w:rPr>
              <w:instrText xml:space="preserve"> PAGEREF _Toc503624076 \h </w:instrText>
            </w:r>
            <w:r w:rsidR="002A1AB4">
              <w:rPr>
                <w:noProof/>
                <w:webHidden/>
              </w:rPr>
            </w:r>
            <w:r w:rsidR="002A1AB4">
              <w:rPr>
                <w:noProof/>
                <w:webHidden/>
              </w:rPr>
              <w:fldChar w:fldCharType="separate"/>
            </w:r>
            <w:r w:rsidR="00736AF4">
              <w:rPr>
                <w:noProof/>
                <w:webHidden/>
              </w:rPr>
              <w:t>23</w:t>
            </w:r>
            <w:r w:rsidR="002A1AB4">
              <w:rPr>
                <w:noProof/>
                <w:webHidden/>
              </w:rPr>
              <w:fldChar w:fldCharType="end"/>
            </w:r>
          </w:hyperlink>
        </w:p>
        <w:p w14:paraId="0256AA50" w14:textId="424F5D8F" w:rsidR="002A1AB4" w:rsidRDefault="00600F24">
          <w:pPr>
            <w:pStyle w:val="Verzeichnis3"/>
            <w:tabs>
              <w:tab w:val="left" w:pos="1320"/>
              <w:tab w:val="right" w:leader="dot" w:pos="9062"/>
            </w:tabs>
            <w:rPr>
              <w:rFonts w:eastAsiaTheme="minorEastAsia"/>
              <w:noProof/>
              <w:lang w:eastAsia="de-AT"/>
            </w:rPr>
          </w:pPr>
          <w:hyperlink w:anchor="_Toc503624077" w:history="1">
            <w:r w:rsidR="002A1AB4" w:rsidRPr="00796811">
              <w:rPr>
                <w:rStyle w:val="Hyperlink"/>
                <w:noProof/>
              </w:rPr>
              <w:t>4.1.1</w:t>
            </w:r>
            <w:r w:rsidR="002A1AB4">
              <w:rPr>
                <w:rFonts w:eastAsiaTheme="minorEastAsia"/>
                <w:noProof/>
                <w:lang w:eastAsia="de-AT"/>
              </w:rPr>
              <w:tab/>
            </w:r>
            <w:r w:rsidR="002A1AB4" w:rsidRPr="00796811">
              <w:rPr>
                <w:rStyle w:val="Hyperlink"/>
                <w:noProof/>
              </w:rPr>
              <w:t>Lieferservice.at</w:t>
            </w:r>
            <w:r w:rsidR="002A1AB4">
              <w:rPr>
                <w:noProof/>
                <w:webHidden/>
              </w:rPr>
              <w:tab/>
            </w:r>
            <w:r w:rsidR="002A1AB4">
              <w:rPr>
                <w:noProof/>
                <w:webHidden/>
              </w:rPr>
              <w:fldChar w:fldCharType="begin"/>
            </w:r>
            <w:r w:rsidR="002A1AB4">
              <w:rPr>
                <w:noProof/>
                <w:webHidden/>
              </w:rPr>
              <w:instrText xml:space="preserve"> PAGEREF _Toc503624077 \h </w:instrText>
            </w:r>
            <w:r w:rsidR="002A1AB4">
              <w:rPr>
                <w:noProof/>
                <w:webHidden/>
              </w:rPr>
            </w:r>
            <w:r w:rsidR="002A1AB4">
              <w:rPr>
                <w:noProof/>
                <w:webHidden/>
              </w:rPr>
              <w:fldChar w:fldCharType="separate"/>
            </w:r>
            <w:r w:rsidR="00736AF4">
              <w:rPr>
                <w:noProof/>
                <w:webHidden/>
              </w:rPr>
              <w:t>23</w:t>
            </w:r>
            <w:r w:rsidR="002A1AB4">
              <w:rPr>
                <w:noProof/>
                <w:webHidden/>
              </w:rPr>
              <w:fldChar w:fldCharType="end"/>
            </w:r>
          </w:hyperlink>
        </w:p>
        <w:p w14:paraId="51D070F7" w14:textId="188F2225" w:rsidR="002A1AB4" w:rsidRDefault="00600F24">
          <w:pPr>
            <w:pStyle w:val="Verzeichnis3"/>
            <w:tabs>
              <w:tab w:val="left" w:pos="1320"/>
              <w:tab w:val="right" w:leader="dot" w:pos="9062"/>
            </w:tabs>
            <w:rPr>
              <w:rFonts w:eastAsiaTheme="minorEastAsia"/>
              <w:noProof/>
              <w:lang w:eastAsia="de-AT"/>
            </w:rPr>
          </w:pPr>
          <w:hyperlink w:anchor="_Toc503624078" w:history="1">
            <w:r w:rsidR="002A1AB4" w:rsidRPr="00796811">
              <w:rPr>
                <w:rStyle w:val="Hyperlink"/>
                <w:noProof/>
              </w:rPr>
              <w:t>4.1.2</w:t>
            </w:r>
            <w:r w:rsidR="002A1AB4">
              <w:rPr>
                <w:rFonts w:eastAsiaTheme="minorEastAsia"/>
                <w:noProof/>
                <w:lang w:eastAsia="de-AT"/>
              </w:rPr>
              <w:tab/>
            </w:r>
            <w:r w:rsidR="002A1AB4" w:rsidRPr="00796811">
              <w:rPr>
                <w:rStyle w:val="Hyperlink"/>
                <w:noProof/>
              </w:rPr>
              <w:t>Mjam.at</w:t>
            </w:r>
            <w:r w:rsidR="002A1AB4">
              <w:rPr>
                <w:noProof/>
                <w:webHidden/>
              </w:rPr>
              <w:tab/>
            </w:r>
            <w:r w:rsidR="002A1AB4">
              <w:rPr>
                <w:noProof/>
                <w:webHidden/>
              </w:rPr>
              <w:fldChar w:fldCharType="begin"/>
            </w:r>
            <w:r w:rsidR="002A1AB4">
              <w:rPr>
                <w:noProof/>
                <w:webHidden/>
              </w:rPr>
              <w:instrText xml:space="preserve"> PAGEREF _Toc503624078 \h </w:instrText>
            </w:r>
            <w:r w:rsidR="002A1AB4">
              <w:rPr>
                <w:noProof/>
                <w:webHidden/>
              </w:rPr>
            </w:r>
            <w:r w:rsidR="002A1AB4">
              <w:rPr>
                <w:noProof/>
                <w:webHidden/>
              </w:rPr>
              <w:fldChar w:fldCharType="separate"/>
            </w:r>
            <w:r w:rsidR="00736AF4">
              <w:rPr>
                <w:noProof/>
                <w:webHidden/>
              </w:rPr>
              <w:t>23</w:t>
            </w:r>
            <w:r w:rsidR="002A1AB4">
              <w:rPr>
                <w:noProof/>
                <w:webHidden/>
              </w:rPr>
              <w:fldChar w:fldCharType="end"/>
            </w:r>
          </w:hyperlink>
        </w:p>
        <w:p w14:paraId="448A8C86" w14:textId="77F6473F" w:rsidR="002A1AB4" w:rsidRDefault="00600F24">
          <w:pPr>
            <w:pStyle w:val="Verzeichnis3"/>
            <w:tabs>
              <w:tab w:val="left" w:pos="1320"/>
              <w:tab w:val="right" w:leader="dot" w:pos="9062"/>
            </w:tabs>
            <w:rPr>
              <w:rFonts w:eastAsiaTheme="minorEastAsia"/>
              <w:noProof/>
              <w:lang w:eastAsia="de-AT"/>
            </w:rPr>
          </w:pPr>
          <w:hyperlink w:anchor="_Toc503624079" w:history="1">
            <w:r w:rsidR="002A1AB4" w:rsidRPr="00796811">
              <w:rPr>
                <w:rStyle w:val="Hyperlink"/>
                <w:noProof/>
              </w:rPr>
              <w:t>4.1.3</w:t>
            </w:r>
            <w:r w:rsidR="002A1AB4">
              <w:rPr>
                <w:rFonts w:eastAsiaTheme="minorEastAsia"/>
                <w:noProof/>
                <w:lang w:eastAsia="de-AT"/>
              </w:rPr>
              <w:tab/>
            </w:r>
            <w:r w:rsidR="002A1AB4" w:rsidRPr="00796811">
              <w:rPr>
                <w:rStyle w:val="Hyperlink"/>
                <w:noProof/>
              </w:rPr>
              <w:t>Foodora</w:t>
            </w:r>
            <w:r w:rsidR="002A1AB4">
              <w:rPr>
                <w:noProof/>
                <w:webHidden/>
              </w:rPr>
              <w:tab/>
            </w:r>
            <w:r w:rsidR="002A1AB4">
              <w:rPr>
                <w:noProof/>
                <w:webHidden/>
              </w:rPr>
              <w:fldChar w:fldCharType="begin"/>
            </w:r>
            <w:r w:rsidR="002A1AB4">
              <w:rPr>
                <w:noProof/>
                <w:webHidden/>
              </w:rPr>
              <w:instrText xml:space="preserve"> PAGEREF _Toc503624079 \h </w:instrText>
            </w:r>
            <w:r w:rsidR="002A1AB4">
              <w:rPr>
                <w:noProof/>
                <w:webHidden/>
              </w:rPr>
            </w:r>
            <w:r w:rsidR="002A1AB4">
              <w:rPr>
                <w:noProof/>
                <w:webHidden/>
              </w:rPr>
              <w:fldChar w:fldCharType="separate"/>
            </w:r>
            <w:r w:rsidR="00736AF4">
              <w:rPr>
                <w:noProof/>
                <w:webHidden/>
              </w:rPr>
              <w:t>23</w:t>
            </w:r>
            <w:r w:rsidR="002A1AB4">
              <w:rPr>
                <w:noProof/>
                <w:webHidden/>
              </w:rPr>
              <w:fldChar w:fldCharType="end"/>
            </w:r>
          </w:hyperlink>
        </w:p>
        <w:p w14:paraId="123DC487" w14:textId="439AC688" w:rsidR="002A1AB4" w:rsidRDefault="00600F24">
          <w:pPr>
            <w:pStyle w:val="Verzeichnis3"/>
            <w:tabs>
              <w:tab w:val="left" w:pos="1320"/>
              <w:tab w:val="right" w:leader="dot" w:pos="9062"/>
            </w:tabs>
            <w:rPr>
              <w:rFonts w:eastAsiaTheme="minorEastAsia"/>
              <w:noProof/>
              <w:lang w:eastAsia="de-AT"/>
            </w:rPr>
          </w:pPr>
          <w:hyperlink w:anchor="_Toc503624080" w:history="1">
            <w:r w:rsidR="002A1AB4" w:rsidRPr="00796811">
              <w:rPr>
                <w:rStyle w:val="Hyperlink"/>
                <w:noProof/>
              </w:rPr>
              <w:t>4.1.4</w:t>
            </w:r>
            <w:r w:rsidR="002A1AB4">
              <w:rPr>
                <w:rFonts w:eastAsiaTheme="minorEastAsia"/>
                <w:noProof/>
                <w:lang w:eastAsia="de-AT"/>
              </w:rPr>
              <w:tab/>
            </w:r>
            <w:r w:rsidR="002A1AB4" w:rsidRPr="00796811">
              <w:rPr>
                <w:rStyle w:val="Hyperlink"/>
                <w:noProof/>
              </w:rPr>
              <w:t>Foodpanda</w:t>
            </w:r>
            <w:r w:rsidR="002A1AB4">
              <w:rPr>
                <w:noProof/>
                <w:webHidden/>
              </w:rPr>
              <w:tab/>
            </w:r>
            <w:r w:rsidR="002A1AB4">
              <w:rPr>
                <w:noProof/>
                <w:webHidden/>
              </w:rPr>
              <w:fldChar w:fldCharType="begin"/>
            </w:r>
            <w:r w:rsidR="002A1AB4">
              <w:rPr>
                <w:noProof/>
                <w:webHidden/>
              </w:rPr>
              <w:instrText xml:space="preserve"> PAGEREF _Toc503624080 \h </w:instrText>
            </w:r>
            <w:r w:rsidR="002A1AB4">
              <w:rPr>
                <w:noProof/>
                <w:webHidden/>
              </w:rPr>
            </w:r>
            <w:r w:rsidR="002A1AB4">
              <w:rPr>
                <w:noProof/>
                <w:webHidden/>
              </w:rPr>
              <w:fldChar w:fldCharType="separate"/>
            </w:r>
            <w:r w:rsidR="00736AF4">
              <w:rPr>
                <w:noProof/>
                <w:webHidden/>
              </w:rPr>
              <w:t>23</w:t>
            </w:r>
            <w:r w:rsidR="002A1AB4">
              <w:rPr>
                <w:noProof/>
                <w:webHidden/>
              </w:rPr>
              <w:fldChar w:fldCharType="end"/>
            </w:r>
          </w:hyperlink>
        </w:p>
        <w:p w14:paraId="66A92C55" w14:textId="78E2F8F1" w:rsidR="002A1AB4" w:rsidRDefault="00600F24">
          <w:pPr>
            <w:pStyle w:val="Verzeichnis3"/>
            <w:tabs>
              <w:tab w:val="left" w:pos="1320"/>
              <w:tab w:val="right" w:leader="dot" w:pos="9062"/>
            </w:tabs>
            <w:rPr>
              <w:rFonts w:eastAsiaTheme="minorEastAsia"/>
              <w:noProof/>
              <w:lang w:eastAsia="de-AT"/>
            </w:rPr>
          </w:pPr>
          <w:hyperlink w:anchor="_Toc503624081" w:history="1">
            <w:r w:rsidR="002A1AB4" w:rsidRPr="00796811">
              <w:rPr>
                <w:rStyle w:val="Hyperlink"/>
                <w:noProof/>
              </w:rPr>
              <w:t>4.1.5</w:t>
            </w:r>
            <w:r w:rsidR="002A1AB4">
              <w:rPr>
                <w:rFonts w:eastAsiaTheme="minorEastAsia"/>
                <w:noProof/>
                <w:lang w:eastAsia="de-AT"/>
              </w:rPr>
              <w:tab/>
            </w:r>
            <w:r w:rsidR="002A1AB4" w:rsidRPr="00796811">
              <w:rPr>
                <w:rStyle w:val="Hyperlink"/>
                <w:noProof/>
              </w:rPr>
              <w:t>Zusammenfassung</w:t>
            </w:r>
            <w:r w:rsidR="002A1AB4">
              <w:rPr>
                <w:noProof/>
                <w:webHidden/>
              </w:rPr>
              <w:tab/>
            </w:r>
            <w:r w:rsidR="002A1AB4">
              <w:rPr>
                <w:noProof/>
                <w:webHidden/>
              </w:rPr>
              <w:fldChar w:fldCharType="begin"/>
            </w:r>
            <w:r w:rsidR="002A1AB4">
              <w:rPr>
                <w:noProof/>
                <w:webHidden/>
              </w:rPr>
              <w:instrText xml:space="preserve"> PAGEREF _Toc503624081 \h </w:instrText>
            </w:r>
            <w:r w:rsidR="002A1AB4">
              <w:rPr>
                <w:noProof/>
                <w:webHidden/>
              </w:rPr>
            </w:r>
            <w:r w:rsidR="002A1AB4">
              <w:rPr>
                <w:noProof/>
                <w:webHidden/>
              </w:rPr>
              <w:fldChar w:fldCharType="separate"/>
            </w:r>
            <w:r w:rsidR="00736AF4">
              <w:rPr>
                <w:noProof/>
                <w:webHidden/>
              </w:rPr>
              <w:t>24</w:t>
            </w:r>
            <w:r w:rsidR="002A1AB4">
              <w:rPr>
                <w:noProof/>
                <w:webHidden/>
              </w:rPr>
              <w:fldChar w:fldCharType="end"/>
            </w:r>
          </w:hyperlink>
        </w:p>
        <w:p w14:paraId="0316A90D" w14:textId="48BEA8E5" w:rsidR="002A1AB4" w:rsidRDefault="00600F24">
          <w:pPr>
            <w:pStyle w:val="Verzeichnis2"/>
            <w:tabs>
              <w:tab w:val="left" w:pos="880"/>
              <w:tab w:val="right" w:leader="dot" w:pos="9062"/>
            </w:tabs>
            <w:rPr>
              <w:rFonts w:eastAsiaTheme="minorEastAsia"/>
              <w:noProof/>
              <w:lang w:eastAsia="de-AT"/>
            </w:rPr>
          </w:pPr>
          <w:hyperlink w:anchor="_Toc503624082" w:history="1">
            <w:r w:rsidR="002A1AB4" w:rsidRPr="00796811">
              <w:rPr>
                <w:rStyle w:val="Hyperlink"/>
                <w:noProof/>
              </w:rPr>
              <w:t>4.2</w:t>
            </w:r>
            <w:r w:rsidR="002A1AB4">
              <w:rPr>
                <w:rFonts w:eastAsiaTheme="minorEastAsia"/>
                <w:noProof/>
                <w:lang w:eastAsia="de-AT"/>
              </w:rPr>
              <w:tab/>
            </w:r>
            <w:r w:rsidR="002A1AB4" w:rsidRPr="00796811">
              <w:rPr>
                <w:rStyle w:val="Hyperlink"/>
                <w:noProof/>
              </w:rPr>
              <w:t>Use-Case Diagramm</w:t>
            </w:r>
            <w:r w:rsidR="002A1AB4">
              <w:rPr>
                <w:noProof/>
                <w:webHidden/>
              </w:rPr>
              <w:tab/>
            </w:r>
            <w:r w:rsidR="002A1AB4">
              <w:rPr>
                <w:noProof/>
                <w:webHidden/>
              </w:rPr>
              <w:fldChar w:fldCharType="begin"/>
            </w:r>
            <w:r w:rsidR="002A1AB4">
              <w:rPr>
                <w:noProof/>
                <w:webHidden/>
              </w:rPr>
              <w:instrText xml:space="preserve"> PAGEREF _Toc503624082 \h </w:instrText>
            </w:r>
            <w:r w:rsidR="002A1AB4">
              <w:rPr>
                <w:noProof/>
                <w:webHidden/>
              </w:rPr>
            </w:r>
            <w:r w:rsidR="002A1AB4">
              <w:rPr>
                <w:noProof/>
                <w:webHidden/>
              </w:rPr>
              <w:fldChar w:fldCharType="separate"/>
            </w:r>
            <w:r w:rsidR="00736AF4">
              <w:rPr>
                <w:noProof/>
                <w:webHidden/>
              </w:rPr>
              <w:t>25</w:t>
            </w:r>
            <w:r w:rsidR="002A1AB4">
              <w:rPr>
                <w:noProof/>
                <w:webHidden/>
              </w:rPr>
              <w:fldChar w:fldCharType="end"/>
            </w:r>
          </w:hyperlink>
        </w:p>
        <w:p w14:paraId="176007FB" w14:textId="3121C48A" w:rsidR="002A1AB4" w:rsidRDefault="00600F24">
          <w:pPr>
            <w:pStyle w:val="Verzeichnis2"/>
            <w:tabs>
              <w:tab w:val="left" w:pos="880"/>
              <w:tab w:val="right" w:leader="dot" w:pos="9062"/>
            </w:tabs>
            <w:rPr>
              <w:rFonts w:eastAsiaTheme="minorEastAsia"/>
              <w:noProof/>
              <w:lang w:eastAsia="de-AT"/>
            </w:rPr>
          </w:pPr>
          <w:hyperlink w:anchor="_Toc503624083" w:history="1">
            <w:r w:rsidR="002A1AB4" w:rsidRPr="00796811">
              <w:rPr>
                <w:rStyle w:val="Hyperlink"/>
                <w:noProof/>
              </w:rPr>
              <w:t>4.3</w:t>
            </w:r>
            <w:r w:rsidR="002A1AB4">
              <w:rPr>
                <w:rFonts w:eastAsiaTheme="minorEastAsia"/>
                <w:noProof/>
                <w:lang w:eastAsia="de-AT"/>
              </w:rPr>
              <w:tab/>
            </w:r>
            <w:r w:rsidR="002A1AB4" w:rsidRPr="00796811">
              <w:rPr>
                <w:rStyle w:val="Hyperlink"/>
                <w:noProof/>
              </w:rPr>
              <w:t>Aktivitätsdiagramm</w:t>
            </w:r>
            <w:r w:rsidR="002A1AB4">
              <w:rPr>
                <w:noProof/>
                <w:webHidden/>
              </w:rPr>
              <w:tab/>
            </w:r>
            <w:r w:rsidR="002A1AB4">
              <w:rPr>
                <w:noProof/>
                <w:webHidden/>
              </w:rPr>
              <w:fldChar w:fldCharType="begin"/>
            </w:r>
            <w:r w:rsidR="002A1AB4">
              <w:rPr>
                <w:noProof/>
                <w:webHidden/>
              </w:rPr>
              <w:instrText xml:space="preserve"> PAGEREF _Toc503624083 \h </w:instrText>
            </w:r>
            <w:r w:rsidR="002A1AB4">
              <w:rPr>
                <w:noProof/>
                <w:webHidden/>
              </w:rPr>
            </w:r>
            <w:r w:rsidR="002A1AB4">
              <w:rPr>
                <w:noProof/>
                <w:webHidden/>
              </w:rPr>
              <w:fldChar w:fldCharType="separate"/>
            </w:r>
            <w:r w:rsidR="00736AF4">
              <w:rPr>
                <w:noProof/>
                <w:webHidden/>
              </w:rPr>
              <w:t>25</w:t>
            </w:r>
            <w:r w:rsidR="002A1AB4">
              <w:rPr>
                <w:noProof/>
                <w:webHidden/>
              </w:rPr>
              <w:fldChar w:fldCharType="end"/>
            </w:r>
          </w:hyperlink>
        </w:p>
        <w:p w14:paraId="5A1EDAC3" w14:textId="2C0603A0" w:rsidR="002A1AB4" w:rsidRDefault="00600F24">
          <w:pPr>
            <w:pStyle w:val="Verzeichnis2"/>
            <w:tabs>
              <w:tab w:val="left" w:pos="880"/>
              <w:tab w:val="right" w:leader="dot" w:pos="9062"/>
            </w:tabs>
            <w:rPr>
              <w:rFonts w:eastAsiaTheme="minorEastAsia"/>
              <w:noProof/>
              <w:lang w:eastAsia="de-AT"/>
            </w:rPr>
          </w:pPr>
          <w:hyperlink w:anchor="_Toc503624084" w:history="1">
            <w:r w:rsidR="002A1AB4" w:rsidRPr="00796811">
              <w:rPr>
                <w:rStyle w:val="Hyperlink"/>
                <w:noProof/>
              </w:rPr>
              <w:t>4.4</w:t>
            </w:r>
            <w:r w:rsidR="002A1AB4">
              <w:rPr>
                <w:rFonts w:eastAsiaTheme="minorEastAsia"/>
                <w:noProof/>
                <w:lang w:eastAsia="de-AT"/>
              </w:rPr>
              <w:tab/>
            </w:r>
            <w:r w:rsidR="002A1AB4" w:rsidRPr="00796811">
              <w:rPr>
                <w:rStyle w:val="Hyperlink"/>
                <w:noProof/>
              </w:rPr>
              <w:t>Zustandsdiagramm</w:t>
            </w:r>
            <w:r w:rsidR="002A1AB4">
              <w:rPr>
                <w:noProof/>
                <w:webHidden/>
              </w:rPr>
              <w:tab/>
            </w:r>
            <w:r w:rsidR="002A1AB4">
              <w:rPr>
                <w:noProof/>
                <w:webHidden/>
              </w:rPr>
              <w:fldChar w:fldCharType="begin"/>
            </w:r>
            <w:r w:rsidR="002A1AB4">
              <w:rPr>
                <w:noProof/>
                <w:webHidden/>
              </w:rPr>
              <w:instrText xml:space="preserve"> PAGEREF _Toc503624084 \h </w:instrText>
            </w:r>
            <w:r w:rsidR="002A1AB4">
              <w:rPr>
                <w:noProof/>
                <w:webHidden/>
              </w:rPr>
            </w:r>
            <w:r w:rsidR="002A1AB4">
              <w:rPr>
                <w:noProof/>
                <w:webHidden/>
              </w:rPr>
              <w:fldChar w:fldCharType="separate"/>
            </w:r>
            <w:r w:rsidR="00736AF4">
              <w:rPr>
                <w:noProof/>
                <w:webHidden/>
              </w:rPr>
              <w:t>25</w:t>
            </w:r>
            <w:r w:rsidR="002A1AB4">
              <w:rPr>
                <w:noProof/>
                <w:webHidden/>
              </w:rPr>
              <w:fldChar w:fldCharType="end"/>
            </w:r>
          </w:hyperlink>
        </w:p>
        <w:p w14:paraId="6CBB4C9E" w14:textId="29198257" w:rsidR="002A1AB4" w:rsidRDefault="00600F24">
          <w:pPr>
            <w:pStyle w:val="Verzeichnis1"/>
            <w:tabs>
              <w:tab w:val="left" w:pos="440"/>
              <w:tab w:val="right" w:leader="dot" w:pos="9062"/>
            </w:tabs>
            <w:rPr>
              <w:rFonts w:eastAsiaTheme="minorEastAsia"/>
              <w:noProof/>
              <w:lang w:eastAsia="de-AT"/>
            </w:rPr>
          </w:pPr>
          <w:hyperlink w:anchor="_Toc503624085" w:history="1">
            <w:r w:rsidR="002A1AB4" w:rsidRPr="00796811">
              <w:rPr>
                <w:rStyle w:val="Hyperlink"/>
                <w:noProof/>
              </w:rPr>
              <w:t>5</w:t>
            </w:r>
            <w:r w:rsidR="002A1AB4">
              <w:rPr>
                <w:rFonts w:eastAsiaTheme="minorEastAsia"/>
                <w:noProof/>
                <w:lang w:eastAsia="de-AT"/>
              </w:rPr>
              <w:tab/>
            </w:r>
            <w:r w:rsidR="002A1AB4" w:rsidRPr="00796811">
              <w:rPr>
                <w:rStyle w:val="Hyperlink"/>
                <w:noProof/>
              </w:rPr>
              <w:t>Einarbeitung</w:t>
            </w:r>
            <w:r w:rsidR="002A1AB4">
              <w:rPr>
                <w:noProof/>
                <w:webHidden/>
              </w:rPr>
              <w:tab/>
            </w:r>
            <w:r w:rsidR="002A1AB4">
              <w:rPr>
                <w:noProof/>
                <w:webHidden/>
              </w:rPr>
              <w:fldChar w:fldCharType="begin"/>
            </w:r>
            <w:r w:rsidR="002A1AB4">
              <w:rPr>
                <w:noProof/>
                <w:webHidden/>
              </w:rPr>
              <w:instrText xml:space="preserve"> PAGEREF _Toc503624085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68774B2C" w14:textId="613E86D8" w:rsidR="002A1AB4" w:rsidRDefault="00600F24">
          <w:pPr>
            <w:pStyle w:val="Verzeichnis2"/>
            <w:tabs>
              <w:tab w:val="left" w:pos="880"/>
              <w:tab w:val="right" w:leader="dot" w:pos="9062"/>
            </w:tabs>
            <w:rPr>
              <w:rFonts w:eastAsiaTheme="minorEastAsia"/>
              <w:noProof/>
              <w:lang w:eastAsia="de-AT"/>
            </w:rPr>
          </w:pPr>
          <w:hyperlink w:anchor="_Toc503624086" w:history="1">
            <w:r w:rsidR="002A1AB4" w:rsidRPr="00796811">
              <w:rPr>
                <w:rStyle w:val="Hyperlink"/>
                <w:noProof/>
              </w:rPr>
              <w:t>5.1</w:t>
            </w:r>
            <w:r w:rsidR="002A1AB4">
              <w:rPr>
                <w:rFonts w:eastAsiaTheme="minorEastAsia"/>
                <w:noProof/>
                <w:lang w:eastAsia="de-AT"/>
              </w:rPr>
              <w:tab/>
            </w:r>
            <w:r w:rsidR="002A1AB4" w:rsidRPr="00796811">
              <w:rPr>
                <w:rStyle w:val="Hyperlink"/>
                <w:noProof/>
              </w:rPr>
              <w:t>Represantational State Transfer</w:t>
            </w:r>
            <w:r w:rsidR="002A1AB4">
              <w:rPr>
                <w:noProof/>
                <w:webHidden/>
              </w:rPr>
              <w:tab/>
            </w:r>
            <w:r w:rsidR="002A1AB4">
              <w:rPr>
                <w:noProof/>
                <w:webHidden/>
              </w:rPr>
              <w:fldChar w:fldCharType="begin"/>
            </w:r>
            <w:r w:rsidR="002A1AB4">
              <w:rPr>
                <w:noProof/>
                <w:webHidden/>
              </w:rPr>
              <w:instrText xml:space="preserve"> PAGEREF _Toc503624086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438BC7E7" w14:textId="32FFBB24" w:rsidR="002A1AB4" w:rsidRDefault="00600F24">
          <w:pPr>
            <w:pStyle w:val="Verzeichnis2"/>
            <w:tabs>
              <w:tab w:val="left" w:pos="880"/>
              <w:tab w:val="right" w:leader="dot" w:pos="9062"/>
            </w:tabs>
            <w:rPr>
              <w:rFonts w:eastAsiaTheme="minorEastAsia"/>
              <w:noProof/>
              <w:lang w:eastAsia="de-AT"/>
            </w:rPr>
          </w:pPr>
          <w:hyperlink w:anchor="_Toc503624087" w:history="1">
            <w:r w:rsidR="002A1AB4" w:rsidRPr="00796811">
              <w:rPr>
                <w:rStyle w:val="Hyperlink"/>
                <w:noProof/>
              </w:rPr>
              <w:t>5.2</w:t>
            </w:r>
            <w:r w:rsidR="002A1AB4">
              <w:rPr>
                <w:rFonts w:eastAsiaTheme="minorEastAsia"/>
                <w:noProof/>
                <w:lang w:eastAsia="de-AT"/>
              </w:rPr>
              <w:tab/>
            </w:r>
            <w:r w:rsidR="002A1AB4" w:rsidRPr="00796811">
              <w:rPr>
                <w:rStyle w:val="Hyperlink"/>
                <w:noProof/>
              </w:rPr>
              <w:t>SimpleCart</w:t>
            </w:r>
            <w:r w:rsidR="002A1AB4">
              <w:rPr>
                <w:noProof/>
                <w:webHidden/>
              </w:rPr>
              <w:tab/>
            </w:r>
            <w:r w:rsidR="002A1AB4">
              <w:rPr>
                <w:noProof/>
                <w:webHidden/>
              </w:rPr>
              <w:fldChar w:fldCharType="begin"/>
            </w:r>
            <w:r w:rsidR="002A1AB4">
              <w:rPr>
                <w:noProof/>
                <w:webHidden/>
              </w:rPr>
              <w:instrText xml:space="preserve"> PAGEREF _Toc503624087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6480B87D" w14:textId="01A6F004" w:rsidR="002A1AB4" w:rsidRDefault="00600F24">
          <w:pPr>
            <w:pStyle w:val="Verzeichnis2"/>
            <w:tabs>
              <w:tab w:val="left" w:pos="880"/>
              <w:tab w:val="right" w:leader="dot" w:pos="9062"/>
            </w:tabs>
            <w:rPr>
              <w:rFonts w:eastAsiaTheme="minorEastAsia"/>
              <w:noProof/>
              <w:lang w:eastAsia="de-AT"/>
            </w:rPr>
          </w:pPr>
          <w:hyperlink w:anchor="_Toc503624088" w:history="1">
            <w:r w:rsidR="002A1AB4" w:rsidRPr="00796811">
              <w:rPr>
                <w:rStyle w:val="Hyperlink"/>
                <w:noProof/>
              </w:rPr>
              <w:t>5.3</w:t>
            </w:r>
            <w:r w:rsidR="002A1AB4">
              <w:rPr>
                <w:rFonts w:eastAsiaTheme="minorEastAsia"/>
                <w:noProof/>
                <w:lang w:eastAsia="de-AT"/>
              </w:rPr>
              <w:tab/>
            </w:r>
            <w:r w:rsidR="002A1AB4" w:rsidRPr="00796811">
              <w:rPr>
                <w:rStyle w:val="Hyperlink"/>
                <w:noProof/>
              </w:rPr>
              <w:t>Bootstrap</w:t>
            </w:r>
            <w:r w:rsidR="002A1AB4">
              <w:rPr>
                <w:noProof/>
                <w:webHidden/>
              </w:rPr>
              <w:tab/>
            </w:r>
            <w:r w:rsidR="002A1AB4">
              <w:rPr>
                <w:noProof/>
                <w:webHidden/>
              </w:rPr>
              <w:fldChar w:fldCharType="begin"/>
            </w:r>
            <w:r w:rsidR="002A1AB4">
              <w:rPr>
                <w:noProof/>
                <w:webHidden/>
              </w:rPr>
              <w:instrText xml:space="preserve"> PAGEREF _Toc503624088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39328FDE" w14:textId="0133E34C" w:rsidR="002A1AB4" w:rsidRDefault="00600F24">
          <w:pPr>
            <w:pStyle w:val="Verzeichnis2"/>
            <w:tabs>
              <w:tab w:val="left" w:pos="880"/>
              <w:tab w:val="right" w:leader="dot" w:pos="9062"/>
            </w:tabs>
            <w:rPr>
              <w:rFonts w:eastAsiaTheme="minorEastAsia"/>
              <w:noProof/>
              <w:lang w:eastAsia="de-AT"/>
            </w:rPr>
          </w:pPr>
          <w:hyperlink w:anchor="_Toc503624089" w:history="1">
            <w:r w:rsidR="002A1AB4" w:rsidRPr="00796811">
              <w:rPr>
                <w:rStyle w:val="Hyperlink"/>
                <w:noProof/>
              </w:rPr>
              <w:t>5.4</w:t>
            </w:r>
            <w:r w:rsidR="002A1AB4">
              <w:rPr>
                <w:rFonts w:eastAsiaTheme="minorEastAsia"/>
                <w:noProof/>
                <w:lang w:eastAsia="de-AT"/>
              </w:rPr>
              <w:tab/>
            </w:r>
            <w:r w:rsidR="002A1AB4" w:rsidRPr="00796811">
              <w:rPr>
                <w:rStyle w:val="Hyperlink"/>
                <w:noProof/>
              </w:rPr>
              <w:t>Entwicklungsumgebung</w:t>
            </w:r>
            <w:r w:rsidR="002A1AB4">
              <w:rPr>
                <w:noProof/>
                <w:webHidden/>
              </w:rPr>
              <w:tab/>
            </w:r>
            <w:r w:rsidR="002A1AB4">
              <w:rPr>
                <w:noProof/>
                <w:webHidden/>
              </w:rPr>
              <w:fldChar w:fldCharType="begin"/>
            </w:r>
            <w:r w:rsidR="002A1AB4">
              <w:rPr>
                <w:noProof/>
                <w:webHidden/>
              </w:rPr>
              <w:instrText xml:space="preserve"> PAGEREF _Toc503624089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63C6062C" w14:textId="22AE7DC1" w:rsidR="002A1AB4" w:rsidRDefault="00600F24">
          <w:pPr>
            <w:pStyle w:val="Verzeichnis1"/>
            <w:tabs>
              <w:tab w:val="left" w:pos="440"/>
              <w:tab w:val="right" w:leader="dot" w:pos="9062"/>
            </w:tabs>
            <w:rPr>
              <w:rFonts w:eastAsiaTheme="minorEastAsia"/>
              <w:noProof/>
              <w:lang w:eastAsia="de-AT"/>
            </w:rPr>
          </w:pPr>
          <w:hyperlink w:anchor="_Toc503624090" w:history="1">
            <w:r w:rsidR="002A1AB4" w:rsidRPr="00796811">
              <w:rPr>
                <w:rStyle w:val="Hyperlink"/>
                <w:noProof/>
              </w:rPr>
              <w:t>6</w:t>
            </w:r>
            <w:r w:rsidR="002A1AB4">
              <w:rPr>
                <w:rFonts w:eastAsiaTheme="minorEastAsia"/>
                <w:noProof/>
                <w:lang w:eastAsia="de-AT"/>
              </w:rPr>
              <w:tab/>
            </w:r>
            <w:r w:rsidR="002A1AB4" w:rsidRPr="00796811">
              <w:rPr>
                <w:rStyle w:val="Hyperlink"/>
                <w:noProof/>
              </w:rPr>
              <w:t>Design</w:t>
            </w:r>
            <w:r w:rsidR="002A1AB4">
              <w:rPr>
                <w:noProof/>
                <w:webHidden/>
              </w:rPr>
              <w:tab/>
            </w:r>
            <w:r w:rsidR="002A1AB4">
              <w:rPr>
                <w:noProof/>
                <w:webHidden/>
              </w:rPr>
              <w:fldChar w:fldCharType="begin"/>
            </w:r>
            <w:r w:rsidR="002A1AB4">
              <w:rPr>
                <w:noProof/>
                <w:webHidden/>
              </w:rPr>
              <w:instrText xml:space="preserve"> PAGEREF _Toc503624090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3EE7AD9C" w14:textId="7AF98E6D" w:rsidR="002A1AB4" w:rsidRDefault="00600F24">
          <w:pPr>
            <w:pStyle w:val="Verzeichnis2"/>
            <w:tabs>
              <w:tab w:val="left" w:pos="880"/>
              <w:tab w:val="right" w:leader="dot" w:pos="9062"/>
            </w:tabs>
            <w:rPr>
              <w:rFonts w:eastAsiaTheme="minorEastAsia"/>
              <w:noProof/>
              <w:lang w:eastAsia="de-AT"/>
            </w:rPr>
          </w:pPr>
          <w:hyperlink w:anchor="_Toc503624091" w:history="1">
            <w:r w:rsidR="002A1AB4" w:rsidRPr="00796811">
              <w:rPr>
                <w:rStyle w:val="Hyperlink"/>
                <w:noProof/>
              </w:rPr>
              <w:t>6.1</w:t>
            </w:r>
            <w:r w:rsidR="002A1AB4">
              <w:rPr>
                <w:rFonts w:eastAsiaTheme="minorEastAsia"/>
                <w:noProof/>
                <w:lang w:eastAsia="de-AT"/>
              </w:rPr>
              <w:tab/>
            </w:r>
            <w:r w:rsidR="002A1AB4" w:rsidRPr="00796811">
              <w:rPr>
                <w:rStyle w:val="Hyperlink"/>
                <w:noProof/>
              </w:rPr>
              <w:t>Mockups</w:t>
            </w:r>
            <w:r w:rsidR="002A1AB4">
              <w:rPr>
                <w:noProof/>
                <w:webHidden/>
              </w:rPr>
              <w:tab/>
            </w:r>
            <w:r w:rsidR="002A1AB4">
              <w:rPr>
                <w:noProof/>
                <w:webHidden/>
              </w:rPr>
              <w:fldChar w:fldCharType="begin"/>
            </w:r>
            <w:r w:rsidR="002A1AB4">
              <w:rPr>
                <w:noProof/>
                <w:webHidden/>
              </w:rPr>
              <w:instrText xml:space="preserve"> PAGEREF _Toc503624091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58FC1B87" w14:textId="098633D9" w:rsidR="002A1AB4" w:rsidRDefault="00600F24">
          <w:pPr>
            <w:pStyle w:val="Verzeichnis3"/>
            <w:tabs>
              <w:tab w:val="left" w:pos="1320"/>
              <w:tab w:val="right" w:leader="dot" w:pos="9062"/>
            </w:tabs>
            <w:rPr>
              <w:rFonts w:eastAsiaTheme="minorEastAsia"/>
              <w:noProof/>
              <w:lang w:eastAsia="de-AT"/>
            </w:rPr>
          </w:pPr>
          <w:hyperlink w:anchor="_Toc503624092" w:history="1">
            <w:r w:rsidR="002A1AB4" w:rsidRPr="00796811">
              <w:rPr>
                <w:rStyle w:val="Hyperlink"/>
                <w:noProof/>
              </w:rPr>
              <w:t>6.1.1</w:t>
            </w:r>
            <w:r w:rsidR="002A1AB4">
              <w:rPr>
                <w:rFonts w:eastAsiaTheme="minorEastAsia"/>
                <w:noProof/>
                <w:lang w:eastAsia="de-AT"/>
              </w:rPr>
              <w:tab/>
            </w:r>
            <w:r w:rsidR="002A1AB4" w:rsidRPr="00796811">
              <w:rPr>
                <w:rStyle w:val="Hyperlink"/>
                <w:noProof/>
              </w:rPr>
              <w:t>Startseite</w:t>
            </w:r>
            <w:r w:rsidR="002A1AB4">
              <w:rPr>
                <w:noProof/>
                <w:webHidden/>
              </w:rPr>
              <w:tab/>
            </w:r>
            <w:r w:rsidR="002A1AB4">
              <w:rPr>
                <w:noProof/>
                <w:webHidden/>
              </w:rPr>
              <w:fldChar w:fldCharType="begin"/>
            </w:r>
            <w:r w:rsidR="002A1AB4">
              <w:rPr>
                <w:noProof/>
                <w:webHidden/>
              </w:rPr>
              <w:instrText xml:space="preserve"> PAGEREF _Toc503624092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5AB8EC6C" w14:textId="4A17BFAD" w:rsidR="002A1AB4" w:rsidRDefault="00600F24">
          <w:pPr>
            <w:pStyle w:val="Verzeichnis3"/>
            <w:tabs>
              <w:tab w:val="left" w:pos="1320"/>
              <w:tab w:val="right" w:leader="dot" w:pos="9062"/>
            </w:tabs>
            <w:rPr>
              <w:rFonts w:eastAsiaTheme="minorEastAsia"/>
              <w:noProof/>
              <w:lang w:eastAsia="de-AT"/>
            </w:rPr>
          </w:pPr>
          <w:hyperlink w:anchor="_Toc503624093" w:history="1">
            <w:r w:rsidR="002A1AB4" w:rsidRPr="00796811">
              <w:rPr>
                <w:rStyle w:val="Hyperlink"/>
                <w:noProof/>
              </w:rPr>
              <w:t>6.1.2</w:t>
            </w:r>
            <w:r w:rsidR="002A1AB4">
              <w:rPr>
                <w:rFonts w:eastAsiaTheme="minorEastAsia"/>
                <w:noProof/>
                <w:lang w:eastAsia="de-AT"/>
              </w:rPr>
              <w:tab/>
            </w:r>
            <w:r w:rsidR="002A1AB4" w:rsidRPr="00796811">
              <w:rPr>
                <w:rStyle w:val="Hyperlink"/>
                <w:noProof/>
              </w:rPr>
              <w:t>Bestellsystem</w:t>
            </w:r>
            <w:r w:rsidR="002A1AB4">
              <w:rPr>
                <w:noProof/>
                <w:webHidden/>
              </w:rPr>
              <w:tab/>
            </w:r>
            <w:r w:rsidR="002A1AB4">
              <w:rPr>
                <w:noProof/>
                <w:webHidden/>
              </w:rPr>
              <w:fldChar w:fldCharType="begin"/>
            </w:r>
            <w:r w:rsidR="002A1AB4">
              <w:rPr>
                <w:noProof/>
                <w:webHidden/>
              </w:rPr>
              <w:instrText xml:space="preserve"> PAGEREF _Toc503624093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0352D809" w14:textId="6E74602D" w:rsidR="002A1AB4" w:rsidRDefault="00600F24">
          <w:pPr>
            <w:pStyle w:val="Verzeichnis3"/>
            <w:tabs>
              <w:tab w:val="left" w:pos="1320"/>
              <w:tab w:val="right" w:leader="dot" w:pos="9062"/>
            </w:tabs>
            <w:rPr>
              <w:rFonts w:eastAsiaTheme="minorEastAsia"/>
              <w:noProof/>
              <w:lang w:eastAsia="de-AT"/>
            </w:rPr>
          </w:pPr>
          <w:hyperlink w:anchor="_Toc503624094" w:history="1">
            <w:r w:rsidR="002A1AB4" w:rsidRPr="00796811">
              <w:rPr>
                <w:rStyle w:val="Hyperlink"/>
                <w:noProof/>
              </w:rPr>
              <w:t>6.1.3</w:t>
            </w:r>
            <w:r w:rsidR="002A1AB4">
              <w:rPr>
                <w:rFonts w:eastAsiaTheme="minorEastAsia"/>
                <w:noProof/>
                <w:lang w:eastAsia="de-AT"/>
              </w:rPr>
              <w:tab/>
            </w:r>
            <w:r w:rsidR="002A1AB4" w:rsidRPr="00796811">
              <w:rPr>
                <w:rStyle w:val="Hyperlink"/>
                <w:noProof/>
              </w:rPr>
              <w:t>Reservierungssystem</w:t>
            </w:r>
            <w:r w:rsidR="002A1AB4">
              <w:rPr>
                <w:noProof/>
                <w:webHidden/>
              </w:rPr>
              <w:tab/>
            </w:r>
            <w:r w:rsidR="002A1AB4">
              <w:rPr>
                <w:noProof/>
                <w:webHidden/>
              </w:rPr>
              <w:fldChar w:fldCharType="begin"/>
            </w:r>
            <w:r w:rsidR="002A1AB4">
              <w:rPr>
                <w:noProof/>
                <w:webHidden/>
              </w:rPr>
              <w:instrText xml:space="preserve"> PAGEREF _Toc503624094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1C367ADB" w14:textId="23655D1C" w:rsidR="002A1AB4" w:rsidRDefault="00600F24">
          <w:pPr>
            <w:pStyle w:val="Verzeichnis2"/>
            <w:tabs>
              <w:tab w:val="left" w:pos="880"/>
              <w:tab w:val="right" w:leader="dot" w:pos="9062"/>
            </w:tabs>
            <w:rPr>
              <w:rFonts w:eastAsiaTheme="minorEastAsia"/>
              <w:noProof/>
              <w:lang w:eastAsia="de-AT"/>
            </w:rPr>
          </w:pPr>
          <w:hyperlink w:anchor="_Toc503624095" w:history="1">
            <w:r w:rsidR="002A1AB4" w:rsidRPr="00796811">
              <w:rPr>
                <w:rStyle w:val="Hyperlink"/>
                <w:noProof/>
              </w:rPr>
              <w:t>6.2</w:t>
            </w:r>
            <w:r w:rsidR="002A1AB4">
              <w:rPr>
                <w:rFonts w:eastAsiaTheme="minorEastAsia"/>
                <w:noProof/>
                <w:lang w:eastAsia="de-AT"/>
              </w:rPr>
              <w:tab/>
            </w:r>
            <w:r w:rsidR="002A1AB4" w:rsidRPr="00796811">
              <w:rPr>
                <w:rStyle w:val="Hyperlink"/>
                <w:noProof/>
              </w:rPr>
              <w:t>Designentwurf</w:t>
            </w:r>
            <w:r w:rsidR="002A1AB4">
              <w:rPr>
                <w:noProof/>
                <w:webHidden/>
              </w:rPr>
              <w:tab/>
            </w:r>
            <w:r w:rsidR="002A1AB4">
              <w:rPr>
                <w:noProof/>
                <w:webHidden/>
              </w:rPr>
              <w:fldChar w:fldCharType="begin"/>
            </w:r>
            <w:r w:rsidR="002A1AB4">
              <w:rPr>
                <w:noProof/>
                <w:webHidden/>
              </w:rPr>
              <w:instrText xml:space="preserve"> PAGEREF _Toc503624095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7113F621" w14:textId="7903EB41" w:rsidR="002A1AB4" w:rsidRDefault="00600F24">
          <w:pPr>
            <w:pStyle w:val="Verzeichnis2"/>
            <w:tabs>
              <w:tab w:val="left" w:pos="880"/>
              <w:tab w:val="right" w:leader="dot" w:pos="9062"/>
            </w:tabs>
            <w:rPr>
              <w:rFonts w:eastAsiaTheme="minorEastAsia"/>
              <w:noProof/>
              <w:lang w:eastAsia="de-AT"/>
            </w:rPr>
          </w:pPr>
          <w:hyperlink w:anchor="_Toc503624096" w:history="1">
            <w:r w:rsidR="002A1AB4" w:rsidRPr="00796811">
              <w:rPr>
                <w:rStyle w:val="Hyperlink"/>
                <w:noProof/>
              </w:rPr>
              <w:t>6.3</w:t>
            </w:r>
            <w:r w:rsidR="002A1AB4">
              <w:rPr>
                <w:rFonts w:eastAsiaTheme="minorEastAsia"/>
                <w:noProof/>
                <w:lang w:eastAsia="de-AT"/>
              </w:rPr>
              <w:tab/>
            </w:r>
            <w:r w:rsidR="002A1AB4" w:rsidRPr="00796811">
              <w:rPr>
                <w:rStyle w:val="Hyperlink"/>
                <w:noProof/>
              </w:rPr>
              <w:t>Designimplementierung</w:t>
            </w:r>
            <w:r w:rsidR="002A1AB4">
              <w:rPr>
                <w:noProof/>
                <w:webHidden/>
              </w:rPr>
              <w:tab/>
            </w:r>
            <w:r w:rsidR="002A1AB4">
              <w:rPr>
                <w:noProof/>
                <w:webHidden/>
              </w:rPr>
              <w:fldChar w:fldCharType="begin"/>
            </w:r>
            <w:r w:rsidR="002A1AB4">
              <w:rPr>
                <w:noProof/>
                <w:webHidden/>
              </w:rPr>
              <w:instrText xml:space="preserve"> PAGEREF _Toc503624096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25D64747" w14:textId="0FD7593D" w:rsidR="002A1AB4" w:rsidRDefault="00600F24">
          <w:pPr>
            <w:pStyle w:val="Verzeichnis2"/>
            <w:tabs>
              <w:tab w:val="left" w:pos="880"/>
              <w:tab w:val="right" w:leader="dot" w:pos="9062"/>
            </w:tabs>
            <w:rPr>
              <w:rFonts w:eastAsiaTheme="minorEastAsia"/>
              <w:noProof/>
              <w:lang w:eastAsia="de-AT"/>
            </w:rPr>
          </w:pPr>
          <w:hyperlink w:anchor="_Toc503624097" w:history="1">
            <w:r w:rsidR="002A1AB4" w:rsidRPr="00796811">
              <w:rPr>
                <w:rStyle w:val="Hyperlink"/>
                <w:noProof/>
              </w:rPr>
              <w:t>6.4</w:t>
            </w:r>
            <w:r w:rsidR="002A1AB4">
              <w:rPr>
                <w:rFonts w:eastAsiaTheme="minorEastAsia"/>
                <w:noProof/>
                <w:lang w:eastAsia="de-AT"/>
              </w:rPr>
              <w:tab/>
            </w:r>
            <w:r w:rsidR="002A1AB4" w:rsidRPr="00796811">
              <w:rPr>
                <w:rStyle w:val="Hyperlink"/>
                <w:noProof/>
              </w:rPr>
              <w:t>Finales Design</w:t>
            </w:r>
            <w:r w:rsidR="002A1AB4">
              <w:rPr>
                <w:noProof/>
                <w:webHidden/>
              </w:rPr>
              <w:tab/>
            </w:r>
            <w:r w:rsidR="002A1AB4">
              <w:rPr>
                <w:noProof/>
                <w:webHidden/>
              </w:rPr>
              <w:fldChar w:fldCharType="begin"/>
            </w:r>
            <w:r w:rsidR="002A1AB4">
              <w:rPr>
                <w:noProof/>
                <w:webHidden/>
              </w:rPr>
              <w:instrText xml:space="preserve"> PAGEREF _Toc503624097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287928DD" w14:textId="04779300" w:rsidR="002A1AB4" w:rsidRDefault="00600F24">
          <w:pPr>
            <w:pStyle w:val="Verzeichnis3"/>
            <w:tabs>
              <w:tab w:val="left" w:pos="1320"/>
              <w:tab w:val="right" w:leader="dot" w:pos="9062"/>
            </w:tabs>
            <w:rPr>
              <w:rFonts w:eastAsiaTheme="minorEastAsia"/>
              <w:noProof/>
              <w:lang w:eastAsia="de-AT"/>
            </w:rPr>
          </w:pPr>
          <w:hyperlink w:anchor="_Toc503624098" w:history="1">
            <w:r w:rsidR="002A1AB4" w:rsidRPr="00796811">
              <w:rPr>
                <w:rStyle w:val="Hyperlink"/>
                <w:noProof/>
              </w:rPr>
              <w:t>6.4.1</w:t>
            </w:r>
            <w:r w:rsidR="002A1AB4">
              <w:rPr>
                <w:rFonts w:eastAsiaTheme="minorEastAsia"/>
                <w:noProof/>
                <w:lang w:eastAsia="de-AT"/>
              </w:rPr>
              <w:tab/>
            </w:r>
            <w:r w:rsidR="002A1AB4" w:rsidRPr="00796811">
              <w:rPr>
                <w:rStyle w:val="Hyperlink"/>
                <w:noProof/>
              </w:rPr>
              <w:t>Startseite</w:t>
            </w:r>
            <w:r w:rsidR="002A1AB4">
              <w:rPr>
                <w:noProof/>
                <w:webHidden/>
              </w:rPr>
              <w:tab/>
            </w:r>
            <w:r w:rsidR="002A1AB4">
              <w:rPr>
                <w:noProof/>
                <w:webHidden/>
              </w:rPr>
              <w:fldChar w:fldCharType="begin"/>
            </w:r>
            <w:r w:rsidR="002A1AB4">
              <w:rPr>
                <w:noProof/>
                <w:webHidden/>
              </w:rPr>
              <w:instrText xml:space="preserve"> PAGEREF _Toc503624098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4B21775B" w14:textId="4A388F27" w:rsidR="002A1AB4" w:rsidRDefault="00600F24">
          <w:pPr>
            <w:pStyle w:val="Verzeichnis3"/>
            <w:tabs>
              <w:tab w:val="left" w:pos="1320"/>
              <w:tab w:val="right" w:leader="dot" w:pos="9062"/>
            </w:tabs>
            <w:rPr>
              <w:rFonts w:eastAsiaTheme="minorEastAsia"/>
              <w:noProof/>
              <w:lang w:eastAsia="de-AT"/>
            </w:rPr>
          </w:pPr>
          <w:hyperlink w:anchor="_Toc503624099" w:history="1">
            <w:r w:rsidR="002A1AB4" w:rsidRPr="00796811">
              <w:rPr>
                <w:rStyle w:val="Hyperlink"/>
                <w:noProof/>
              </w:rPr>
              <w:t>6.4.2</w:t>
            </w:r>
            <w:r w:rsidR="002A1AB4">
              <w:rPr>
                <w:rFonts w:eastAsiaTheme="minorEastAsia"/>
                <w:noProof/>
                <w:lang w:eastAsia="de-AT"/>
              </w:rPr>
              <w:tab/>
            </w:r>
            <w:r w:rsidR="002A1AB4" w:rsidRPr="00796811">
              <w:rPr>
                <w:rStyle w:val="Hyperlink"/>
                <w:noProof/>
              </w:rPr>
              <w:t>Bestellseite</w:t>
            </w:r>
            <w:r w:rsidR="002A1AB4">
              <w:rPr>
                <w:noProof/>
                <w:webHidden/>
              </w:rPr>
              <w:tab/>
            </w:r>
            <w:r w:rsidR="002A1AB4">
              <w:rPr>
                <w:noProof/>
                <w:webHidden/>
              </w:rPr>
              <w:fldChar w:fldCharType="begin"/>
            </w:r>
            <w:r w:rsidR="002A1AB4">
              <w:rPr>
                <w:noProof/>
                <w:webHidden/>
              </w:rPr>
              <w:instrText xml:space="preserve"> PAGEREF _Toc503624099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5DECCC6D" w14:textId="7072CD11" w:rsidR="002A1AB4" w:rsidRDefault="00600F24">
          <w:pPr>
            <w:pStyle w:val="Verzeichnis3"/>
            <w:tabs>
              <w:tab w:val="left" w:pos="1320"/>
              <w:tab w:val="right" w:leader="dot" w:pos="9062"/>
            </w:tabs>
            <w:rPr>
              <w:rFonts w:eastAsiaTheme="minorEastAsia"/>
              <w:noProof/>
              <w:lang w:eastAsia="de-AT"/>
            </w:rPr>
          </w:pPr>
          <w:hyperlink w:anchor="_Toc503624100" w:history="1">
            <w:r w:rsidR="002A1AB4" w:rsidRPr="00796811">
              <w:rPr>
                <w:rStyle w:val="Hyperlink"/>
                <w:noProof/>
              </w:rPr>
              <w:t>6.4.3</w:t>
            </w:r>
            <w:r w:rsidR="002A1AB4">
              <w:rPr>
                <w:rFonts w:eastAsiaTheme="minorEastAsia"/>
                <w:noProof/>
                <w:lang w:eastAsia="de-AT"/>
              </w:rPr>
              <w:tab/>
            </w:r>
            <w:r w:rsidR="002A1AB4" w:rsidRPr="00796811">
              <w:rPr>
                <w:rStyle w:val="Hyperlink"/>
                <w:noProof/>
              </w:rPr>
              <w:t xml:space="preserve">Reservierungsseite </w:t>
            </w:r>
            <w:r w:rsidR="002A1AB4">
              <w:rPr>
                <w:noProof/>
                <w:webHidden/>
              </w:rPr>
              <w:tab/>
            </w:r>
            <w:r w:rsidR="002A1AB4">
              <w:rPr>
                <w:noProof/>
                <w:webHidden/>
              </w:rPr>
              <w:fldChar w:fldCharType="begin"/>
            </w:r>
            <w:r w:rsidR="002A1AB4">
              <w:rPr>
                <w:noProof/>
                <w:webHidden/>
              </w:rPr>
              <w:instrText xml:space="preserve"> PAGEREF _Toc503624100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606B60CA" w14:textId="3D55A85D" w:rsidR="002A1AB4" w:rsidRDefault="00600F24">
          <w:pPr>
            <w:pStyle w:val="Verzeichnis1"/>
            <w:tabs>
              <w:tab w:val="left" w:pos="440"/>
              <w:tab w:val="right" w:leader="dot" w:pos="9062"/>
            </w:tabs>
            <w:rPr>
              <w:rFonts w:eastAsiaTheme="minorEastAsia"/>
              <w:noProof/>
              <w:lang w:eastAsia="de-AT"/>
            </w:rPr>
          </w:pPr>
          <w:hyperlink w:anchor="_Toc503624101" w:history="1">
            <w:r w:rsidR="002A1AB4" w:rsidRPr="00796811">
              <w:rPr>
                <w:rStyle w:val="Hyperlink"/>
                <w:noProof/>
              </w:rPr>
              <w:t>7</w:t>
            </w:r>
            <w:r w:rsidR="002A1AB4">
              <w:rPr>
                <w:rFonts w:eastAsiaTheme="minorEastAsia"/>
                <w:noProof/>
                <w:lang w:eastAsia="de-AT"/>
              </w:rPr>
              <w:tab/>
            </w:r>
            <w:r w:rsidR="002A1AB4" w:rsidRPr="00796811">
              <w:rPr>
                <w:rStyle w:val="Hyperlink"/>
                <w:noProof/>
              </w:rPr>
              <w:t xml:space="preserve">Entwicklung und Umsetzung </w:t>
            </w:r>
            <w:r w:rsidR="002A1AB4">
              <w:rPr>
                <w:noProof/>
                <w:webHidden/>
              </w:rPr>
              <w:tab/>
            </w:r>
            <w:r w:rsidR="002A1AB4">
              <w:rPr>
                <w:noProof/>
                <w:webHidden/>
              </w:rPr>
              <w:fldChar w:fldCharType="begin"/>
            </w:r>
            <w:r w:rsidR="002A1AB4">
              <w:rPr>
                <w:noProof/>
                <w:webHidden/>
              </w:rPr>
              <w:instrText xml:space="preserve"> PAGEREF _Toc503624101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126D1481" w14:textId="2BF02DEF" w:rsidR="002A1AB4" w:rsidRDefault="00600F24">
          <w:pPr>
            <w:pStyle w:val="Verzeichnis2"/>
            <w:tabs>
              <w:tab w:val="left" w:pos="880"/>
              <w:tab w:val="right" w:leader="dot" w:pos="9062"/>
            </w:tabs>
            <w:rPr>
              <w:rFonts w:eastAsiaTheme="minorEastAsia"/>
              <w:noProof/>
              <w:lang w:eastAsia="de-AT"/>
            </w:rPr>
          </w:pPr>
          <w:hyperlink w:anchor="_Toc503624102" w:history="1">
            <w:r w:rsidR="002A1AB4" w:rsidRPr="00796811">
              <w:rPr>
                <w:rStyle w:val="Hyperlink"/>
                <w:noProof/>
              </w:rPr>
              <w:t>7.1</w:t>
            </w:r>
            <w:r w:rsidR="002A1AB4">
              <w:rPr>
                <w:rFonts w:eastAsiaTheme="minorEastAsia"/>
                <w:noProof/>
                <w:lang w:eastAsia="de-AT"/>
              </w:rPr>
              <w:tab/>
            </w:r>
            <w:r w:rsidR="002A1AB4" w:rsidRPr="00796811">
              <w:rPr>
                <w:rStyle w:val="Hyperlink"/>
                <w:noProof/>
              </w:rPr>
              <w:t>Allgemein</w:t>
            </w:r>
            <w:r w:rsidR="002A1AB4">
              <w:rPr>
                <w:noProof/>
                <w:webHidden/>
              </w:rPr>
              <w:tab/>
            </w:r>
            <w:r w:rsidR="002A1AB4">
              <w:rPr>
                <w:noProof/>
                <w:webHidden/>
              </w:rPr>
              <w:fldChar w:fldCharType="begin"/>
            </w:r>
            <w:r w:rsidR="002A1AB4">
              <w:rPr>
                <w:noProof/>
                <w:webHidden/>
              </w:rPr>
              <w:instrText xml:space="preserve"> PAGEREF _Toc503624102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7DB85AA6" w14:textId="18A8A4C3" w:rsidR="002A1AB4" w:rsidRDefault="00600F24">
          <w:pPr>
            <w:pStyle w:val="Verzeichnis3"/>
            <w:tabs>
              <w:tab w:val="left" w:pos="1320"/>
              <w:tab w:val="right" w:leader="dot" w:pos="9062"/>
            </w:tabs>
            <w:rPr>
              <w:rFonts w:eastAsiaTheme="minorEastAsia"/>
              <w:noProof/>
              <w:lang w:eastAsia="de-AT"/>
            </w:rPr>
          </w:pPr>
          <w:hyperlink w:anchor="_Toc503624103" w:history="1">
            <w:r w:rsidR="002A1AB4" w:rsidRPr="00796811">
              <w:rPr>
                <w:rStyle w:val="Hyperlink"/>
                <w:noProof/>
              </w:rPr>
              <w:t>7.1.1</w:t>
            </w:r>
            <w:r w:rsidR="002A1AB4">
              <w:rPr>
                <w:rFonts w:eastAsiaTheme="minorEastAsia"/>
                <w:noProof/>
                <w:lang w:eastAsia="de-AT"/>
              </w:rPr>
              <w:tab/>
            </w:r>
            <w:r w:rsidR="002A1AB4" w:rsidRPr="00796811">
              <w:rPr>
                <w:rStyle w:val="Hyperlink"/>
                <w:noProof/>
              </w:rPr>
              <w:t>Ordnerstruktur</w:t>
            </w:r>
            <w:r w:rsidR="002A1AB4">
              <w:rPr>
                <w:noProof/>
                <w:webHidden/>
              </w:rPr>
              <w:tab/>
            </w:r>
            <w:r w:rsidR="002A1AB4">
              <w:rPr>
                <w:noProof/>
                <w:webHidden/>
              </w:rPr>
              <w:fldChar w:fldCharType="begin"/>
            </w:r>
            <w:r w:rsidR="002A1AB4">
              <w:rPr>
                <w:noProof/>
                <w:webHidden/>
              </w:rPr>
              <w:instrText xml:space="preserve"> PAGEREF _Toc503624103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247A7E94" w14:textId="6B657A45" w:rsidR="002A1AB4" w:rsidRDefault="00600F24">
          <w:pPr>
            <w:pStyle w:val="Verzeichnis2"/>
            <w:tabs>
              <w:tab w:val="left" w:pos="880"/>
              <w:tab w:val="right" w:leader="dot" w:pos="9062"/>
            </w:tabs>
            <w:rPr>
              <w:rFonts w:eastAsiaTheme="minorEastAsia"/>
              <w:noProof/>
              <w:lang w:eastAsia="de-AT"/>
            </w:rPr>
          </w:pPr>
          <w:hyperlink w:anchor="_Toc503624104" w:history="1">
            <w:r w:rsidR="002A1AB4" w:rsidRPr="00796811">
              <w:rPr>
                <w:rStyle w:val="Hyperlink"/>
                <w:noProof/>
              </w:rPr>
              <w:t>7.2</w:t>
            </w:r>
            <w:r w:rsidR="002A1AB4">
              <w:rPr>
                <w:rFonts w:eastAsiaTheme="minorEastAsia"/>
                <w:noProof/>
                <w:lang w:eastAsia="de-AT"/>
              </w:rPr>
              <w:tab/>
            </w:r>
            <w:r w:rsidR="002A1AB4" w:rsidRPr="00796811">
              <w:rPr>
                <w:rStyle w:val="Hyperlink"/>
                <w:noProof/>
              </w:rPr>
              <w:t>Webseite</w:t>
            </w:r>
            <w:r w:rsidR="002A1AB4">
              <w:rPr>
                <w:noProof/>
                <w:webHidden/>
              </w:rPr>
              <w:tab/>
            </w:r>
            <w:r w:rsidR="002A1AB4">
              <w:rPr>
                <w:noProof/>
                <w:webHidden/>
              </w:rPr>
              <w:fldChar w:fldCharType="begin"/>
            </w:r>
            <w:r w:rsidR="002A1AB4">
              <w:rPr>
                <w:noProof/>
                <w:webHidden/>
              </w:rPr>
              <w:instrText xml:space="preserve"> PAGEREF _Toc503624104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0A56B961" w14:textId="291E7D26" w:rsidR="002A1AB4" w:rsidRDefault="00600F24">
          <w:pPr>
            <w:pStyle w:val="Verzeichnis3"/>
            <w:tabs>
              <w:tab w:val="left" w:pos="1320"/>
              <w:tab w:val="right" w:leader="dot" w:pos="9062"/>
            </w:tabs>
            <w:rPr>
              <w:rFonts w:eastAsiaTheme="minorEastAsia"/>
              <w:noProof/>
              <w:lang w:eastAsia="de-AT"/>
            </w:rPr>
          </w:pPr>
          <w:hyperlink w:anchor="_Toc503624105" w:history="1">
            <w:r w:rsidR="002A1AB4" w:rsidRPr="00796811">
              <w:rPr>
                <w:rStyle w:val="Hyperlink"/>
                <w:noProof/>
              </w:rPr>
              <w:t>7.2.1</w:t>
            </w:r>
            <w:r w:rsidR="002A1AB4">
              <w:rPr>
                <w:rFonts w:eastAsiaTheme="minorEastAsia"/>
                <w:noProof/>
                <w:lang w:eastAsia="de-AT"/>
              </w:rPr>
              <w:tab/>
            </w:r>
            <w:r w:rsidR="002A1AB4" w:rsidRPr="00796811">
              <w:rPr>
                <w:rStyle w:val="Hyperlink"/>
                <w:noProof/>
              </w:rPr>
              <w:t>Implementierung Startseite</w:t>
            </w:r>
            <w:r w:rsidR="002A1AB4">
              <w:rPr>
                <w:noProof/>
                <w:webHidden/>
              </w:rPr>
              <w:tab/>
            </w:r>
            <w:r w:rsidR="002A1AB4">
              <w:rPr>
                <w:noProof/>
                <w:webHidden/>
              </w:rPr>
              <w:fldChar w:fldCharType="begin"/>
            </w:r>
            <w:r w:rsidR="002A1AB4">
              <w:rPr>
                <w:noProof/>
                <w:webHidden/>
              </w:rPr>
              <w:instrText xml:space="preserve"> PAGEREF _Toc503624105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3C1267E6" w14:textId="3CC931A0" w:rsidR="002A1AB4" w:rsidRDefault="00600F24">
          <w:pPr>
            <w:pStyle w:val="Verzeichnis3"/>
            <w:tabs>
              <w:tab w:val="left" w:pos="1320"/>
              <w:tab w:val="right" w:leader="dot" w:pos="9062"/>
            </w:tabs>
            <w:rPr>
              <w:rFonts w:eastAsiaTheme="minorEastAsia"/>
              <w:noProof/>
              <w:lang w:eastAsia="de-AT"/>
            </w:rPr>
          </w:pPr>
          <w:hyperlink w:anchor="_Toc503624106" w:history="1">
            <w:r w:rsidR="002A1AB4" w:rsidRPr="00796811">
              <w:rPr>
                <w:rStyle w:val="Hyperlink"/>
                <w:noProof/>
              </w:rPr>
              <w:t>7.2.2</w:t>
            </w:r>
            <w:r w:rsidR="002A1AB4">
              <w:rPr>
                <w:rFonts w:eastAsiaTheme="minorEastAsia"/>
                <w:noProof/>
                <w:lang w:eastAsia="de-AT"/>
              </w:rPr>
              <w:tab/>
            </w:r>
            <w:r w:rsidR="002A1AB4" w:rsidRPr="00796811">
              <w:rPr>
                <w:rStyle w:val="Hyperlink"/>
                <w:noProof/>
              </w:rPr>
              <w:t>Implementierung Bestellseite</w:t>
            </w:r>
            <w:r w:rsidR="002A1AB4">
              <w:rPr>
                <w:noProof/>
                <w:webHidden/>
              </w:rPr>
              <w:tab/>
            </w:r>
            <w:r w:rsidR="002A1AB4">
              <w:rPr>
                <w:noProof/>
                <w:webHidden/>
              </w:rPr>
              <w:fldChar w:fldCharType="begin"/>
            </w:r>
            <w:r w:rsidR="002A1AB4">
              <w:rPr>
                <w:noProof/>
                <w:webHidden/>
              </w:rPr>
              <w:instrText xml:space="preserve"> PAGEREF _Toc503624106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2928BC19" w14:textId="426A857F" w:rsidR="002A1AB4" w:rsidRDefault="00600F24">
          <w:pPr>
            <w:pStyle w:val="Verzeichnis3"/>
            <w:tabs>
              <w:tab w:val="left" w:pos="1320"/>
              <w:tab w:val="right" w:leader="dot" w:pos="9062"/>
            </w:tabs>
            <w:rPr>
              <w:rFonts w:eastAsiaTheme="minorEastAsia"/>
              <w:noProof/>
              <w:lang w:eastAsia="de-AT"/>
            </w:rPr>
          </w:pPr>
          <w:hyperlink w:anchor="_Toc503624107" w:history="1">
            <w:r w:rsidR="002A1AB4" w:rsidRPr="00796811">
              <w:rPr>
                <w:rStyle w:val="Hyperlink"/>
                <w:noProof/>
              </w:rPr>
              <w:t>7.2.3</w:t>
            </w:r>
            <w:r w:rsidR="002A1AB4">
              <w:rPr>
                <w:rFonts w:eastAsiaTheme="minorEastAsia"/>
                <w:noProof/>
                <w:lang w:eastAsia="de-AT"/>
              </w:rPr>
              <w:tab/>
            </w:r>
            <w:r w:rsidR="002A1AB4" w:rsidRPr="00796811">
              <w:rPr>
                <w:rStyle w:val="Hyperlink"/>
                <w:noProof/>
              </w:rPr>
              <w:t>Implementierung Reservierungsseite</w:t>
            </w:r>
            <w:r w:rsidR="002A1AB4">
              <w:rPr>
                <w:noProof/>
                <w:webHidden/>
              </w:rPr>
              <w:tab/>
            </w:r>
            <w:r w:rsidR="002A1AB4">
              <w:rPr>
                <w:noProof/>
                <w:webHidden/>
              </w:rPr>
              <w:fldChar w:fldCharType="begin"/>
            </w:r>
            <w:r w:rsidR="002A1AB4">
              <w:rPr>
                <w:noProof/>
                <w:webHidden/>
              </w:rPr>
              <w:instrText xml:space="preserve"> PAGEREF _Toc503624107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1AC4C0E2" w14:textId="34B5E15E" w:rsidR="002A1AB4" w:rsidRDefault="00600F24">
          <w:pPr>
            <w:pStyle w:val="Verzeichnis2"/>
            <w:tabs>
              <w:tab w:val="left" w:pos="880"/>
              <w:tab w:val="right" w:leader="dot" w:pos="9062"/>
            </w:tabs>
            <w:rPr>
              <w:rFonts w:eastAsiaTheme="minorEastAsia"/>
              <w:noProof/>
              <w:lang w:eastAsia="de-AT"/>
            </w:rPr>
          </w:pPr>
          <w:hyperlink w:anchor="_Toc503624108" w:history="1">
            <w:r w:rsidR="002A1AB4" w:rsidRPr="00796811">
              <w:rPr>
                <w:rStyle w:val="Hyperlink"/>
                <w:noProof/>
              </w:rPr>
              <w:t>7.3</w:t>
            </w:r>
            <w:r w:rsidR="002A1AB4">
              <w:rPr>
                <w:rFonts w:eastAsiaTheme="minorEastAsia"/>
                <w:noProof/>
                <w:lang w:eastAsia="de-AT"/>
              </w:rPr>
              <w:tab/>
            </w:r>
            <w:r w:rsidR="002A1AB4" w:rsidRPr="00796811">
              <w:rPr>
                <w:rStyle w:val="Hyperlink"/>
                <w:noProof/>
              </w:rPr>
              <w:t>Datenbank – MySQL</w:t>
            </w:r>
            <w:r w:rsidR="002A1AB4">
              <w:rPr>
                <w:noProof/>
                <w:webHidden/>
              </w:rPr>
              <w:tab/>
            </w:r>
            <w:r w:rsidR="002A1AB4">
              <w:rPr>
                <w:noProof/>
                <w:webHidden/>
              </w:rPr>
              <w:fldChar w:fldCharType="begin"/>
            </w:r>
            <w:r w:rsidR="002A1AB4">
              <w:rPr>
                <w:noProof/>
                <w:webHidden/>
              </w:rPr>
              <w:instrText xml:space="preserve"> PAGEREF _Toc503624108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0928619E" w14:textId="78978329" w:rsidR="002A1AB4" w:rsidRDefault="00600F24">
          <w:pPr>
            <w:pStyle w:val="Verzeichnis3"/>
            <w:tabs>
              <w:tab w:val="left" w:pos="1320"/>
              <w:tab w:val="right" w:leader="dot" w:pos="9062"/>
            </w:tabs>
            <w:rPr>
              <w:rFonts w:eastAsiaTheme="minorEastAsia"/>
              <w:noProof/>
              <w:lang w:eastAsia="de-AT"/>
            </w:rPr>
          </w:pPr>
          <w:hyperlink w:anchor="_Toc503624109" w:history="1">
            <w:r w:rsidR="002A1AB4" w:rsidRPr="00796811">
              <w:rPr>
                <w:rStyle w:val="Hyperlink"/>
                <w:noProof/>
              </w:rPr>
              <w:t>7.3.1</w:t>
            </w:r>
            <w:r w:rsidR="002A1AB4">
              <w:rPr>
                <w:rFonts w:eastAsiaTheme="minorEastAsia"/>
                <w:noProof/>
                <w:lang w:eastAsia="de-AT"/>
              </w:rPr>
              <w:tab/>
            </w:r>
            <w:r w:rsidR="002A1AB4" w:rsidRPr="00796811">
              <w:rPr>
                <w:rStyle w:val="Hyperlink"/>
                <w:noProof/>
              </w:rPr>
              <w:t>Entity Relation-Modell</w:t>
            </w:r>
            <w:r w:rsidR="002A1AB4">
              <w:rPr>
                <w:noProof/>
                <w:webHidden/>
              </w:rPr>
              <w:tab/>
            </w:r>
            <w:r w:rsidR="002A1AB4">
              <w:rPr>
                <w:noProof/>
                <w:webHidden/>
              </w:rPr>
              <w:fldChar w:fldCharType="begin"/>
            </w:r>
            <w:r w:rsidR="002A1AB4">
              <w:rPr>
                <w:noProof/>
                <w:webHidden/>
              </w:rPr>
              <w:instrText xml:space="preserve"> PAGEREF _Toc503624109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6D3590C2" w14:textId="1146B036" w:rsidR="002A1AB4" w:rsidRDefault="00600F24">
          <w:pPr>
            <w:pStyle w:val="Verzeichnis2"/>
            <w:tabs>
              <w:tab w:val="left" w:pos="880"/>
              <w:tab w:val="right" w:leader="dot" w:pos="9062"/>
            </w:tabs>
            <w:rPr>
              <w:rFonts w:eastAsiaTheme="minorEastAsia"/>
              <w:noProof/>
              <w:lang w:eastAsia="de-AT"/>
            </w:rPr>
          </w:pPr>
          <w:hyperlink w:anchor="_Toc503624110" w:history="1">
            <w:r w:rsidR="002A1AB4" w:rsidRPr="00796811">
              <w:rPr>
                <w:rStyle w:val="Hyperlink"/>
                <w:noProof/>
              </w:rPr>
              <w:t>7.4</w:t>
            </w:r>
            <w:r w:rsidR="002A1AB4">
              <w:rPr>
                <w:rFonts w:eastAsiaTheme="minorEastAsia"/>
                <w:noProof/>
                <w:lang w:eastAsia="de-AT"/>
              </w:rPr>
              <w:tab/>
            </w:r>
            <w:r w:rsidR="002A1AB4" w:rsidRPr="00796811">
              <w:rPr>
                <w:rStyle w:val="Hyperlink"/>
                <w:noProof/>
              </w:rPr>
              <w:t xml:space="preserve">Webservice - Representational State Transfer </w:t>
            </w:r>
            <w:r w:rsidR="002A1AB4">
              <w:rPr>
                <w:noProof/>
                <w:webHidden/>
              </w:rPr>
              <w:tab/>
            </w:r>
            <w:r w:rsidR="002A1AB4">
              <w:rPr>
                <w:noProof/>
                <w:webHidden/>
              </w:rPr>
              <w:fldChar w:fldCharType="begin"/>
            </w:r>
            <w:r w:rsidR="002A1AB4">
              <w:rPr>
                <w:noProof/>
                <w:webHidden/>
              </w:rPr>
              <w:instrText xml:space="preserve"> PAGEREF _Toc503624110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3AFF62AE" w14:textId="1B74D3C2" w:rsidR="002A1AB4" w:rsidRDefault="00600F24">
          <w:pPr>
            <w:pStyle w:val="Verzeichnis3"/>
            <w:tabs>
              <w:tab w:val="left" w:pos="1320"/>
              <w:tab w:val="right" w:leader="dot" w:pos="9062"/>
            </w:tabs>
            <w:rPr>
              <w:rFonts w:eastAsiaTheme="minorEastAsia"/>
              <w:noProof/>
              <w:lang w:eastAsia="de-AT"/>
            </w:rPr>
          </w:pPr>
          <w:hyperlink w:anchor="_Toc503624111" w:history="1">
            <w:r w:rsidR="002A1AB4" w:rsidRPr="00796811">
              <w:rPr>
                <w:rStyle w:val="Hyperlink"/>
                <w:noProof/>
              </w:rPr>
              <w:t>7.4.1</w:t>
            </w:r>
            <w:r w:rsidR="002A1AB4">
              <w:rPr>
                <w:rFonts w:eastAsiaTheme="minorEastAsia"/>
                <w:noProof/>
                <w:lang w:eastAsia="de-AT"/>
              </w:rPr>
              <w:tab/>
            </w:r>
            <w:r w:rsidR="002A1AB4" w:rsidRPr="00796811">
              <w:rPr>
                <w:rStyle w:val="Hyperlink"/>
                <w:noProof/>
              </w:rPr>
              <w:t>Prinzipien</w:t>
            </w:r>
            <w:r w:rsidR="002A1AB4">
              <w:rPr>
                <w:noProof/>
                <w:webHidden/>
              </w:rPr>
              <w:tab/>
            </w:r>
            <w:r w:rsidR="002A1AB4">
              <w:rPr>
                <w:noProof/>
                <w:webHidden/>
              </w:rPr>
              <w:fldChar w:fldCharType="begin"/>
            </w:r>
            <w:r w:rsidR="002A1AB4">
              <w:rPr>
                <w:noProof/>
                <w:webHidden/>
              </w:rPr>
              <w:instrText xml:space="preserve"> PAGEREF _Toc503624111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72797EF4" w14:textId="6C4CCE12" w:rsidR="002A1AB4" w:rsidRDefault="00600F24">
          <w:pPr>
            <w:pStyle w:val="Verzeichnis3"/>
            <w:tabs>
              <w:tab w:val="left" w:pos="1320"/>
              <w:tab w:val="right" w:leader="dot" w:pos="9062"/>
            </w:tabs>
            <w:rPr>
              <w:rFonts w:eastAsiaTheme="minorEastAsia"/>
              <w:noProof/>
              <w:lang w:eastAsia="de-AT"/>
            </w:rPr>
          </w:pPr>
          <w:hyperlink w:anchor="_Toc503624112" w:history="1">
            <w:r w:rsidR="002A1AB4" w:rsidRPr="00796811">
              <w:rPr>
                <w:rStyle w:val="Hyperlink"/>
                <w:noProof/>
              </w:rPr>
              <w:t>7.4.2</w:t>
            </w:r>
            <w:r w:rsidR="002A1AB4">
              <w:rPr>
                <w:rFonts w:eastAsiaTheme="minorEastAsia"/>
                <w:noProof/>
                <w:lang w:eastAsia="de-AT"/>
              </w:rPr>
              <w:tab/>
            </w:r>
            <w:r w:rsidR="002A1AB4" w:rsidRPr="00796811">
              <w:rPr>
                <w:rStyle w:val="Hyperlink"/>
                <w:noProof/>
              </w:rPr>
              <w:t>Umsetzung</w:t>
            </w:r>
            <w:r w:rsidR="002A1AB4">
              <w:rPr>
                <w:noProof/>
                <w:webHidden/>
              </w:rPr>
              <w:tab/>
            </w:r>
            <w:r w:rsidR="002A1AB4">
              <w:rPr>
                <w:noProof/>
                <w:webHidden/>
              </w:rPr>
              <w:fldChar w:fldCharType="begin"/>
            </w:r>
            <w:r w:rsidR="002A1AB4">
              <w:rPr>
                <w:noProof/>
                <w:webHidden/>
              </w:rPr>
              <w:instrText xml:space="preserve"> PAGEREF _Toc503624112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3A085D5D" w14:textId="3239B7F2" w:rsidR="002A1AB4" w:rsidRDefault="00600F24">
          <w:pPr>
            <w:pStyle w:val="Verzeichnis3"/>
            <w:tabs>
              <w:tab w:val="left" w:pos="1320"/>
              <w:tab w:val="right" w:leader="dot" w:pos="9062"/>
            </w:tabs>
            <w:rPr>
              <w:rFonts w:eastAsiaTheme="minorEastAsia"/>
              <w:noProof/>
              <w:lang w:eastAsia="de-AT"/>
            </w:rPr>
          </w:pPr>
          <w:hyperlink w:anchor="_Toc503624113" w:history="1">
            <w:r w:rsidR="002A1AB4" w:rsidRPr="00796811">
              <w:rPr>
                <w:rStyle w:val="Hyperlink"/>
                <w:noProof/>
              </w:rPr>
              <w:t>7.4.3</w:t>
            </w:r>
            <w:r w:rsidR="002A1AB4">
              <w:rPr>
                <w:rFonts w:eastAsiaTheme="minorEastAsia"/>
                <w:noProof/>
                <w:lang w:eastAsia="de-AT"/>
              </w:rPr>
              <w:tab/>
            </w:r>
            <w:r w:rsidR="002A1AB4" w:rsidRPr="00796811">
              <w:rPr>
                <w:rStyle w:val="Hyperlink"/>
                <w:noProof/>
              </w:rPr>
              <w:t>Sicherheit</w:t>
            </w:r>
            <w:r w:rsidR="002A1AB4">
              <w:rPr>
                <w:noProof/>
                <w:webHidden/>
              </w:rPr>
              <w:tab/>
            </w:r>
            <w:r w:rsidR="002A1AB4">
              <w:rPr>
                <w:noProof/>
                <w:webHidden/>
              </w:rPr>
              <w:fldChar w:fldCharType="begin"/>
            </w:r>
            <w:r w:rsidR="002A1AB4">
              <w:rPr>
                <w:noProof/>
                <w:webHidden/>
              </w:rPr>
              <w:instrText xml:space="preserve"> PAGEREF _Toc503624113 \h </w:instrText>
            </w:r>
            <w:r w:rsidR="002A1AB4">
              <w:rPr>
                <w:noProof/>
                <w:webHidden/>
              </w:rPr>
            </w:r>
            <w:r w:rsidR="002A1AB4">
              <w:rPr>
                <w:noProof/>
                <w:webHidden/>
              </w:rPr>
              <w:fldChar w:fldCharType="separate"/>
            </w:r>
            <w:r w:rsidR="00736AF4">
              <w:rPr>
                <w:noProof/>
                <w:webHidden/>
              </w:rPr>
              <w:t>26</w:t>
            </w:r>
            <w:r w:rsidR="002A1AB4">
              <w:rPr>
                <w:noProof/>
                <w:webHidden/>
              </w:rPr>
              <w:fldChar w:fldCharType="end"/>
            </w:r>
          </w:hyperlink>
        </w:p>
        <w:p w14:paraId="6DF28309" w14:textId="57AA3917" w:rsidR="002A1AB4" w:rsidRDefault="00600F24">
          <w:pPr>
            <w:pStyle w:val="Verzeichnis2"/>
            <w:tabs>
              <w:tab w:val="left" w:pos="880"/>
              <w:tab w:val="right" w:leader="dot" w:pos="9062"/>
            </w:tabs>
            <w:rPr>
              <w:rFonts w:eastAsiaTheme="minorEastAsia"/>
              <w:noProof/>
              <w:lang w:eastAsia="de-AT"/>
            </w:rPr>
          </w:pPr>
          <w:hyperlink w:anchor="_Toc503624114" w:history="1">
            <w:r w:rsidR="002A1AB4" w:rsidRPr="00796811">
              <w:rPr>
                <w:rStyle w:val="Hyperlink"/>
                <w:noProof/>
              </w:rPr>
              <w:t>7.5</w:t>
            </w:r>
            <w:r w:rsidR="002A1AB4">
              <w:rPr>
                <w:rFonts w:eastAsiaTheme="minorEastAsia"/>
                <w:noProof/>
                <w:lang w:eastAsia="de-AT"/>
              </w:rPr>
              <w:tab/>
            </w:r>
            <w:r w:rsidR="002A1AB4" w:rsidRPr="00796811">
              <w:rPr>
                <w:rStyle w:val="Hyperlink"/>
                <w:noProof/>
              </w:rPr>
              <w:t>Benutzerverwaltung</w:t>
            </w:r>
            <w:r w:rsidR="002A1AB4">
              <w:rPr>
                <w:noProof/>
                <w:webHidden/>
              </w:rPr>
              <w:tab/>
            </w:r>
            <w:r w:rsidR="002A1AB4">
              <w:rPr>
                <w:noProof/>
                <w:webHidden/>
              </w:rPr>
              <w:fldChar w:fldCharType="begin"/>
            </w:r>
            <w:r w:rsidR="002A1AB4">
              <w:rPr>
                <w:noProof/>
                <w:webHidden/>
              </w:rPr>
              <w:instrText xml:space="preserve"> PAGEREF _Toc503624114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0B99F0B3" w14:textId="64D557E2" w:rsidR="002A1AB4" w:rsidRDefault="00600F24">
          <w:pPr>
            <w:pStyle w:val="Verzeichnis3"/>
            <w:tabs>
              <w:tab w:val="left" w:pos="1320"/>
              <w:tab w:val="right" w:leader="dot" w:pos="9062"/>
            </w:tabs>
            <w:rPr>
              <w:rFonts w:eastAsiaTheme="minorEastAsia"/>
              <w:noProof/>
              <w:lang w:eastAsia="de-AT"/>
            </w:rPr>
          </w:pPr>
          <w:hyperlink w:anchor="_Toc503624115" w:history="1">
            <w:r w:rsidR="002A1AB4" w:rsidRPr="00796811">
              <w:rPr>
                <w:rStyle w:val="Hyperlink"/>
                <w:noProof/>
              </w:rPr>
              <w:t>7.5.1</w:t>
            </w:r>
            <w:r w:rsidR="002A1AB4">
              <w:rPr>
                <w:rFonts w:eastAsiaTheme="minorEastAsia"/>
                <w:noProof/>
                <w:lang w:eastAsia="de-AT"/>
              </w:rPr>
              <w:tab/>
            </w:r>
            <w:r w:rsidR="002A1AB4" w:rsidRPr="00796811">
              <w:rPr>
                <w:rStyle w:val="Hyperlink"/>
                <w:noProof/>
              </w:rPr>
              <w:t>Autorisierung</w:t>
            </w:r>
            <w:r w:rsidR="002A1AB4">
              <w:rPr>
                <w:noProof/>
                <w:webHidden/>
              </w:rPr>
              <w:tab/>
            </w:r>
            <w:r w:rsidR="002A1AB4">
              <w:rPr>
                <w:noProof/>
                <w:webHidden/>
              </w:rPr>
              <w:fldChar w:fldCharType="begin"/>
            </w:r>
            <w:r w:rsidR="002A1AB4">
              <w:rPr>
                <w:noProof/>
                <w:webHidden/>
              </w:rPr>
              <w:instrText xml:space="preserve"> PAGEREF _Toc503624115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2BB3C364" w14:textId="036E126E" w:rsidR="002A1AB4" w:rsidRDefault="00600F24">
          <w:pPr>
            <w:pStyle w:val="Verzeichnis3"/>
            <w:tabs>
              <w:tab w:val="left" w:pos="1320"/>
              <w:tab w:val="right" w:leader="dot" w:pos="9062"/>
            </w:tabs>
            <w:rPr>
              <w:rFonts w:eastAsiaTheme="minorEastAsia"/>
              <w:noProof/>
              <w:lang w:eastAsia="de-AT"/>
            </w:rPr>
          </w:pPr>
          <w:hyperlink w:anchor="_Toc503624116" w:history="1">
            <w:r w:rsidR="002A1AB4" w:rsidRPr="00796811">
              <w:rPr>
                <w:rStyle w:val="Hyperlink"/>
                <w:noProof/>
              </w:rPr>
              <w:t>7.5.2</w:t>
            </w:r>
            <w:r w:rsidR="002A1AB4">
              <w:rPr>
                <w:rFonts w:eastAsiaTheme="minorEastAsia"/>
                <w:noProof/>
                <w:lang w:eastAsia="de-AT"/>
              </w:rPr>
              <w:tab/>
            </w:r>
            <w:r w:rsidR="002A1AB4" w:rsidRPr="00796811">
              <w:rPr>
                <w:rStyle w:val="Hyperlink"/>
                <w:noProof/>
              </w:rPr>
              <w:t>Registrierung über soziale Medien</w:t>
            </w:r>
            <w:r w:rsidR="002A1AB4">
              <w:rPr>
                <w:noProof/>
                <w:webHidden/>
              </w:rPr>
              <w:tab/>
            </w:r>
            <w:r w:rsidR="002A1AB4">
              <w:rPr>
                <w:noProof/>
                <w:webHidden/>
              </w:rPr>
              <w:fldChar w:fldCharType="begin"/>
            </w:r>
            <w:r w:rsidR="002A1AB4">
              <w:rPr>
                <w:noProof/>
                <w:webHidden/>
              </w:rPr>
              <w:instrText xml:space="preserve"> PAGEREF _Toc503624116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2A5BAE4B" w14:textId="2B091F24" w:rsidR="002A1AB4" w:rsidRDefault="00600F24">
          <w:pPr>
            <w:pStyle w:val="Verzeichnis2"/>
            <w:tabs>
              <w:tab w:val="left" w:pos="880"/>
              <w:tab w:val="right" w:leader="dot" w:pos="9062"/>
            </w:tabs>
            <w:rPr>
              <w:rFonts w:eastAsiaTheme="minorEastAsia"/>
              <w:noProof/>
              <w:lang w:eastAsia="de-AT"/>
            </w:rPr>
          </w:pPr>
          <w:hyperlink w:anchor="_Toc503624117" w:history="1">
            <w:r w:rsidR="002A1AB4" w:rsidRPr="00796811">
              <w:rPr>
                <w:rStyle w:val="Hyperlink"/>
                <w:noProof/>
              </w:rPr>
              <w:t>7.6</w:t>
            </w:r>
            <w:r w:rsidR="002A1AB4">
              <w:rPr>
                <w:rFonts w:eastAsiaTheme="minorEastAsia"/>
                <w:noProof/>
                <w:lang w:eastAsia="de-AT"/>
              </w:rPr>
              <w:tab/>
            </w:r>
            <w:r w:rsidR="002A1AB4" w:rsidRPr="00796811">
              <w:rPr>
                <w:rStyle w:val="Hyperlink"/>
                <w:noProof/>
              </w:rPr>
              <w:t>Bestellsystem</w:t>
            </w:r>
            <w:r w:rsidR="002A1AB4">
              <w:rPr>
                <w:noProof/>
                <w:webHidden/>
              </w:rPr>
              <w:tab/>
            </w:r>
            <w:r w:rsidR="002A1AB4">
              <w:rPr>
                <w:noProof/>
                <w:webHidden/>
              </w:rPr>
              <w:fldChar w:fldCharType="begin"/>
            </w:r>
            <w:r w:rsidR="002A1AB4">
              <w:rPr>
                <w:noProof/>
                <w:webHidden/>
              </w:rPr>
              <w:instrText xml:space="preserve"> PAGEREF _Toc503624117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1A3A3A5B" w14:textId="47DB220D" w:rsidR="002A1AB4" w:rsidRDefault="00600F24">
          <w:pPr>
            <w:pStyle w:val="Verzeichnis3"/>
            <w:tabs>
              <w:tab w:val="left" w:pos="1320"/>
              <w:tab w:val="right" w:leader="dot" w:pos="9062"/>
            </w:tabs>
            <w:rPr>
              <w:rFonts w:eastAsiaTheme="minorEastAsia"/>
              <w:noProof/>
              <w:lang w:eastAsia="de-AT"/>
            </w:rPr>
          </w:pPr>
          <w:hyperlink w:anchor="_Toc503624118" w:history="1">
            <w:r w:rsidR="002A1AB4" w:rsidRPr="00796811">
              <w:rPr>
                <w:rStyle w:val="Hyperlink"/>
                <w:noProof/>
              </w:rPr>
              <w:t>7.6.1</w:t>
            </w:r>
            <w:r w:rsidR="002A1AB4">
              <w:rPr>
                <w:rFonts w:eastAsiaTheme="minorEastAsia"/>
                <w:noProof/>
                <w:lang w:eastAsia="de-AT"/>
              </w:rPr>
              <w:tab/>
            </w:r>
            <w:r w:rsidR="002A1AB4" w:rsidRPr="00796811">
              <w:rPr>
                <w:rStyle w:val="Hyperlink"/>
                <w:noProof/>
              </w:rPr>
              <w:t xml:space="preserve">Grafische Oberfläche </w:t>
            </w:r>
            <w:r w:rsidR="002A1AB4">
              <w:rPr>
                <w:noProof/>
                <w:webHidden/>
              </w:rPr>
              <w:tab/>
            </w:r>
            <w:r w:rsidR="002A1AB4">
              <w:rPr>
                <w:noProof/>
                <w:webHidden/>
              </w:rPr>
              <w:fldChar w:fldCharType="begin"/>
            </w:r>
            <w:r w:rsidR="002A1AB4">
              <w:rPr>
                <w:noProof/>
                <w:webHidden/>
              </w:rPr>
              <w:instrText xml:space="preserve"> PAGEREF _Toc503624118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46DD76FF" w14:textId="31FAFF1C" w:rsidR="002A1AB4" w:rsidRDefault="00600F24">
          <w:pPr>
            <w:pStyle w:val="Verzeichnis3"/>
            <w:tabs>
              <w:tab w:val="left" w:pos="1320"/>
              <w:tab w:val="right" w:leader="dot" w:pos="9062"/>
            </w:tabs>
            <w:rPr>
              <w:rFonts w:eastAsiaTheme="minorEastAsia"/>
              <w:noProof/>
              <w:lang w:eastAsia="de-AT"/>
            </w:rPr>
          </w:pPr>
          <w:hyperlink w:anchor="_Toc503624119" w:history="1">
            <w:r w:rsidR="002A1AB4" w:rsidRPr="00796811">
              <w:rPr>
                <w:rStyle w:val="Hyperlink"/>
                <w:noProof/>
              </w:rPr>
              <w:t>7.6.2</w:t>
            </w:r>
            <w:r w:rsidR="002A1AB4">
              <w:rPr>
                <w:rFonts w:eastAsiaTheme="minorEastAsia"/>
                <w:noProof/>
                <w:lang w:eastAsia="de-AT"/>
              </w:rPr>
              <w:tab/>
            </w:r>
            <w:r w:rsidR="002A1AB4" w:rsidRPr="00796811">
              <w:rPr>
                <w:rStyle w:val="Hyperlink"/>
                <w:noProof/>
              </w:rPr>
              <w:t>Zahlungsmethoden</w:t>
            </w:r>
            <w:r w:rsidR="002A1AB4">
              <w:rPr>
                <w:noProof/>
                <w:webHidden/>
              </w:rPr>
              <w:tab/>
            </w:r>
            <w:r w:rsidR="002A1AB4">
              <w:rPr>
                <w:noProof/>
                <w:webHidden/>
              </w:rPr>
              <w:fldChar w:fldCharType="begin"/>
            </w:r>
            <w:r w:rsidR="002A1AB4">
              <w:rPr>
                <w:noProof/>
                <w:webHidden/>
              </w:rPr>
              <w:instrText xml:space="preserve"> PAGEREF _Toc503624119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392AE87B" w14:textId="40E98AFA" w:rsidR="002A1AB4" w:rsidRDefault="00600F24">
          <w:pPr>
            <w:pStyle w:val="Verzeichnis3"/>
            <w:tabs>
              <w:tab w:val="left" w:pos="1320"/>
              <w:tab w:val="right" w:leader="dot" w:pos="9062"/>
            </w:tabs>
            <w:rPr>
              <w:rFonts w:eastAsiaTheme="minorEastAsia"/>
              <w:noProof/>
              <w:lang w:eastAsia="de-AT"/>
            </w:rPr>
          </w:pPr>
          <w:hyperlink w:anchor="_Toc503624120" w:history="1">
            <w:r w:rsidR="002A1AB4" w:rsidRPr="00796811">
              <w:rPr>
                <w:rStyle w:val="Hyperlink"/>
                <w:noProof/>
              </w:rPr>
              <w:t>7.6.3</w:t>
            </w:r>
            <w:r w:rsidR="002A1AB4">
              <w:rPr>
                <w:rFonts w:eastAsiaTheme="minorEastAsia"/>
                <w:noProof/>
                <w:lang w:eastAsia="de-AT"/>
              </w:rPr>
              <w:tab/>
            </w:r>
            <w:r w:rsidR="002A1AB4" w:rsidRPr="00796811">
              <w:rPr>
                <w:rStyle w:val="Hyperlink"/>
                <w:noProof/>
              </w:rPr>
              <w:t>Informationssicherheit der Kunden</w:t>
            </w:r>
            <w:r w:rsidR="002A1AB4">
              <w:rPr>
                <w:noProof/>
                <w:webHidden/>
              </w:rPr>
              <w:tab/>
            </w:r>
            <w:r w:rsidR="002A1AB4">
              <w:rPr>
                <w:noProof/>
                <w:webHidden/>
              </w:rPr>
              <w:fldChar w:fldCharType="begin"/>
            </w:r>
            <w:r w:rsidR="002A1AB4">
              <w:rPr>
                <w:noProof/>
                <w:webHidden/>
              </w:rPr>
              <w:instrText xml:space="preserve"> PAGEREF _Toc503624120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3E259A57" w14:textId="49D4EE5D" w:rsidR="002A1AB4" w:rsidRDefault="00600F24">
          <w:pPr>
            <w:pStyle w:val="Verzeichnis3"/>
            <w:tabs>
              <w:tab w:val="left" w:pos="1320"/>
              <w:tab w:val="right" w:leader="dot" w:pos="9062"/>
            </w:tabs>
            <w:rPr>
              <w:rFonts w:eastAsiaTheme="minorEastAsia"/>
              <w:noProof/>
              <w:lang w:eastAsia="de-AT"/>
            </w:rPr>
          </w:pPr>
          <w:hyperlink w:anchor="_Toc503624121" w:history="1">
            <w:r w:rsidR="002A1AB4" w:rsidRPr="00796811">
              <w:rPr>
                <w:rStyle w:val="Hyperlink"/>
                <w:noProof/>
              </w:rPr>
              <w:t>7.6.4</w:t>
            </w:r>
            <w:r w:rsidR="002A1AB4">
              <w:rPr>
                <w:rFonts w:eastAsiaTheme="minorEastAsia"/>
                <w:noProof/>
                <w:lang w:eastAsia="de-AT"/>
              </w:rPr>
              <w:tab/>
            </w:r>
            <w:r w:rsidR="002A1AB4" w:rsidRPr="00796811">
              <w:rPr>
                <w:rStyle w:val="Hyperlink"/>
                <w:noProof/>
              </w:rPr>
              <w:t>Speisekarteverwaltung</w:t>
            </w:r>
            <w:r w:rsidR="002A1AB4">
              <w:rPr>
                <w:noProof/>
                <w:webHidden/>
              </w:rPr>
              <w:tab/>
            </w:r>
            <w:r w:rsidR="002A1AB4">
              <w:rPr>
                <w:noProof/>
                <w:webHidden/>
              </w:rPr>
              <w:fldChar w:fldCharType="begin"/>
            </w:r>
            <w:r w:rsidR="002A1AB4">
              <w:rPr>
                <w:noProof/>
                <w:webHidden/>
              </w:rPr>
              <w:instrText xml:space="preserve"> PAGEREF _Toc503624121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439EC569" w14:textId="2B83AFD5" w:rsidR="002A1AB4" w:rsidRDefault="00600F24">
          <w:pPr>
            <w:pStyle w:val="Verzeichnis3"/>
            <w:tabs>
              <w:tab w:val="left" w:pos="1320"/>
              <w:tab w:val="right" w:leader="dot" w:pos="9062"/>
            </w:tabs>
            <w:rPr>
              <w:rFonts w:eastAsiaTheme="minorEastAsia"/>
              <w:noProof/>
              <w:lang w:eastAsia="de-AT"/>
            </w:rPr>
          </w:pPr>
          <w:hyperlink w:anchor="_Toc503624122" w:history="1">
            <w:r w:rsidR="002A1AB4" w:rsidRPr="00796811">
              <w:rPr>
                <w:rStyle w:val="Hyperlink"/>
                <w:noProof/>
              </w:rPr>
              <w:t>7.6.5</w:t>
            </w:r>
            <w:r w:rsidR="002A1AB4">
              <w:rPr>
                <w:rFonts w:eastAsiaTheme="minorEastAsia"/>
                <w:noProof/>
                <w:lang w:eastAsia="de-AT"/>
              </w:rPr>
              <w:tab/>
            </w:r>
            <w:r w:rsidR="002A1AB4" w:rsidRPr="00796811">
              <w:rPr>
                <w:rStyle w:val="Hyperlink"/>
                <w:noProof/>
              </w:rPr>
              <w:t>Benachrichtigung über Bestellung</w:t>
            </w:r>
            <w:r w:rsidR="002A1AB4">
              <w:rPr>
                <w:noProof/>
                <w:webHidden/>
              </w:rPr>
              <w:tab/>
            </w:r>
            <w:r w:rsidR="002A1AB4">
              <w:rPr>
                <w:noProof/>
                <w:webHidden/>
              </w:rPr>
              <w:fldChar w:fldCharType="begin"/>
            </w:r>
            <w:r w:rsidR="002A1AB4">
              <w:rPr>
                <w:noProof/>
                <w:webHidden/>
              </w:rPr>
              <w:instrText xml:space="preserve"> PAGEREF _Toc503624122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3D0823C3" w14:textId="124DF81B" w:rsidR="002A1AB4" w:rsidRDefault="00600F24">
          <w:pPr>
            <w:pStyle w:val="Verzeichnis2"/>
            <w:tabs>
              <w:tab w:val="left" w:pos="880"/>
              <w:tab w:val="right" w:leader="dot" w:pos="9062"/>
            </w:tabs>
            <w:rPr>
              <w:rFonts w:eastAsiaTheme="minorEastAsia"/>
              <w:noProof/>
              <w:lang w:eastAsia="de-AT"/>
            </w:rPr>
          </w:pPr>
          <w:hyperlink w:anchor="_Toc503624123" w:history="1">
            <w:r w:rsidR="002A1AB4" w:rsidRPr="00796811">
              <w:rPr>
                <w:rStyle w:val="Hyperlink"/>
                <w:noProof/>
              </w:rPr>
              <w:t>7.7</w:t>
            </w:r>
            <w:r w:rsidR="002A1AB4">
              <w:rPr>
                <w:rFonts w:eastAsiaTheme="minorEastAsia"/>
                <w:noProof/>
                <w:lang w:eastAsia="de-AT"/>
              </w:rPr>
              <w:tab/>
            </w:r>
            <w:r w:rsidR="002A1AB4" w:rsidRPr="00796811">
              <w:rPr>
                <w:rStyle w:val="Hyperlink"/>
                <w:noProof/>
              </w:rPr>
              <w:t>Reservierungssystem</w:t>
            </w:r>
            <w:r w:rsidR="002A1AB4">
              <w:rPr>
                <w:noProof/>
                <w:webHidden/>
              </w:rPr>
              <w:tab/>
            </w:r>
            <w:r w:rsidR="002A1AB4">
              <w:rPr>
                <w:noProof/>
                <w:webHidden/>
              </w:rPr>
              <w:fldChar w:fldCharType="begin"/>
            </w:r>
            <w:r w:rsidR="002A1AB4">
              <w:rPr>
                <w:noProof/>
                <w:webHidden/>
              </w:rPr>
              <w:instrText xml:space="preserve"> PAGEREF _Toc503624123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7C50C8C7" w14:textId="65F344E0" w:rsidR="002A1AB4" w:rsidRDefault="00600F24">
          <w:pPr>
            <w:pStyle w:val="Verzeichnis3"/>
            <w:tabs>
              <w:tab w:val="left" w:pos="1320"/>
              <w:tab w:val="right" w:leader="dot" w:pos="9062"/>
            </w:tabs>
            <w:rPr>
              <w:rFonts w:eastAsiaTheme="minorEastAsia"/>
              <w:noProof/>
              <w:lang w:eastAsia="de-AT"/>
            </w:rPr>
          </w:pPr>
          <w:hyperlink w:anchor="_Toc503624124" w:history="1">
            <w:r w:rsidR="002A1AB4" w:rsidRPr="00796811">
              <w:rPr>
                <w:rStyle w:val="Hyperlink"/>
                <w:noProof/>
              </w:rPr>
              <w:t>7.7.1</w:t>
            </w:r>
            <w:r w:rsidR="002A1AB4">
              <w:rPr>
                <w:rFonts w:eastAsiaTheme="minorEastAsia"/>
                <w:noProof/>
                <w:lang w:eastAsia="de-AT"/>
              </w:rPr>
              <w:tab/>
            </w:r>
            <w:r w:rsidR="002A1AB4" w:rsidRPr="00796811">
              <w:rPr>
                <w:rStyle w:val="Hyperlink"/>
                <w:noProof/>
              </w:rPr>
              <w:t>Eingabe der Daten</w:t>
            </w:r>
            <w:r w:rsidR="002A1AB4">
              <w:rPr>
                <w:noProof/>
                <w:webHidden/>
              </w:rPr>
              <w:tab/>
            </w:r>
            <w:r w:rsidR="002A1AB4">
              <w:rPr>
                <w:noProof/>
                <w:webHidden/>
              </w:rPr>
              <w:fldChar w:fldCharType="begin"/>
            </w:r>
            <w:r w:rsidR="002A1AB4">
              <w:rPr>
                <w:noProof/>
                <w:webHidden/>
              </w:rPr>
              <w:instrText xml:space="preserve"> PAGEREF _Toc503624124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42336B6F" w14:textId="44975E25" w:rsidR="002A1AB4" w:rsidRDefault="00600F24">
          <w:pPr>
            <w:pStyle w:val="Verzeichnis3"/>
            <w:tabs>
              <w:tab w:val="left" w:pos="1320"/>
              <w:tab w:val="right" w:leader="dot" w:pos="9062"/>
            </w:tabs>
            <w:rPr>
              <w:rFonts w:eastAsiaTheme="minorEastAsia"/>
              <w:noProof/>
              <w:lang w:eastAsia="de-AT"/>
            </w:rPr>
          </w:pPr>
          <w:hyperlink w:anchor="_Toc503624125" w:history="1">
            <w:r w:rsidR="002A1AB4" w:rsidRPr="00796811">
              <w:rPr>
                <w:rStyle w:val="Hyperlink"/>
                <w:noProof/>
              </w:rPr>
              <w:t>7.7.2</w:t>
            </w:r>
            <w:r w:rsidR="002A1AB4">
              <w:rPr>
                <w:rFonts w:eastAsiaTheme="minorEastAsia"/>
                <w:noProof/>
                <w:lang w:eastAsia="de-AT"/>
              </w:rPr>
              <w:tab/>
            </w:r>
            <w:r w:rsidR="002A1AB4" w:rsidRPr="00796811">
              <w:rPr>
                <w:rStyle w:val="Hyperlink"/>
                <w:noProof/>
              </w:rPr>
              <w:t>Benachrichtigung über Reservierung</w:t>
            </w:r>
            <w:r w:rsidR="002A1AB4">
              <w:rPr>
                <w:noProof/>
                <w:webHidden/>
              </w:rPr>
              <w:tab/>
            </w:r>
            <w:r w:rsidR="002A1AB4">
              <w:rPr>
                <w:noProof/>
                <w:webHidden/>
              </w:rPr>
              <w:fldChar w:fldCharType="begin"/>
            </w:r>
            <w:r w:rsidR="002A1AB4">
              <w:rPr>
                <w:noProof/>
                <w:webHidden/>
              </w:rPr>
              <w:instrText xml:space="preserve"> PAGEREF _Toc503624125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49AD65F4" w14:textId="6B2B01FF" w:rsidR="002A1AB4" w:rsidRDefault="00600F24">
          <w:pPr>
            <w:pStyle w:val="Verzeichnis2"/>
            <w:tabs>
              <w:tab w:val="left" w:pos="880"/>
              <w:tab w:val="right" w:leader="dot" w:pos="9062"/>
            </w:tabs>
            <w:rPr>
              <w:rFonts w:eastAsiaTheme="minorEastAsia"/>
              <w:noProof/>
              <w:lang w:eastAsia="de-AT"/>
            </w:rPr>
          </w:pPr>
          <w:hyperlink w:anchor="_Toc503624126" w:history="1">
            <w:r w:rsidR="002A1AB4" w:rsidRPr="00796811">
              <w:rPr>
                <w:rStyle w:val="Hyperlink"/>
                <w:noProof/>
              </w:rPr>
              <w:t>7.8</w:t>
            </w:r>
            <w:r w:rsidR="002A1AB4">
              <w:rPr>
                <w:rFonts w:eastAsiaTheme="minorEastAsia"/>
                <w:noProof/>
                <w:lang w:eastAsia="de-AT"/>
              </w:rPr>
              <w:tab/>
            </w:r>
            <w:r w:rsidR="002A1AB4" w:rsidRPr="00796811">
              <w:rPr>
                <w:rStyle w:val="Hyperlink"/>
                <w:noProof/>
              </w:rPr>
              <w:t>Initiativ Bewerbung</w:t>
            </w:r>
            <w:r w:rsidR="002A1AB4">
              <w:rPr>
                <w:noProof/>
                <w:webHidden/>
              </w:rPr>
              <w:tab/>
            </w:r>
            <w:r w:rsidR="002A1AB4">
              <w:rPr>
                <w:noProof/>
                <w:webHidden/>
              </w:rPr>
              <w:fldChar w:fldCharType="begin"/>
            </w:r>
            <w:r w:rsidR="002A1AB4">
              <w:rPr>
                <w:noProof/>
                <w:webHidden/>
              </w:rPr>
              <w:instrText xml:space="preserve"> PAGEREF _Toc503624126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1C2D194F" w14:textId="36A91AC1" w:rsidR="002A1AB4" w:rsidRDefault="00600F24">
          <w:pPr>
            <w:pStyle w:val="Verzeichnis3"/>
            <w:tabs>
              <w:tab w:val="left" w:pos="1320"/>
              <w:tab w:val="right" w:leader="dot" w:pos="9062"/>
            </w:tabs>
            <w:rPr>
              <w:rFonts w:eastAsiaTheme="minorEastAsia"/>
              <w:noProof/>
              <w:lang w:eastAsia="de-AT"/>
            </w:rPr>
          </w:pPr>
          <w:hyperlink w:anchor="_Toc503624127" w:history="1">
            <w:r w:rsidR="002A1AB4" w:rsidRPr="00796811">
              <w:rPr>
                <w:rStyle w:val="Hyperlink"/>
                <w:noProof/>
              </w:rPr>
              <w:t>7.8.1</w:t>
            </w:r>
            <w:r w:rsidR="002A1AB4">
              <w:rPr>
                <w:rFonts w:eastAsiaTheme="minorEastAsia"/>
                <w:noProof/>
                <w:lang w:eastAsia="de-AT"/>
              </w:rPr>
              <w:tab/>
            </w:r>
            <w:r w:rsidR="002A1AB4" w:rsidRPr="00796811">
              <w:rPr>
                <w:rStyle w:val="Hyperlink"/>
                <w:noProof/>
              </w:rPr>
              <w:t xml:space="preserve">Datenübermittlung </w:t>
            </w:r>
            <w:r w:rsidR="002A1AB4">
              <w:rPr>
                <w:noProof/>
                <w:webHidden/>
              </w:rPr>
              <w:tab/>
            </w:r>
            <w:r w:rsidR="002A1AB4">
              <w:rPr>
                <w:noProof/>
                <w:webHidden/>
              </w:rPr>
              <w:fldChar w:fldCharType="begin"/>
            </w:r>
            <w:r w:rsidR="002A1AB4">
              <w:rPr>
                <w:noProof/>
                <w:webHidden/>
              </w:rPr>
              <w:instrText xml:space="preserve"> PAGEREF _Toc503624127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0930B31C" w14:textId="5570DEDD" w:rsidR="002A1AB4" w:rsidRDefault="00600F24">
          <w:pPr>
            <w:pStyle w:val="Verzeichnis3"/>
            <w:tabs>
              <w:tab w:val="left" w:pos="1320"/>
              <w:tab w:val="right" w:leader="dot" w:pos="9062"/>
            </w:tabs>
            <w:rPr>
              <w:rFonts w:eastAsiaTheme="minorEastAsia"/>
              <w:noProof/>
              <w:lang w:eastAsia="de-AT"/>
            </w:rPr>
          </w:pPr>
          <w:hyperlink w:anchor="_Toc503624128" w:history="1">
            <w:r w:rsidR="002A1AB4" w:rsidRPr="00796811">
              <w:rPr>
                <w:rStyle w:val="Hyperlink"/>
                <w:noProof/>
              </w:rPr>
              <w:t>7.8.2</w:t>
            </w:r>
            <w:r w:rsidR="002A1AB4">
              <w:rPr>
                <w:rFonts w:eastAsiaTheme="minorEastAsia"/>
                <w:noProof/>
                <w:lang w:eastAsia="de-AT"/>
              </w:rPr>
              <w:tab/>
            </w:r>
            <w:r w:rsidR="002A1AB4" w:rsidRPr="00796811">
              <w:rPr>
                <w:rStyle w:val="Hyperlink"/>
                <w:noProof/>
              </w:rPr>
              <w:t>Benachrichtigung über Bewerbung</w:t>
            </w:r>
            <w:r w:rsidR="002A1AB4">
              <w:rPr>
                <w:noProof/>
                <w:webHidden/>
              </w:rPr>
              <w:tab/>
            </w:r>
            <w:r w:rsidR="002A1AB4">
              <w:rPr>
                <w:noProof/>
                <w:webHidden/>
              </w:rPr>
              <w:fldChar w:fldCharType="begin"/>
            </w:r>
            <w:r w:rsidR="002A1AB4">
              <w:rPr>
                <w:noProof/>
                <w:webHidden/>
              </w:rPr>
              <w:instrText xml:space="preserve"> PAGEREF _Toc503624128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2C53F09F" w14:textId="5AB130EE" w:rsidR="002A1AB4" w:rsidRDefault="00600F24">
          <w:pPr>
            <w:pStyle w:val="Verzeichnis1"/>
            <w:tabs>
              <w:tab w:val="left" w:pos="440"/>
              <w:tab w:val="right" w:leader="dot" w:pos="9062"/>
            </w:tabs>
            <w:rPr>
              <w:rFonts w:eastAsiaTheme="minorEastAsia"/>
              <w:noProof/>
              <w:lang w:eastAsia="de-AT"/>
            </w:rPr>
          </w:pPr>
          <w:hyperlink w:anchor="_Toc503624129" w:history="1">
            <w:r w:rsidR="002A1AB4" w:rsidRPr="00796811">
              <w:rPr>
                <w:rStyle w:val="Hyperlink"/>
                <w:noProof/>
              </w:rPr>
              <w:t>8</w:t>
            </w:r>
            <w:r w:rsidR="002A1AB4">
              <w:rPr>
                <w:rFonts w:eastAsiaTheme="minorEastAsia"/>
                <w:noProof/>
                <w:lang w:eastAsia="de-AT"/>
              </w:rPr>
              <w:tab/>
            </w:r>
            <w:r w:rsidR="002A1AB4" w:rsidRPr="00796811">
              <w:rPr>
                <w:rStyle w:val="Hyperlink"/>
                <w:noProof/>
              </w:rPr>
              <w:t>Testing</w:t>
            </w:r>
            <w:r w:rsidR="002A1AB4">
              <w:rPr>
                <w:noProof/>
                <w:webHidden/>
              </w:rPr>
              <w:tab/>
            </w:r>
            <w:r w:rsidR="002A1AB4">
              <w:rPr>
                <w:noProof/>
                <w:webHidden/>
              </w:rPr>
              <w:fldChar w:fldCharType="begin"/>
            </w:r>
            <w:r w:rsidR="002A1AB4">
              <w:rPr>
                <w:noProof/>
                <w:webHidden/>
              </w:rPr>
              <w:instrText xml:space="preserve"> PAGEREF _Toc503624129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2B42C720" w14:textId="0917CF06" w:rsidR="002A1AB4" w:rsidRDefault="00600F24">
          <w:pPr>
            <w:pStyle w:val="Verzeichnis2"/>
            <w:tabs>
              <w:tab w:val="left" w:pos="880"/>
              <w:tab w:val="right" w:leader="dot" w:pos="9062"/>
            </w:tabs>
            <w:rPr>
              <w:rFonts w:eastAsiaTheme="minorEastAsia"/>
              <w:noProof/>
              <w:lang w:eastAsia="de-AT"/>
            </w:rPr>
          </w:pPr>
          <w:hyperlink w:anchor="_Toc503624130" w:history="1">
            <w:r w:rsidR="002A1AB4" w:rsidRPr="00796811">
              <w:rPr>
                <w:rStyle w:val="Hyperlink"/>
                <w:noProof/>
              </w:rPr>
              <w:t>8.1</w:t>
            </w:r>
            <w:r w:rsidR="002A1AB4">
              <w:rPr>
                <w:rFonts w:eastAsiaTheme="minorEastAsia"/>
                <w:noProof/>
                <w:lang w:eastAsia="de-AT"/>
              </w:rPr>
              <w:tab/>
            </w:r>
            <w:r w:rsidR="002A1AB4" w:rsidRPr="00796811">
              <w:rPr>
                <w:rStyle w:val="Hyperlink"/>
                <w:noProof/>
              </w:rPr>
              <w:t>Simulation von Bestellungen und Reservierungen</w:t>
            </w:r>
            <w:r w:rsidR="002A1AB4">
              <w:rPr>
                <w:noProof/>
                <w:webHidden/>
              </w:rPr>
              <w:tab/>
            </w:r>
            <w:r w:rsidR="002A1AB4">
              <w:rPr>
                <w:noProof/>
                <w:webHidden/>
              </w:rPr>
              <w:fldChar w:fldCharType="begin"/>
            </w:r>
            <w:r w:rsidR="002A1AB4">
              <w:rPr>
                <w:noProof/>
                <w:webHidden/>
              </w:rPr>
              <w:instrText xml:space="preserve"> PAGEREF _Toc503624130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3BDDD56A" w14:textId="1A00F559" w:rsidR="002A1AB4" w:rsidRDefault="00600F24">
          <w:pPr>
            <w:pStyle w:val="Verzeichnis2"/>
            <w:tabs>
              <w:tab w:val="left" w:pos="880"/>
              <w:tab w:val="right" w:leader="dot" w:pos="9062"/>
            </w:tabs>
            <w:rPr>
              <w:rFonts w:eastAsiaTheme="minorEastAsia"/>
              <w:noProof/>
              <w:lang w:eastAsia="de-AT"/>
            </w:rPr>
          </w:pPr>
          <w:hyperlink w:anchor="_Toc503624131" w:history="1">
            <w:r w:rsidR="002A1AB4" w:rsidRPr="00796811">
              <w:rPr>
                <w:rStyle w:val="Hyperlink"/>
                <w:noProof/>
              </w:rPr>
              <w:t>8.2</w:t>
            </w:r>
            <w:r w:rsidR="002A1AB4">
              <w:rPr>
                <w:rFonts w:eastAsiaTheme="minorEastAsia"/>
                <w:noProof/>
                <w:lang w:eastAsia="de-AT"/>
              </w:rPr>
              <w:tab/>
            </w:r>
            <w:r w:rsidR="002A1AB4" w:rsidRPr="00796811">
              <w:rPr>
                <w:rStyle w:val="Hyperlink"/>
                <w:noProof/>
              </w:rPr>
              <w:t>Praxistests</w:t>
            </w:r>
            <w:r w:rsidR="002A1AB4">
              <w:rPr>
                <w:noProof/>
                <w:webHidden/>
              </w:rPr>
              <w:tab/>
            </w:r>
            <w:r w:rsidR="002A1AB4">
              <w:rPr>
                <w:noProof/>
                <w:webHidden/>
              </w:rPr>
              <w:fldChar w:fldCharType="begin"/>
            </w:r>
            <w:r w:rsidR="002A1AB4">
              <w:rPr>
                <w:noProof/>
                <w:webHidden/>
              </w:rPr>
              <w:instrText xml:space="preserve"> PAGEREF _Toc503624131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48512597" w14:textId="3C44F11D" w:rsidR="002A1AB4" w:rsidRDefault="00600F24">
          <w:pPr>
            <w:pStyle w:val="Verzeichnis2"/>
            <w:tabs>
              <w:tab w:val="left" w:pos="880"/>
              <w:tab w:val="right" w:leader="dot" w:pos="9062"/>
            </w:tabs>
            <w:rPr>
              <w:rFonts w:eastAsiaTheme="minorEastAsia"/>
              <w:noProof/>
              <w:lang w:eastAsia="de-AT"/>
            </w:rPr>
          </w:pPr>
          <w:hyperlink w:anchor="_Toc503624132" w:history="1">
            <w:r w:rsidR="002A1AB4" w:rsidRPr="00796811">
              <w:rPr>
                <w:rStyle w:val="Hyperlink"/>
                <w:noProof/>
              </w:rPr>
              <w:t>8.3</w:t>
            </w:r>
            <w:r w:rsidR="002A1AB4">
              <w:rPr>
                <w:rFonts w:eastAsiaTheme="minorEastAsia"/>
                <w:noProof/>
                <w:lang w:eastAsia="de-AT"/>
              </w:rPr>
              <w:tab/>
            </w:r>
            <w:r w:rsidR="002A1AB4" w:rsidRPr="00796811">
              <w:rPr>
                <w:rStyle w:val="Hyperlink"/>
                <w:noProof/>
              </w:rPr>
              <w:t xml:space="preserve">Kundenfeedback </w:t>
            </w:r>
            <w:r w:rsidR="002A1AB4">
              <w:rPr>
                <w:noProof/>
                <w:webHidden/>
              </w:rPr>
              <w:tab/>
            </w:r>
            <w:r w:rsidR="002A1AB4">
              <w:rPr>
                <w:noProof/>
                <w:webHidden/>
              </w:rPr>
              <w:fldChar w:fldCharType="begin"/>
            </w:r>
            <w:r w:rsidR="002A1AB4">
              <w:rPr>
                <w:noProof/>
                <w:webHidden/>
              </w:rPr>
              <w:instrText xml:space="preserve"> PAGEREF _Toc503624132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6C1BE2C7" w14:textId="0233F5D0" w:rsidR="002A1AB4" w:rsidRDefault="00600F24">
          <w:pPr>
            <w:pStyle w:val="Verzeichnis1"/>
            <w:tabs>
              <w:tab w:val="left" w:pos="440"/>
              <w:tab w:val="right" w:leader="dot" w:pos="9062"/>
            </w:tabs>
            <w:rPr>
              <w:rFonts w:eastAsiaTheme="minorEastAsia"/>
              <w:noProof/>
              <w:lang w:eastAsia="de-AT"/>
            </w:rPr>
          </w:pPr>
          <w:hyperlink w:anchor="_Toc503624133" w:history="1">
            <w:r w:rsidR="002A1AB4" w:rsidRPr="00796811">
              <w:rPr>
                <w:rStyle w:val="Hyperlink"/>
                <w:noProof/>
              </w:rPr>
              <w:t>9</w:t>
            </w:r>
            <w:r w:rsidR="002A1AB4">
              <w:rPr>
                <w:rFonts w:eastAsiaTheme="minorEastAsia"/>
                <w:noProof/>
                <w:lang w:eastAsia="de-AT"/>
              </w:rPr>
              <w:tab/>
            </w:r>
            <w:r w:rsidR="002A1AB4" w:rsidRPr="00796811">
              <w:rPr>
                <w:rStyle w:val="Hyperlink"/>
                <w:noProof/>
              </w:rPr>
              <w:t>Fazit</w:t>
            </w:r>
            <w:r w:rsidR="002A1AB4">
              <w:rPr>
                <w:noProof/>
                <w:webHidden/>
              </w:rPr>
              <w:tab/>
            </w:r>
            <w:r w:rsidR="002A1AB4">
              <w:rPr>
                <w:noProof/>
                <w:webHidden/>
              </w:rPr>
              <w:fldChar w:fldCharType="begin"/>
            </w:r>
            <w:r w:rsidR="002A1AB4">
              <w:rPr>
                <w:noProof/>
                <w:webHidden/>
              </w:rPr>
              <w:instrText xml:space="preserve"> PAGEREF _Toc503624133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04D7CCBB" w14:textId="5F7CA907" w:rsidR="002A1AB4" w:rsidRDefault="00600F24">
          <w:pPr>
            <w:pStyle w:val="Verzeichnis1"/>
            <w:tabs>
              <w:tab w:val="left" w:pos="660"/>
              <w:tab w:val="right" w:leader="dot" w:pos="9062"/>
            </w:tabs>
            <w:rPr>
              <w:rFonts w:eastAsiaTheme="minorEastAsia"/>
              <w:noProof/>
              <w:lang w:eastAsia="de-AT"/>
            </w:rPr>
          </w:pPr>
          <w:hyperlink w:anchor="_Toc503624134" w:history="1">
            <w:r w:rsidR="002A1AB4" w:rsidRPr="00796811">
              <w:rPr>
                <w:rStyle w:val="Hyperlink"/>
                <w:noProof/>
              </w:rPr>
              <w:t>10</w:t>
            </w:r>
            <w:r w:rsidR="002A1AB4">
              <w:rPr>
                <w:rFonts w:eastAsiaTheme="minorEastAsia"/>
                <w:noProof/>
                <w:lang w:eastAsia="de-AT"/>
              </w:rPr>
              <w:tab/>
            </w:r>
            <w:r w:rsidR="002A1AB4" w:rsidRPr="00796811">
              <w:rPr>
                <w:rStyle w:val="Hyperlink"/>
                <w:noProof/>
              </w:rPr>
              <w:t>Hilfsmittel</w:t>
            </w:r>
            <w:r w:rsidR="002A1AB4">
              <w:rPr>
                <w:noProof/>
                <w:webHidden/>
              </w:rPr>
              <w:tab/>
            </w:r>
            <w:r w:rsidR="002A1AB4">
              <w:rPr>
                <w:noProof/>
                <w:webHidden/>
              </w:rPr>
              <w:fldChar w:fldCharType="begin"/>
            </w:r>
            <w:r w:rsidR="002A1AB4">
              <w:rPr>
                <w:noProof/>
                <w:webHidden/>
              </w:rPr>
              <w:instrText xml:space="preserve"> PAGEREF _Toc503624134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65D5CCB7" w14:textId="1C0AF112" w:rsidR="002A1AB4" w:rsidRDefault="00600F24">
          <w:pPr>
            <w:pStyle w:val="Verzeichnis1"/>
            <w:tabs>
              <w:tab w:val="left" w:pos="660"/>
              <w:tab w:val="right" w:leader="dot" w:pos="9062"/>
            </w:tabs>
            <w:rPr>
              <w:rFonts w:eastAsiaTheme="minorEastAsia"/>
              <w:noProof/>
              <w:lang w:eastAsia="de-AT"/>
            </w:rPr>
          </w:pPr>
          <w:hyperlink w:anchor="_Toc503624135" w:history="1">
            <w:r w:rsidR="002A1AB4" w:rsidRPr="00796811">
              <w:rPr>
                <w:rStyle w:val="Hyperlink"/>
                <w:noProof/>
              </w:rPr>
              <w:t>11</w:t>
            </w:r>
            <w:r w:rsidR="002A1AB4">
              <w:rPr>
                <w:rFonts w:eastAsiaTheme="minorEastAsia"/>
                <w:noProof/>
                <w:lang w:eastAsia="de-AT"/>
              </w:rPr>
              <w:tab/>
            </w:r>
            <w:r w:rsidR="002A1AB4" w:rsidRPr="00796811">
              <w:rPr>
                <w:rStyle w:val="Hyperlink"/>
                <w:noProof/>
              </w:rPr>
              <w:t>Glossar</w:t>
            </w:r>
            <w:r w:rsidR="002A1AB4">
              <w:rPr>
                <w:noProof/>
                <w:webHidden/>
              </w:rPr>
              <w:tab/>
            </w:r>
            <w:r w:rsidR="002A1AB4">
              <w:rPr>
                <w:noProof/>
                <w:webHidden/>
              </w:rPr>
              <w:fldChar w:fldCharType="begin"/>
            </w:r>
            <w:r w:rsidR="002A1AB4">
              <w:rPr>
                <w:noProof/>
                <w:webHidden/>
              </w:rPr>
              <w:instrText xml:space="preserve"> PAGEREF _Toc503624135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561B7DD1" w14:textId="24C89E87" w:rsidR="002A1AB4" w:rsidRDefault="00600F24">
          <w:pPr>
            <w:pStyle w:val="Verzeichnis1"/>
            <w:tabs>
              <w:tab w:val="left" w:pos="660"/>
              <w:tab w:val="right" w:leader="dot" w:pos="9062"/>
            </w:tabs>
            <w:rPr>
              <w:rFonts w:eastAsiaTheme="minorEastAsia"/>
              <w:noProof/>
              <w:lang w:eastAsia="de-AT"/>
            </w:rPr>
          </w:pPr>
          <w:hyperlink w:anchor="_Toc503624136" w:history="1">
            <w:r w:rsidR="002A1AB4" w:rsidRPr="00796811">
              <w:rPr>
                <w:rStyle w:val="Hyperlink"/>
                <w:noProof/>
              </w:rPr>
              <w:t>12</w:t>
            </w:r>
            <w:r w:rsidR="002A1AB4">
              <w:rPr>
                <w:rFonts w:eastAsiaTheme="minorEastAsia"/>
                <w:noProof/>
                <w:lang w:eastAsia="de-AT"/>
              </w:rPr>
              <w:tab/>
            </w:r>
            <w:r w:rsidR="002A1AB4" w:rsidRPr="00796811">
              <w:rPr>
                <w:rStyle w:val="Hyperlink"/>
                <w:noProof/>
              </w:rPr>
              <w:t>Abbildungsverzeichnis</w:t>
            </w:r>
            <w:r w:rsidR="002A1AB4">
              <w:rPr>
                <w:noProof/>
                <w:webHidden/>
              </w:rPr>
              <w:tab/>
            </w:r>
            <w:r w:rsidR="002A1AB4">
              <w:rPr>
                <w:noProof/>
                <w:webHidden/>
              </w:rPr>
              <w:fldChar w:fldCharType="begin"/>
            </w:r>
            <w:r w:rsidR="002A1AB4">
              <w:rPr>
                <w:noProof/>
                <w:webHidden/>
              </w:rPr>
              <w:instrText xml:space="preserve"> PAGEREF _Toc503624136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77B6A5FF" w14:textId="3A52FB74" w:rsidR="002A1AB4" w:rsidRDefault="00600F24">
          <w:pPr>
            <w:pStyle w:val="Verzeichnis1"/>
            <w:tabs>
              <w:tab w:val="left" w:pos="660"/>
              <w:tab w:val="right" w:leader="dot" w:pos="9062"/>
            </w:tabs>
            <w:rPr>
              <w:rFonts w:eastAsiaTheme="minorEastAsia"/>
              <w:noProof/>
              <w:lang w:eastAsia="de-AT"/>
            </w:rPr>
          </w:pPr>
          <w:hyperlink w:anchor="_Toc503624137" w:history="1">
            <w:r w:rsidR="002A1AB4" w:rsidRPr="00796811">
              <w:rPr>
                <w:rStyle w:val="Hyperlink"/>
                <w:noProof/>
              </w:rPr>
              <w:t>13</w:t>
            </w:r>
            <w:r w:rsidR="002A1AB4">
              <w:rPr>
                <w:rFonts w:eastAsiaTheme="minorEastAsia"/>
                <w:noProof/>
                <w:lang w:eastAsia="de-AT"/>
              </w:rPr>
              <w:tab/>
            </w:r>
            <w:r w:rsidR="002A1AB4" w:rsidRPr="00796811">
              <w:rPr>
                <w:rStyle w:val="Hyperlink"/>
                <w:noProof/>
              </w:rPr>
              <w:t>Tabellenverzeichnis</w:t>
            </w:r>
            <w:r w:rsidR="002A1AB4">
              <w:rPr>
                <w:noProof/>
                <w:webHidden/>
              </w:rPr>
              <w:tab/>
            </w:r>
            <w:r w:rsidR="002A1AB4">
              <w:rPr>
                <w:noProof/>
                <w:webHidden/>
              </w:rPr>
              <w:fldChar w:fldCharType="begin"/>
            </w:r>
            <w:r w:rsidR="002A1AB4">
              <w:rPr>
                <w:noProof/>
                <w:webHidden/>
              </w:rPr>
              <w:instrText xml:space="preserve"> PAGEREF _Toc503624137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350B1722" w14:textId="44D07795" w:rsidR="002A1AB4" w:rsidRDefault="00600F24">
          <w:pPr>
            <w:pStyle w:val="Verzeichnis1"/>
            <w:tabs>
              <w:tab w:val="left" w:pos="660"/>
              <w:tab w:val="right" w:leader="dot" w:pos="9062"/>
            </w:tabs>
            <w:rPr>
              <w:rFonts w:eastAsiaTheme="minorEastAsia"/>
              <w:noProof/>
              <w:lang w:eastAsia="de-AT"/>
            </w:rPr>
          </w:pPr>
          <w:hyperlink w:anchor="_Toc503624138" w:history="1">
            <w:r w:rsidR="002A1AB4" w:rsidRPr="00796811">
              <w:rPr>
                <w:rStyle w:val="Hyperlink"/>
                <w:noProof/>
              </w:rPr>
              <w:t>14</w:t>
            </w:r>
            <w:r w:rsidR="002A1AB4">
              <w:rPr>
                <w:rFonts w:eastAsiaTheme="minorEastAsia"/>
                <w:noProof/>
                <w:lang w:eastAsia="de-AT"/>
              </w:rPr>
              <w:tab/>
            </w:r>
            <w:r w:rsidR="002A1AB4" w:rsidRPr="00796811">
              <w:rPr>
                <w:rStyle w:val="Hyperlink"/>
                <w:noProof/>
              </w:rPr>
              <w:t>Abkürzungsverzeichnis</w:t>
            </w:r>
            <w:r w:rsidR="002A1AB4">
              <w:rPr>
                <w:noProof/>
                <w:webHidden/>
              </w:rPr>
              <w:tab/>
            </w:r>
            <w:r w:rsidR="002A1AB4">
              <w:rPr>
                <w:noProof/>
                <w:webHidden/>
              </w:rPr>
              <w:fldChar w:fldCharType="begin"/>
            </w:r>
            <w:r w:rsidR="002A1AB4">
              <w:rPr>
                <w:noProof/>
                <w:webHidden/>
              </w:rPr>
              <w:instrText xml:space="preserve"> PAGEREF _Toc503624138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0583319F" w14:textId="65BD1FF5" w:rsidR="002A1AB4" w:rsidRDefault="00600F24">
          <w:pPr>
            <w:pStyle w:val="Verzeichnis1"/>
            <w:tabs>
              <w:tab w:val="left" w:pos="660"/>
              <w:tab w:val="right" w:leader="dot" w:pos="9062"/>
            </w:tabs>
            <w:rPr>
              <w:rFonts w:eastAsiaTheme="minorEastAsia"/>
              <w:noProof/>
              <w:lang w:eastAsia="de-AT"/>
            </w:rPr>
          </w:pPr>
          <w:hyperlink w:anchor="_Toc503624139" w:history="1">
            <w:r w:rsidR="002A1AB4" w:rsidRPr="00796811">
              <w:rPr>
                <w:rStyle w:val="Hyperlink"/>
                <w:noProof/>
              </w:rPr>
              <w:t>15</w:t>
            </w:r>
            <w:r w:rsidR="002A1AB4">
              <w:rPr>
                <w:rFonts w:eastAsiaTheme="minorEastAsia"/>
                <w:noProof/>
                <w:lang w:eastAsia="de-AT"/>
              </w:rPr>
              <w:tab/>
            </w:r>
            <w:r w:rsidR="002A1AB4" w:rsidRPr="00796811">
              <w:rPr>
                <w:rStyle w:val="Hyperlink"/>
                <w:noProof/>
              </w:rPr>
              <w:t>Literaturverzeichnis</w:t>
            </w:r>
            <w:r w:rsidR="002A1AB4">
              <w:rPr>
                <w:noProof/>
                <w:webHidden/>
              </w:rPr>
              <w:tab/>
            </w:r>
            <w:r w:rsidR="002A1AB4">
              <w:rPr>
                <w:noProof/>
                <w:webHidden/>
              </w:rPr>
              <w:fldChar w:fldCharType="begin"/>
            </w:r>
            <w:r w:rsidR="002A1AB4">
              <w:rPr>
                <w:noProof/>
                <w:webHidden/>
              </w:rPr>
              <w:instrText xml:space="preserve"> PAGEREF _Toc503624139 \h </w:instrText>
            </w:r>
            <w:r w:rsidR="002A1AB4">
              <w:rPr>
                <w:noProof/>
                <w:webHidden/>
              </w:rPr>
            </w:r>
            <w:r w:rsidR="002A1AB4">
              <w:rPr>
                <w:noProof/>
                <w:webHidden/>
              </w:rPr>
              <w:fldChar w:fldCharType="separate"/>
            </w:r>
            <w:r w:rsidR="00736AF4">
              <w:rPr>
                <w:noProof/>
                <w:webHidden/>
              </w:rPr>
              <w:t>27</w:t>
            </w:r>
            <w:r w:rsidR="002A1AB4">
              <w:rPr>
                <w:noProof/>
                <w:webHidden/>
              </w:rPr>
              <w:fldChar w:fldCharType="end"/>
            </w:r>
          </w:hyperlink>
        </w:p>
        <w:p w14:paraId="20D106F2" w14:textId="41A58931" w:rsidR="00F51502" w:rsidRPr="00567527" w:rsidRDefault="00F51502">
          <w:pPr>
            <w:rPr>
              <w:b/>
            </w:rPr>
          </w:pPr>
          <w:r w:rsidRPr="00567527">
            <w:rPr>
              <w:b/>
              <w:bCs/>
              <w:lang w:val="de-DE"/>
            </w:rPr>
            <w:fldChar w:fldCharType="end"/>
          </w:r>
          <w:commentRangeEnd w:id="1"/>
          <w:r w:rsidR="00A52B79">
            <w:rPr>
              <w:rStyle w:val="Kommentarzeichen"/>
            </w:rPr>
            <w:commentReference w:id="1"/>
          </w:r>
        </w:p>
      </w:sdtContent>
    </w:sdt>
    <w:p w14:paraId="316C6306" w14:textId="13E23FCC" w:rsidR="00F51502" w:rsidRDefault="00F51502">
      <w:pPr>
        <w:rPr>
          <w:b/>
          <w:sz w:val="36"/>
          <w:szCs w:val="36"/>
        </w:rPr>
      </w:pPr>
    </w:p>
    <w:p w14:paraId="69B62D14" w14:textId="0CEC4C68" w:rsidR="00E34B61" w:rsidRDefault="00E34B61">
      <w:pPr>
        <w:rPr>
          <w:b/>
          <w:sz w:val="36"/>
          <w:szCs w:val="36"/>
        </w:rPr>
      </w:pPr>
    </w:p>
    <w:p w14:paraId="603BFA16" w14:textId="77F602B1" w:rsidR="00E34B61" w:rsidRDefault="00E34B61">
      <w:pPr>
        <w:rPr>
          <w:b/>
          <w:sz w:val="36"/>
          <w:szCs w:val="36"/>
        </w:rPr>
      </w:pPr>
    </w:p>
    <w:p w14:paraId="33D2454D" w14:textId="24B95E56" w:rsidR="00E34B61" w:rsidRDefault="00E34B61">
      <w:pPr>
        <w:rPr>
          <w:b/>
          <w:sz w:val="36"/>
          <w:szCs w:val="36"/>
        </w:rPr>
      </w:pPr>
    </w:p>
    <w:p w14:paraId="7664C807" w14:textId="135ABCFE" w:rsidR="00E34B61" w:rsidRDefault="00E34B61">
      <w:pPr>
        <w:rPr>
          <w:b/>
          <w:sz w:val="36"/>
          <w:szCs w:val="36"/>
        </w:rPr>
      </w:pPr>
    </w:p>
    <w:p w14:paraId="1A6F52B3" w14:textId="5EE68BEA" w:rsidR="00EB4016" w:rsidRDefault="00EB4016" w:rsidP="00EB4016"/>
    <w:p w14:paraId="4D927FCD" w14:textId="2E5E819C" w:rsidR="00AF5931" w:rsidRDefault="00AF5931" w:rsidP="00EB4016"/>
    <w:p w14:paraId="7A9EFCAF" w14:textId="6F8457C3" w:rsidR="005B53FD" w:rsidRDefault="005B53FD" w:rsidP="00EB4016"/>
    <w:p w14:paraId="4327D444" w14:textId="77777777" w:rsidR="005B53FD" w:rsidRDefault="005B53FD" w:rsidP="00EB4016"/>
    <w:p w14:paraId="10E7012B" w14:textId="2ABF4213" w:rsidR="00EB4016" w:rsidRDefault="00EB4016" w:rsidP="00EB4016">
      <w:pPr>
        <w:pStyle w:val="berschrift1"/>
      </w:pPr>
      <w:bookmarkStart w:id="2" w:name="_Toc503624048"/>
      <w:r>
        <w:lastRenderedPageBreak/>
        <w:t>Impressum</w:t>
      </w:r>
      <w:bookmarkEnd w:id="2"/>
    </w:p>
    <w:p w14:paraId="0656A0D5" w14:textId="7EA451E7" w:rsidR="005B53FD" w:rsidRPr="005B53FD" w:rsidRDefault="005B53FD" w:rsidP="005B53FD">
      <w:r>
        <w:t>[Text]</w:t>
      </w:r>
    </w:p>
    <w:p w14:paraId="055F0956" w14:textId="40C57807" w:rsidR="00EB4016" w:rsidRDefault="00EB4016" w:rsidP="00EB4016">
      <w:pPr>
        <w:pStyle w:val="berschrift2"/>
      </w:pPr>
      <w:bookmarkStart w:id="3" w:name="_Toc503624049"/>
      <w:r>
        <w:t>Projektteam</w:t>
      </w:r>
      <w:bookmarkEnd w:id="3"/>
    </w:p>
    <w:p w14:paraId="729A6B0C" w14:textId="2C8C6FA3" w:rsidR="00AF5931" w:rsidRDefault="005B53FD" w:rsidP="00AF5931">
      <w:r>
        <w:t>[Text]</w:t>
      </w:r>
    </w:p>
    <w:p w14:paraId="22A39676" w14:textId="77777777" w:rsidR="0015751F" w:rsidRPr="00AF5931" w:rsidRDefault="0015751F" w:rsidP="00AF5931"/>
    <w:p w14:paraId="1E265D28" w14:textId="1700D3C4" w:rsidR="00AF5931" w:rsidRDefault="00EB4016" w:rsidP="00AF5931">
      <w:pPr>
        <w:pStyle w:val="berschrift3"/>
      </w:pPr>
      <w:bookmarkStart w:id="4" w:name="_Toc503624050"/>
      <w:r>
        <w:t>Hakan Emik</w:t>
      </w:r>
      <w:bookmarkEnd w:id="4"/>
    </w:p>
    <w:p w14:paraId="6DAD428D" w14:textId="4DECEAB1" w:rsidR="002054A5" w:rsidRDefault="002054A5" w:rsidP="002054A5">
      <w:pPr>
        <w:pStyle w:val="Listenabsatz"/>
        <w:spacing w:before="0" w:after="160"/>
      </w:pPr>
      <w:r>
        <w:rPr>
          <w:noProof/>
        </w:rPr>
        <w:drawing>
          <wp:anchor distT="0" distB="0" distL="114300" distR="114300" simplePos="0" relativeHeight="251612160" behindDoc="0" locked="0" layoutInCell="1" allowOverlap="1" wp14:anchorId="30585B5A" wp14:editId="4FD30208">
            <wp:simplePos x="0" y="0"/>
            <wp:positionH relativeFrom="margin">
              <wp:posOffset>-635</wp:posOffset>
            </wp:positionH>
            <wp:positionV relativeFrom="paragraph">
              <wp:posOffset>8890</wp:posOffset>
            </wp:positionV>
            <wp:extent cx="1112520" cy="1132205"/>
            <wp:effectExtent l="0" t="0" r="0" b="0"/>
            <wp:wrapSquare wrapText="bothSides"/>
            <wp:docPr id="1" name="Grafik 1" descr="Bildergebnis für beispiel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eispielbil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2520"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1856" behindDoc="0" locked="0" layoutInCell="1" allowOverlap="1" wp14:anchorId="22656225" wp14:editId="5D6B5CAA">
                <wp:simplePos x="0" y="0"/>
                <wp:positionH relativeFrom="column">
                  <wp:posOffset>-635</wp:posOffset>
                </wp:positionH>
                <wp:positionV relativeFrom="paragraph">
                  <wp:posOffset>1195705</wp:posOffset>
                </wp:positionV>
                <wp:extent cx="9525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wps:spPr>
                      <wps:txbx>
                        <w:txbxContent>
                          <w:p w14:paraId="42AE85B3" w14:textId="2B67C8C5" w:rsidR="004776E7" w:rsidRPr="00AE323E" w:rsidRDefault="004776E7" w:rsidP="002054A5">
                            <w:pPr>
                              <w:pStyle w:val="Beschriftung"/>
                              <w:rPr>
                                <w:noProof/>
                              </w:rPr>
                            </w:pPr>
                            <w:r>
                              <w:t xml:space="preserve">Abb. </w:t>
                            </w:r>
                            <w:fldSimple w:instr=" SEQ Abb. \* ARABIC ">
                              <w:r w:rsidR="00736AF4">
                                <w:rPr>
                                  <w:noProof/>
                                </w:rPr>
                                <w:t>1</w:t>
                              </w:r>
                            </w:fldSimple>
                            <w:r>
                              <w:t xml:space="preserve"> Hakan Emik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656225" id="_x0000_t202" coordsize="21600,21600" o:spt="202" path="m,l,21600r21600,l21600,xe">
                <v:stroke joinstyle="miter"/>
                <v:path gradientshapeok="t" o:connecttype="rect"/>
              </v:shapetype>
              <v:shape id="Textfeld 7" o:spid="_x0000_s1026" type="#_x0000_t202" style="position:absolute;left:0;text-align:left;margin-left:-.05pt;margin-top:94.15pt;width:7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" stroked="f">
                <v:textbox style="mso-fit-shape-to-text:t" inset="0,0,0,0">
                  <w:txbxContent>
                    <w:p w14:paraId="42AE85B3" w14:textId="2B67C8C5" w:rsidR="004776E7" w:rsidRPr="00AE323E" w:rsidRDefault="004776E7" w:rsidP="002054A5">
                      <w:pPr>
                        <w:pStyle w:val="Beschriftung"/>
                        <w:rPr>
                          <w:noProof/>
                        </w:rPr>
                      </w:pPr>
                      <w:r>
                        <w:t xml:space="preserve">Abb. </w:t>
                      </w:r>
                      <w:fldSimple w:instr=" SEQ Abb. \* ARABIC ">
                        <w:r w:rsidR="00736AF4">
                          <w:rPr>
                            <w:noProof/>
                          </w:rPr>
                          <w:t>1</w:t>
                        </w:r>
                      </w:fldSimple>
                      <w:r>
                        <w:t xml:space="preserve"> Hakan Emik</w:t>
                      </w:r>
                    </w:p>
                  </w:txbxContent>
                </v:textbox>
                <w10:wrap type="square"/>
              </v:shape>
            </w:pict>
          </mc:Fallback>
        </mc:AlternateContent>
      </w:r>
      <w:r w:rsidR="00AF5931">
        <w:t xml:space="preserve">Hakan war als Projektleiter für das Projektmanagement und der Aufgabenverteilung zuständig, weil er zuvor schon bei mehreren Projekten im Unterricht die Projektleitung übernahm und somit schon einiges an Erfahrung hat. Neben der Rolle als Projektleiter bekam er einige Teilaufgaben der Backend-Programmierung, da er gute Kenntnisse im Bereich der </w:t>
      </w:r>
      <w:r w:rsidR="00AF5931" w:rsidRPr="002054A5">
        <w:rPr>
          <w:i/>
        </w:rPr>
        <w:t xml:space="preserve">Hypertext Preprocessor </w:t>
      </w:r>
      <w:r w:rsidR="00AF5931">
        <w:t xml:space="preserve">(PHP) und </w:t>
      </w:r>
      <w:r w:rsidR="00AF5931" w:rsidRPr="002054A5">
        <w:rPr>
          <w:i/>
        </w:rPr>
        <w:t xml:space="preserve">NodeJS </w:t>
      </w:r>
      <w:r w:rsidR="00AF5931">
        <w:t>Programmierung besitzt. Seine Motivation und</w:t>
      </w:r>
      <w:bookmarkStart w:id="5" w:name="_Toc503624051"/>
      <w:r>
        <w:t xml:space="preserve"> Hilfsbereitschaft wurde vom Projektteam geschätzt.</w:t>
      </w:r>
    </w:p>
    <w:p w14:paraId="7BB85866" w14:textId="36367A6D" w:rsidR="00AF5931" w:rsidRDefault="00AF5931" w:rsidP="002054A5">
      <w:pPr>
        <w:pStyle w:val="Listenabsatz"/>
        <w:spacing w:before="0" w:after="160"/>
        <w:ind w:left="0"/>
      </w:pPr>
    </w:p>
    <w:p w14:paraId="065232E1" w14:textId="58FA4A0E" w:rsidR="00AF5931" w:rsidRDefault="00AF5931" w:rsidP="00AF5931">
      <w:pPr>
        <w:pStyle w:val="Listenabsatz"/>
        <w:spacing w:before="0" w:after="160"/>
        <w:ind w:left="1416"/>
      </w:pPr>
    </w:p>
    <w:p w14:paraId="0468F56E" w14:textId="4DC9F4D4" w:rsidR="00EB4016" w:rsidRDefault="00EB4016" w:rsidP="00EB4016">
      <w:pPr>
        <w:pStyle w:val="berschrift3"/>
      </w:pPr>
      <w:r>
        <w:t>Anil Celik</w:t>
      </w:r>
      <w:bookmarkEnd w:id="5"/>
    </w:p>
    <w:p w14:paraId="24363676" w14:textId="24037B6A" w:rsidR="0041649E" w:rsidRPr="00345519" w:rsidRDefault="00C262CC" w:rsidP="0041649E">
      <w:pPr>
        <w:pStyle w:val="Listenabsatz"/>
        <w:spacing w:before="0" w:after="160"/>
        <w:rPr>
          <w:b/>
        </w:rPr>
      </w:pPr>
      <w:r>
        <w:rPr>
          <w:noProof/>
        </w:rPr>
        <mc:AlternateContent>
          <mc:Choice Requires="wps">
            <w:drawing>
              <wp:anchor distT="0" distB="0" distL="114300" distR="114300" simplePos="0" relativeHeight="251680768" behindDoc="0" locked="0" layoutInCell="1" allowOverlap="1" wp14:anchorId="34A259F7" wp14:editId="5FFB93C0">
                <wp:simplePos x="0" y="0"/>
                <wp:positionH relativeFrom="column">
                  <wp:posOffset>-635</wp:posOffset>
                </wp:positionH>
                <wp:positionV relativeFrom="paragraph">
                  <wp:posOffset>1198245</wp:posOffset>
                </wp:positionV>
                <wp:extent cx="111252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112520" cy="635"/>
                        </a:xfrm>
                        <a:prstGeom prst="rect">
                          <a:avLst/>
                        </a:prstGeom>
                        <a:solidFill>
                          <a:prstClr val="white"/>
                        </a:solidFill>
                        <a:ln>
                          <a:noFill/>
                        </a:ln>
                      </wps:spPr>
                      <wps:txbx>
                        <w:txbxContent>
                          <w:p w14:paraId="7D3CE3FE" w14:textId="11842A5D" w:rsidR="004776E7" w:rsidRPr="001B7C4E" w:rsidRDefault="004776E7" w:rsidP="00C262CC">
                            <w:pPr>
                              <w:pStyle w:val="Beschriftung"/>
                              <w:rPr>
                                <w:noProof/>
                              </w:rPr>
                            </w:pPr>
                            <w:r>
                              <w:t xml:space="preserve">Abb. </w:t>
                            </w:r>
                            <w:fldSimple w:instr=" SEQ Abb. \* ARABIC ">
                              <w:r w:rsidR="00736AF4">
                                <w:rPr>
                                  <w:noProof/>
                                </w:rPr>
                                <w:t>2</w:t>
                              </w:r>
                            </w:fldSimple>
                            <w:r>
                              <w:t xml:space="preserve"> Anil Celik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259F7" id="Textfeld 12" o:spid="_x0000_s1027" type="#_x0000_t202" style="position:absolute;left:0;text-align:left;margin-left:-.05pt;margin-top:94.35pt;width:87.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" stroked="f">
                <v:textbox style="mso-fit-shape-to-text:t" inset="0,0,0,0">
                  <w:txbxContent>
                    <w:p w14:paraId="7D3CE3FE" w14:textId="11842A5D" w:rsidR="004776E7" w:rsidRPr="001B7C4E" w:rsidRDefault="004776E7" w:rsidP="00C262CC">
                      <w:pPr>
                        <w:pStyle w:val="Beschriftung"/>
                        <w:rPr>
                          <w:noProof/>
                        </w:rPr>
                      </w:pPr>
                      <w:r>
                        <w:t xml:space="preserve">Abb. </w:t>
                      </w:r>
                      <w:fldSimple w:instr=" SEQ Abb. \* ARABIC ">
                        <w:r w:rsidR="00736AF4">
                          <w:rPr>
                            <w:noProof/>
                          </w:rPr>
                          <w:t>2</w:t>
                        </w:r>
                      </w:fldSimple>
                      <w:r>
                        <w:t xml:space="preserve"> Anil Celik</w:t>
                      </w:r>
                    </w:p>
                  </w:txbxContent>
                </v:textbox>
                <w10:wrap type="square"/>
              </v:shape>
            </w:pict>
          </mc:Fallback>
        </mc:AlternateContent>
      </w:r>
      <w:r w:rsidR="002054A5">
        <w:rPr>
          <w:noProof/>
        </w:rPr>
        <w:drawing>
          <wp:anchor distT="0" distB="0" distL="114300" distR="114300" simplePos="0" relativeHeight="251676672" behindDoc="0" locked="0" layoutInCell="1" allowOverlap="1" wp14:anchorId="1E98EED7" wp14:editId="74B9E4FD">
            <wp:simplePos x="0" y="0"/>
            <wp:positionH relativeFrom="margin">
              <wp:posOffset>-635</wp:posOffset>
            </wp:positionH>
            <wp:positionV relativeFrom="paragraph">
              <wp:posOffset>8890</wp:posOffset>
            </wp:positionV>
            <wp:extent cx="1112520" cy="1132205"/>
            <wp:effectExtent l="0" t="0" r="0" b="0"/>
            <wp:wrapSquare wrapText="bothSides"/>
            <wp:docPr id="10" name="Grafik 10" descr="Bildergebnis für beispiel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eispielbil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2520"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sidR="0041649E">
        <w:t>Anils Themenschwerpunkt lag in der Front-End Programmierung, er war für die Implementierung des Designs und der grafischen Oberfläche zuständig. Außerdem nahm er die Teilaufgabe, die verschiedenen Technologien gemeinsam mit dem Projektleiter zu evaluieren.</w:t>
      </w:r>
    </w:p>
    <w:p w14:paraId="5A844087" w14:textId="6B0B499B" w:rsidR="002054A5" w:rsidRDefault="0041649E" w:rsidP="002054A5">
      <w:pPr>
        <w:pStyle w:val="Listenabsatz"/>
        <w:spacing w:before="0" w:after="160"/>
      </w:pPr>
      <w:r>
        <w:t>Auch programmierte er die Benachrichtigung bei Bestellungs- und Reservierungseingängen für die Mitarbeiter. Anil brachte immer stets seine eigenen Ideen für die Webseite und für das Designkonzept mit ein</w:t>
      </w:r>
      <w:r w:rsidR="00AB667B">
        <w:t>.</w:t>
      </w:r>
    </w:p>
    <w:p w14:paraId="2B13BEC3" w14:textId="3C276F2B" w:rsidR="002054A5" w:rsidRDefault="002054A5" w:rsidP="002054A5">
      <w:pPr>
        <w:pStyle w:val="Listenabsatz"/>
        <w:spacing w:before="0" w:after="160"/>
      </w:pPr>
    </w:p>
    <w:p w14:paraId="4FE0A67A" w14:textId="77777777" w:rsidR="002054A5" w:rsidRPr="0041649E" w:rsidRDefault="002054A5" w:rsidP="002054A5">
      <w:pPr>
        <w:pStyle w:val="Listenabsatz"/>
        <w:spacing w:before="0" w:after="160"/>
      </w:pPr>
    </w:p>
    <w:p w14:paraId="578DFBF2" w14:textId="05370B3D" w:rsidR="00EB4016" w:rsidRDefault="00EB4016" w:rsidP="00EB4016">
      <w:pPr>
        <w:pStyle w:val="berschrift3"/>
      </w:pPr>
      <w:bookmarkStart w:id="6" w:name="_Toc503624052"/>
      <w:r>
        <w:t>Metin Gökcen</w:t>
      </w:r>
      <w:bookmarkEnd w:id="6"/>
    </w:p>
    <w:p w14:paraId="20720754" w14:textId="4B4BABE9" w:rsidR="0041649E" w:rsidRPr="00345519" w:rsidRDefault="00C262CC" w:rsidP="0041649E">
      <w:pPr>
        <w:pStyle w:val="Listenabsatz"/>
        <w:spacing w:before="0" w:after="160"/>
        <w:rPr>
          <w:b/>
        </w:rPr>
      </w:pPr>
      <w:r>
        <w:rPr>
          <w:noProof/>
        </w:rPr>
        <mc:AlternateContent>
          <mc:Choice Requires="wps">
            <w:drawing>
              <wp:anchor distT="0" distB="0" distL="114300" distR="114300" simplePos="0" relativeHeight="251682816" behindDoc="0" locked="0" layoutInCell="1" allowOverlap="1" wp14:anchorId="310EE2CF" wp14:editId="3CDB589D">
                <wp:simplePos x="0" y="0"/>
                <wp:positionH relativeFrom="column">
                  <wp:posOffset>0</wp:posOffset>
                </wp:positionH>
                <wp:positionV relativeFrom="paragraph">
                  <wp:posOffset>1196340</wp:posOffset>
                </wp:positionV>
                <wp:extent cx="11125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1112520" cy="635"/>
                        </a:xfrm>
                        <a:prstGeom prst="rect">
                          <a:avLst/>
                        </a:prstGeom>
                        <a:solidFill>
                          <a:prstClr val="white"/>
                        </a:solidFill>
                        <a:ln>
                          <a:noFill/>
                        </a:ln>
                      </wps:spPr>
                      <wps:txbx>
                        <w:txbxContent>
                          <w:p w14:paraId="1BACB295" w14:textId="468D5BAC" w:rsidR="004776E7" w:rsidRPr="00475F7F" w:rsidRDefault="004776E7" w:rsidP="00C262CC">
                            <w:pPr>
                              <w:pStyle w:val="Beschriftung"/>
                              <w:rPr>
                                <w:noProof/>
                              </w:rPr>
                            </w:pPr>
                            <w:r>
                              <w:t xml:space="preserve">Abb. </w:t>
                            </w:r>
                            <w:fldSimple w:instr=" SEQ Abb. \* ARABIC ">
                              <w:r w:rsidR="00736AF4">
                                <w:rPr>
                                  <w:noProof/>
                                </w:rPr>
                                <w:t>3</w:t>
                              </w:r>
                            </w:fldSimple>
                            <w:r>
                              <w:t xml:space="preserve"> Metin Gökcen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EE2CF" id="Textfeld 13" o:spid="_x0000_s1028" type="#_x0000_t202" style="position:absolute;left:0;text-align:left;margin-left:0;margin-top:94.2pt;width:87.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" stroked="f">
                <v:textbox style="mso-fit-shape-to-text:t" inset="0,0,0,0">
                  <w:txbxContent>
                    <w:p w14:paraId="1BACB295" w14:textId="468D5BAC" w:rsidR="004776E7" w:rsidRPr="00475F7F" w:rsidRDefault="004776E7" w:rsidP="00C262CC">
                      <w:pPr>
                        <w:pStyle w:val="Beschriftung"/>
                        <w:rPr>
                          <w:noProof/>
                        </w:rPr>
                      </w:pPr>
                      <w:r>
                        <w:t xml:space="preserve">Abb. </w:t>
                      </w:r>
                      <w:fldSimple w:instr=" SEQ Abb. \* ARABIC ">
                        <w:r w:rsidR="00736AF4">
                          <w:rPr>
                            <w:noProof/>
                          </w:rPr>
                          <w:t>3</w:t>
                        </w:r>
                      </w:fldSimple>
                      <w:r>
                        <w:t xml:space="preserve"> Metin Gökcen</w:t>
                      </w:r>
                    </w:p>
                  </w:txbxContent>
                </v:textbox>
                <w10:wrap type="square"/>
              </v:shape>
            </w:pict>
          </mc:Fallback>
        </mc:AlternateContent>
      </w:r>
      <w:r w:rsidR="002054A5">
        <w:rPr>
          <w:noProof/>
        </w:rPr>
        <w:drawing>
          <wp:anchor distT="0" distB="0" distL="114300" distR="114300" simplePos="0" relativeHeight="251678720" behindDoc="0" locked="0" layoutInCell="1" allowOverlap="1" wp14:anchorId="38F88668" wp14:editId="27323D21">
            <wp:simplePos x="0" y="0"/>
            <wp:positionH relativeFrom="margin">
              <wp:align>left</wp:align>
            </wp:positionH>
            <wp:positionV relativeFrom="paragraph">
              <wp:posOffset>6985</wp:posOffset>
            </wp:positionV>
            <wp:extent cx="1112520" cy="1132205"/>
            <wp:effectExtent l="0" t="0" r="0" b="0"/>
            <wp:wrapSquare wrapText="bothSides"/>
            <wp:docPr id="11" name="Grafik 11" descr="Bildergebnis für beispiel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eispielbil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2520"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sidR="0041649E">
        <w:t xml:space="preserve">Metin arbeitete in allen Teilen des Projektes mit. Er war am Beginn für die Instandhaltung der Projektpläne zuständig und setzte später Teilaufgaben der Back-End Programmierung um. Der Hauptfokus lag bei Metin gegen Ende des Projekts bei der Umsetzung der Anmeldefunktion für die Kunden. </w:t>
      </w:r>
    </w:p>
    <w:p w14:paraId="73AF134A" w14:textId="76449092" w:rsidR="0041649E" w:rsidRDefault="0041649E" w:rsidP="00BC0939">
      <w:pPr>
        <w:pStyle w:val="Listenabsatz"/>
        <w:spacing w:before="0" w:after="160"/>
      </w:pPr>
      <w:r>
        <w:t>Er folgte und erfüllte alle seiner Aufgaben, die vom Projektleiter vorgegeben waren</w:t>
      </w:r>
      <w:r w:rsidR="004740E3">
        <w:t>,</w:t>
      </w:r>
      <w:r>
        <w:t xml:space="preserve"> selbstständig und rechtzeitig.</w:t>
      </w:r>
    </w:p>
    <w:p w14:paraId="3F6B1EE2" w14:textId="24E17276" w:rsidR="002054A5" w:rsidRDefault="002054A5" w:rsidP="00BC0939">
      <w:pPr>
        <w:pStyle w:val="Listenabsatz"/>
        <w:spacing w:before="0" w:after="160"/>
      </w:pPr>
    </w:p>
    <w:p w14:paraId="7348561B" w14:textId="3DE5945C" w:rsidR="00BC0939" w:rsidRPr="0041649E" w:rsidRDefault="00BC0939" w:rsidP="00BC0939">
      <w:pPr>
        <w:pStyle w:val="Listenabsatz"/>
        <w:spacing w:before="0" w:after="160"/>
      </w:pPr>
    </w:p>
    <w:p w14:paraId="475E1179" w14:textId="1C162148" w:rsidR="00962B5C" w:rsidRDefault="00EB4016" w:rsidP="00962B5C">
      <w:pPr>
        <w:pStyle w:val="berschrift3"/>
      </w:pPr>
      <w:bookmarkStart w:id="7" w:name="_Toc503624053"/>
      <w:r>
        <w:t>Dervis Yeniavci</w:t>
      </w:r>
      <w:bookmarkEnd w:id="7"/>
    </w:p>
    <w:p w14:paraId="6829898D" w14:textId="22E0A69E" w:rsidR="00BC0939" w:rsidRPr="00434B39" w:rsidRDefault="00C262CC" w:rsidP="00BC0939">
      <w:pPr>
        <w:pStyle w:val="Listenabsatz"/>
        <w:spacing w:before="0" w:after="160"/>
        <w:rPr>
          <w:b/>
        </w:rPr>
      </w:pPr>
      <w:r>
        <w:rPr>
          <w:noProof/>
        </w:rPr>
        <mc:AlternateContent>
          <mc:Choice Requires="wps">
            <w:drawing>
              <wp:anchor distT="0" distB="0" distL="114300" distR="114300" simplePos="0" relativeHeight="251686912" behindDoc="0" locked="0" layoutInCell="1" allowOverlap="1" wp14:anchorId="1F64AD74" wp14:editId="11F8F762">
                <wp:simplePos x="0" y="0"/>
                <wp:positionH relativeFrom="column">
                  <wp:posOffset>0</wp:posOffset>
                </wp:positionH>
                <wp:positionV relativeFrom="paragraph">
                  <wp:posOffset>1198245</wp:posOffset>
                </wp:positionV>
                <wp:extent cx="111252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1112520" cy="635"/>
                        </a:xfrm>
                        <a:prstGeom prst="rect">
                          <a:avLst/>
                        </a:prstGeom>
                        <a:solidFill>
                          <a:prstClr val="white"/>
                        </a:solidFill>
                        <a:ln>
                          <a:noFill/>
                        </a:ln>
                      </wps:spPr>
                      <wps:txbx>
                        <w:txbxContent>
                          <w:p w14:paraId="0F878D26" w14:textId="63D2F25E" w:rsidR="004776E7" w:rsidRPr="0076211F" w:rsidRDefault="004776E7" w:rsidP="00C262CC">
                            <w:pPr>
                              <w:pStyle w:val="Beschriftung"/>
                              <w:rPr>
                                <w:noProof/>
                              </w:rPr>
                            </w:pPr>
                            <w:r>
                              <w:t xml:space="preserve">Abb. </w:t>
                            </w:r>
                            <w:fldSimple w:instr=" SEQ Abb. \* ARABIC ">
                              <w:r w:rsidR="00736AF4">
                                <w:rPr>
                                  <w:noProof/>
                                </w:rPr>
                                <w:t>4</w:t>
                              </w:r>
                            </w:fldSimple>
                            <w:r>
                              <w:t xml:space="preserve"> Dervis Yeniavci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4AD74" id="Textfeld 15" o:spid="_x0000_s1029" type="#_x0000_t202" style="position:absolute;left:0;text-align:left;margin-left:0;margin-top:94.35pt;width:87.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" stroked="f">
                <v:textbox style="mso-fit-shape-to-text:t" inset="0,0,0,0">
                  <w:txbxContent>
                    <w:p w14:paraId="0F878D26" w14:textId="63D2F25E" w:rsidR="004776E7" w:rsidRPr="0076211F" w:rsidRDefault="004776E7" w:rsidP="00C262CC">
                      <w:pPr>
                        <w:pStyle w:val="Beschriftung"/>
                        <w:rPr>
                          <w:noProof/>
                        </w:rPr>
                      </w:pPr>
                      <w:r>
                        <w:t xml:space="preserve">Abb. </w:t>
                      </w:r>
                      <w:fldSimple w:instr=" SEQ Abb. \* ARABIC ">
                        <w:r w:rsidR="00736AF4">
                          <w:rPr>
                            <w:noProof/>
                          </w:rPr>
                          <w:t>4</w:t>
                        </w:r>
                      </w:fldSimple>
                      <w:r>
                        <w:t xml:space="preserve"> Dervis Yeniavci</w:t>
                      </w:r>
                    </w:p>
                  </w:txbxContent>
                </v:textbox>
                <w10:wrap type="square"/>
              </v:shape>
            </w:pict>
          </mc:Fallback>
        </mc:AlternateContent>
      </w:r>
      <w:r>
        <w:rPr>
          <w:noProof/>
        </w:rPr>
        <w:drawing>
          <wp:anchor distT="0" distB="0" distL="114300" distR="114300" simplePos="0" relativeHeight="251652096" behindDoc="0" locked="0" layoutInCell="1" allowOverlap="1" wp14:anchorId="1EAD4405" wp14:editId="7A548C81">
            <wp:simplePos x="0" y="0"/>
            <wp:positionH relativeFrom="margin">
              <wp:align>left</wp:align>
            </wp:positionH>
            <wp:positionV relativeFrom="paragraph">
              <wp:posOffset>8890</wp:posOffset>
            </wp:positionV>
            <wp:extent cx="1112520" cy="1132205"/>
            <wp:effectExtent l="0" t="0" r="0" b="0"/>
            <wp:wrapSquare wrapText="bothSides"/>
            <wp:docPr id="14" name="Grafik 14" descr="Bildergebnis für beispiel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eispielbil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2520"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sidR="00BC0939">
        <w:t xml:space="preserve">Dervis war hauptsächlich für die Back-End Programmierung zuständig. Er konzeptionierte und setzte die Datenbank um. </w:t>
      </w:r>
    </w:p>
    <w:p w14:paraId="1C8EDF16" w14:textId="77777777" w:rsidR="00BC0939" w:rsidRPr="00434B39" w:rsidRDefault="00BC0939" w:rsidP="00BC0939">
      <w:pPr>
        <w:pStyle w:val="Listenabsatz"/>
        <w:spacing w:before="0" w:after="160"/>
        <w:rPr>
          <w:b/>
        </w:rPr>
      </w:pPr>
      <w:r>
        <w:t xml:space="preserve">Außerdem war er für die Sicherheitsaspekte der Webseite verantwortlich. </w:t>
      </w:r>
    </w:p>
    <w:p w14:paraId="301101F2" w14:textId="1740F6AF" w:rsidR="00BC0939" w:rsidRPr="005215BB" w:rsidRDefault="00BC0939" w:rsidP="00BC0939">
      <w:pPr>
        <w:pStyle w:val="Listenabsatz"/>
        <w:spacing w:before="0" w:after="160"/>
        <w:rPr>
          <w:b/>
        </w:rPr>
      </w:pPr>
      <w:r>
        <w:t>Seine hervorragende Programmierkenntnisse setzte er auch ein um den anderen Projektmitgliedern bei seinen Aufgaben zu helfen</w:t>
      </w:r>
      <w:r w:rsidR="00600F24">
        <w:t>.</w:t>
      </w:r>
    </w:p>
    <w:p w14:paraId="73DD44D4" w14:textId="508BF272" w:rsidR="00BC0939" w:rsidRDefault="00BC0939" w:rsidP="00BC0939"/>
    <w:p w14:paraId="71141B4A" w14:textId="705173DA" w:rsidR="00BC0939" w:rsidRDefault="00BC0939" w:rsidP="00BC0939"/>
    <w:p w14:paraId="5F43D2BF" w14:textId="6BAE9977" w:rsidR="00BC0939" w:rsidRPr="00BC0939" w:rsidRDefault="00BC0939" w:rsidP="00BC0939"/>
    <w:p w14:paraId="7B0E83E2" w14:textId="3F96756C" w:rsidR="00EB4016" w:rsidRDefault="00EB4016" w:rsidP="00EB4016">
      <w:pPr>
        <w:pStyle w:val="berschrift2"/>
      </w:pPr>
      <w:bookmarkStart w:id="8" w:name="_Toc503624054"/>
      <w:r>
        <w:lastRenderedPageBreak/>
        <w:t>Projektbetreuer</w:t>
      </w:r>
      <w:bookmarkEnd w:id="8"/>
    </w:p>
    <w:p w14:paraId="63FC3FE7" w14:textId="1FDAD527" w:rsidR="00AB667B" w:rsidRPr="00EF4ED6" w:rsidRDefault="00AB667B" w:rsidP="00AB667B">
      <w:pPr>
        <w:rPr>
          <w:b/>
        </w:rPr>
      </w:pPr>
      <w:r w:rsidRPr="00EF5111">
        <w:t>Das Projekt</w:t>
      </w:r>
      <w:r>
        <w:t xml:space="preserve">team wurde von einer Projektbetreuerin seitens der Schule betreut. Frau Cornelia Lederle unsere ehemalige Lehrperson im Fach </w:t>
      </w:r>
      <w:r w:rsidRPr="00AB667B">
        <w:t>Laboratorium</w:t>
      </w:r>
      <w:r>
        <w:t xml:space="preserve">, die damit einverstanden war die Projektbetreuung zu übernehmen. </w:t>
      </w:r>
    </w:p>
    <w:p w14:paraId="0A238B80" w14:textId="77777777" w:rsidR="00AB667B" w:rsidRPr="00AB667B" w:rsidRDefault="00AB667B" w:rsidP="00AB667B"/>
    <w:p w14:paraId="56E52ABD" w14:textId="77485896" w:rsidR="00EB4016" w:rsidRDefault="00EB4016" w:rsidP="00EB4016">
      <w:pPr>
        <w:pStyle w:val="berschrift3"/>
      </w:pPr>
      <w:bookmarkStart w:id="9" w:name="_Toc503624055"/>
      <w:r>
        <w:t>Mag. Cornelia Lederle</w:t>
      </w:r>
      <w:bookmarkEnd w:id="9"/>
    </w:p>
    <w:p w14:paraId="3A98B918" w14:textId="13338550" w:rsidR="00AB667B" w:rsidRPr="00C014C8" w:rsidRDefault="00DE1315" w:rsidP="00AB667B">
      <w:r>
        <w:rPr>
          <w:noProof/>
        </w:rPr>
        <mc:AlternateContent>
          <mc:Choice Requires="wps">
            <w:drawing>
              <wp:anchor distT="0" distB="0" distL="114300" distR="114300" simplePos="0" relativeHeight="251693056" behindDoc="0" locked="0" layoutInCell="1" allowOverlap="1" wp14:anchorId="3A8DF853" wp14:editId="47E05BB8">
                <wp:simplePos x="0" y="0"/>
                <wp:positionH relativeFrom="column">
                  <wp:posOffset>0</wp:posOffset>
                </wp:positionH>
                <wp:positionV relativeFrom="paragraph">
                  <wp:posOffset>1219200</wp:posOffset>
                </wp:positionV>
                <wp:extent cx="111252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1112520" cy="635"/>
                        </a:xfrm>
                        <a:prstGeom prst="rect">
                          <a:avLst/>
                        </a:prstGeom>
                        <a:solidFill>
                          <a:prstClr val="white"/>
                        </a:solidFill>
                        <a:ln>
                          <a:noFill/>
                        </a:ln>
                      </wps:spPr>
                      <wps:txbx>
                        <w:txbxContent>
                          <w:p w14:paraId="7C777E4F" w14:textId="3CE88536" w:rsidR="004776E7" w:rsidRPr="008B72C3" w:rsidRDefault="004776E7" w:rsidP="00DE1315">
                            <w:pPr>
                              <w:pStyle w:val="Beschriftung"/>
                              <w:rPr>
                                <w:noProof/>
                              </w:rPr>
                            </w:pPr>
                            <w:r>
                              <w:t xml:space="preserve">Abb. </w:t>
                            </w:r>
                            <w:fldSimple w:instr=" SEQ Abb. \* ARABIC ">
                              <w:r w:rsidR="00736AF4">
                                <w:rPr>
                                  <w:noProof/>
                                </w:rPr>
                                <w:t>5</w:t>
                              </w:r>
                            </w:fldSimple>
                            <w:r>
                              <w:t xml:space="preserve"> Mag. Cornelia Lederle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DF853" id="Textfeld 18" o:spid="_x0000_s1030" type="#_x0000_t202" style="position:absolute;margin-left:0;margin-top:96pt;width:87.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" stroked="f">
                <v:textbox style="mso-fit-shape-to-text:t" inset="0,0,0,0">
                  <w:txbxContent>
                    <w:p w14:paraId="7C777E4F" w14:textId="3CE88536" w:rsidR="004776E7" w:rsidRPr="008B72C3" w:rsidRDefault="004776E7" w:rsidP="00DE1315">
                      <w:pPr>
                        <w:pStyle w:val="Beschriftung"/>
                        <w:rPr>
                          <w:noProof/>
                        </w:rPr>
                      </w:pPr>
                      <w:r>
                        <w:t xml:space="preserve">Abb. </w:t>
                      </w:r>
                      <w:fldSimple w:instr=" SEQ Abb. \* ARABIC ">
                        <w:r w:rsidR="00736AF4">
                          <w:rPr>
                            <w:noProof/>
                          </w:rPr>
                          <w:t>5</w:t>
                        </w:r>
                      </w:fldSimple>
                      <w:r>
                        <w:t xml:space="preserve"> Mag. Cornelia Lederle</w:t>
                      </w:r>
                    </w:p>
                  </w:txbxContent>
                </v:textbox>
                <w10:wrap type="square"/>
              </v:shape>
            </w:pict>
          </mc:Fallback>
        </mc:AlternateContent>
      </w:r>
      <w:r>
        <w:rPr>
          <w:noProof/>
        </w:rPr>
        <w:drawing>
          <wp:anchor distT="0" distB="0" distL="114300" distR="114300" simplePos="0" relativeHeight="251688960" behindDoc="0" locked="0" layoutInCell="1" allowOverlap="1" wp14:anchorId="74DBB47A" wp14:editId="73CB543C">
            <wp:simplePos x="0" y="0"/>
            <wp:positionH relativeFrom="margin">
              <wp:align>left</wp:align>
            </wp:positionH>
            <wp:positionV relativeFrom="paragraph">
              <wp:posOffset>29845</wp:posOffset>
            </wp:positionV>
            <wp:extent cx="1112520" cy="1132205"/>
            <wp:effectExtent l="0" t="0" r="0" b="0"/>
            <wp:wrapSquare wrapText="bothSides"/>
            <wp:docPr id="16" name="Grafik 16" descr="Bildergebnis für beispiel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eispielbil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2520"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sidR="00AB667B">
        <w:t xml:space="preserve">Frau Cornelia Lederle betreute das Projekt seitens der Schule. Sie unterrichtet an der HTL Dornbirn im Bereich Betriebsinformatik und Mathematik. Ihre Hilfe und Feedback in vielen Aspekten des Projekts wurde </w:t>
      </w:r>
      <w:r w:rsidR="00AB667B" w:rsidRPr="00A63943">
        <w:t>von den Projektmitgliedern sehr geschätzt</w:t>
      </w:r>
      <w:r w:rsidR="00AB667B">
        <w:t>.</w:t>
      </w:r>
    </w:p>
    <w:p w14:paraId="4F390FB2" w14:textId="06515216" w:rsidR="00AB667B" w:rsidRDefault="00AB667B" w:rsidP="00AB667B"/>
    <w:p w14:paraId="0E4BF597" w14:textId="6BDE72CD" w:rsidR="00AB667B" w:rsidRDefault="00AB667B" w:rsidP="00AB667B"/>
    <w:p w14:paraId="4FE70288" w14:textId="14889DC2" w:rsidR="00AB667B" w:rsidRDefault="00AB667B" w:rsidP="00AB667B"/>
    <w:p w14:paraId="5818D94B" w14:textId="4AC04A67" w:rsidR="00DE1315" w:rsidRDefault="00DE1315" w:rsidP="00AB667B"/>
    <w:p w14:paraId="4DF33A78" w14:textId="77777777" w:rsidR="00DE1315" w:rsidRPr="00AB667B" w:rsidRDefault="00DE1315" w:rsidP="00AB667B"/>
    <w:p w14:paraId="15FD46B1" w14:textId="79E4743E" w:rsidR="0019058A" w:rsidRDefault="0019058A" w:rsidP="0019058A">
      <w:pPr>
        <w:pStyle w:val="berschrift2"/>
      </w:pPr>
      <w:bookmarkStart w:id="10" w:name="_Toc503624056"/>
      <w:commentRangeStart w:id="11"/>
      <w:r>
        <w:t xml:space="preserve">Projektauftraggeber </w:t>
      </w:r>
      <w:commentRangeEnd w:id="11"/>
      <w:r>
        <w:rPr>
          <w:rStyle w:val="Kommentarzeichen"/>
          <w:rFonts w:asciiTheme="minorHAnsi" w:eastAsiaTheme="minorHAnsi" w:hAnsiTheme="minorHAnsi" w:cstheme="minorBidi"/>
          <w:color w:val="auto"/>
        </w:rPr>
        <w:commentReference w:id="11"/>
      </w:r>
      <w:bookmarkEnd w:id="10"/>
    </w:p>
    <w:p w14:paraId="1CA156A8" w14:textId="784AB8A6" w:rsidR="00AB667B" w:rsidRDefault="0015751F" w:rsidP="00AB667B">
      <w:r>
        <w:t>Die Ziele und Anforderungen des Projektes, setzte der Projektauftraggeber gemeinsam mit dem Projektteam. Diese Aufgaben übernahm Herr Özgür Saskin, der auch gleichzeitig der Geschäftsinhaber von Gart Bistro ist.</w:t>
      </w:r>
    </w:p>
    <w:p w14:paraId="659AC17F" w14:textId="77777777" w:rsidR="0015751F" w:rsidRDefault="0015751F" w:rsidP="00AB667B"/>
    <w:p w14:paraId="60F60CFF" w14:textId="11598419" w:rsidR="0015751F" w:rsidRPr="0015751F" w:rsidRDefault="0015751F" w:rsidP="0015751F">
      <w:pPr>
        <w:pStyle w:val="berschrift3"/>
      </w:pPr>
      <w:r>
        <w:t>Özgür Saskin</w:t>
      </w:r>
    </w:p>
    <w:p w14:paraId="39254CD1" w14:textId="1466C63A" w:rsidR="0015751F" w:rsidRPr="00C014C8" w:rsidRDefault="00DE1315" w:rsidP="0015751F">
      <w:pPr>
        <w:pStyle w:val="Listenabsatz"/>
        <w:spacing w:before="0" w:after="160"/>
        <w:rPr>
          <w:b/>
        </w:rPr>
      </w:pPr>
      <w:r>
        <w:rPr>
          <w:noProof/>
        </w:rPr>
        <mc:AlternateContent>
          <mc:Choice Requires="wps">
            <w:drawing>
              <wp:anchor distT="0" distB="0" distL="114300" distR="114300" simplePos="0" relativeHeight="251695104" behindDoc="0" locked="0" layoutInCell="1" allowOverlap="1" wp14:anchorId="45CF6AD3" wp14:editId="23DD9A8D">
                <wp:simplePos x="0" y="0"/>
                <wp:positionH relativeFrom="column">
                  <wp:posOffset>0</wp:posOffset>
                </wp:positionH>
                <wp:positionV relativeFrom="paragraph">
                  <wp:posOffset>1196340</wp:posOffset>
                </wp:positionV>
                <wp:extent cx="111252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1112520" cy="635"/>
                        </a:xfrm>
                        <a:prstGeom prst="rect">
                          <a:avLst/>
                        </a:prstGeom>
                        <a:solidFill>
                          <a:prstClr val="white"/>
                        </a:solidFill>
                        <a:ln>
                          <a:noFill/>
                        </a:ln>
                      </wps:spPr>
                      <wps:txbx>
                        <w:txbxContent>
                          <w:p w14:paraId="044AD74D" w14:textId="6461DC6B" w:rsidR="004776E7" w:rsidRPr="00B13C5B" w:rsidRDefault="004776E7" w:rsidP="00DE1315">
                            <w:pPr>
                              <w:pStyle w:val="Beschriftung"/>
                              <w:rPr>
                                <w:noProof/>
                              </w:rPr>
                            </w:pPr>
                            <w:r>
                              <w:t xml:space="preserve">Abb. </w:t>
                            </w:r>
                            <w:fldSimple w:instr=" SEQ Abb. \* ARABIC ">
                              <w:r w:rsidR="00736AF4">
                                <w:rPr>
                                  <w:noProof/>
                                </w:rPr>
                                <w:t>6</w:t>
                              </w:r>
                            </w:fldSimple>
                            <w:r>
                              <w:t xml:space="preserve"> Özgür Saskin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F6AD3" id="Textfeld 19" o:spid="_x0000_s1031" type="#_x0000_t202" style="position:absolute;left:0;text-align:left;margin-left:0;margin-top:94.2pt;width:87.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" stroked="f">
                <v:textbox style="mso-fit-shape-to-text:t" inset="0,0,0,0">
                  <w:txbxContent>
                    <w:p w14:paraId="044AD74D" w14:textId="6461DC6B" w:rsidR="004776E7" w:rsidRPr="00B13C5B" w:rsidRDefault="004776E7" w:rsidP="00DE1315">
                      <w:pPr>
                        <w:pStyle w:val="Beschriftung"/>
                        <w:rPr>
                          <w:noProof/>
                        </w:rPr>
                      </w:pPr>
                      <w:r>
                        <w:t xml:space="preserve">Abb. </w:t>
                      </w:r>
                      <w:fldSimple w:instr=" SEQ Abb. \* ARABIC ">
                        <w:r w:rsidR="00736AF4">
                          <w:rPr>
                            <w:noProof/>
                          </w:rPr>
                          <w:t>6</w:t>
                        </w:r>
                      </w:fldSimple>
                      <w:r>
                        <w:t xml:space="preserve"> Özgür Saskin</w:t>
                      </w:r>
                    </w:p>
                  </w:txbxContent>
                </v:textbox>
                <w10:wrap type="square"/>
              </v:shape>
            </w:pict>
          </mc:Fallback>
        </mc:AlternateContent>
      </w:r>
      <w:r>
        <w:rPr>
          <w:noProof/>
        </w:rPr>
        <w:drawing>
          <wp:anchor distT="0" distB="0" distL="114300" distR="114300" simplePos="0" relativeHeight="251654144" behindDoc="0" locked="0" layoutInCell="1" allowOverlap="1" wp14:anchorId="063967E8" wp14:editId="21989239">
            <wp:simplePos x="0" y="0"/>
            <wp:positionH relativeFrom="margin">
              <wp:align>left</wp:align>
            </wp:positionH>
            <wp:positionV relativeFrom="paragraph">
              <wp:posOffset>6985</wp:posOffset>
            </wp:positionV>
            <wp:extent cx="1112520" cy="1132205"/>
            <wp:effectExtent l="0" t="0" r="0" b="0"/>
            <wp:wrapSquare wrapText="bothSides"/>
            <wp:docPr id="17" name="Grafik 17" descr="Bildergebnis für beispiel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eispielbil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2520"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51F">
        <w:t>Herr Özgür Saskin, war der Projektauftraggeber. Er stellte die die Anforderungen für das Projekt und brachte viele Ideen für das Konzept der Webseite. Das Projektteam bedankt sich bei ihm für seine Mühe und Ratschläge bei der Umsetzung der Webseite.</w:t>
      </w:r>
    </w:p>
    <w:p w14:paraId="6BCF4253" w14:textId="4C333743" w:rsidR="0015751F" w:rsidRDefault="0015751F" w:rsidP="0015751F">
      <w:pPr>
        <w:rPr>
          <w:rFonts w:ascii="Calibri" w:eastAsiaTheme="majorEastAsia" w:hAnsi="Calibri" w:cstheme="majorBidi"/>
          <w:color w:val="000000" w:themeColor="text1"/>
          <w:sz w:val="24"/>
          <w:szCs w:val="24"/>
        </w:rPr>
      </w:pPr>
    </w:p>
    <w:p w14:paraId="6A2BE225" w14:textId="4818CB52" w:rsidR="0015751F" w:rsidRDefault="0015751F" w:rsidP="0015751F"/>
    <w:p w14:paraId="7A3CECD1" w14:textId="47C7FC67" w:rsidR="0015751F" w:rsidRDefault="0015751F" w:rsidP="0015751F"/>
    <w:p w14:paraId="5E2AD7A7" w14:textId="2AA6AEC9" w:rsidR="0015751F" w:rsidRDefault="0015751F" w:rsidP="0015751F"/>
    <w:p w14:paraId="578C1E13" w14:textId="01885A5E" w:rsidR="00727509" w:rsidRDefault="00727509" w:rsidP="0015751F"/>
    <w:p w14:paraId="66FF678B" w14:textId="7D3D70C7" w:rsidR="00727509" w:rsidRDefault="00727509" w:rsidP="0015751F"/>
    <w:p w14:paraId="391C821F" w14:textId="2F1CD77B" w:rsidR="00727509" w:rsidRDefault="00727509" w:rsidP="0015751F"/>
    <w:p w14:paraId="00834C99" w14:textId="654BEB43" w:rsidR="00727509" w:rsidRDefault="00727509" w:rsidP="0015751F"/>
    <w:p w14:paraId="2C8D4428" w14:textId="27EB2486" w:rsidR="00727509" w:rsidRDefault="00727509" w:rsidP="0015751F"/>
    <w:p w14:paraId="02E4DF28" w14:textId="1C1AB0BD" w:rsidR="00727509" w:rsidRDefault="00727509" w:rsidP="0015751F"/>
    <w:p w14:paraId="46FAFE74" w14:textId="1488A156" w:rsidR="00727509" w:rsidRDefault="00727509" w:rsidP="0015751F"/>
    <w:p w14:paraId="58A2203B" w14:textId="30419910" w:rsidR="00727509" w:rsidRDefault="00727509" w:rsidP="0015751F"/>
    <w:p w14:paraId="5F99D925" w14:textId="696F3EBE" w:rsidR="00727509" w:rsidRDefault="00727509" w:rsidP="0015751F"/>
    <w:p w14:paraId="053FAACF" w14:textId="77777777" w:rsidR="0015751F" w:rsidRPr="0015751F" w:rsidRDefault="0015751F" w:rsidP="0015751F"/>
    <w:p w14:paraId="17C20E3E" w14:textId="3B439F44" w:rsidR="001E1F7D" w:rsidRDefault="00EF1DF7" w:rsidP="001E1F7D">
      <w:pPr>
        <w:pStyle w:val="berschrift1"/>
      </w:pPr>
      <w:bookmarkStart w:id="12" w:name="_Toc503624057"/>
      <w:r>
        <w:lastRenderedPageBreak/>
        <w:t>Gart Bis</w:t>
      </w:r>
      <w:r w:rsidR="0015751F">
        <w:t>t</w:t>
      </w:r>
      <w:r>
        <w:t>ro</w:t>
      </w:r>
      <w:bookmarkEnd w:id="12"/>
    </w:p>
    <w:p w14:paraId="5624404C" w14:textId="77777777" w:rsidR="005E4A02" w:rsidRDefault="005E4A02" w:rsidP="005E4A02">
      <w:pPr>
        <w:pStyle w:val="KeinLeerraum"/>
      </w:pPr>
      <w:r>
        <w:t xml:space="preserve">Gart Bistro ist ein Gastronomiebetrieb aus Vorarlberg und bietet orientalische sowie italienische Gerichte an.  Das Unternehmen befindet sich in Mäder, aber in naher Zukunft möchten sie weitere Zweigstellen in ganz Vorarlberg eröffnen. In 2016 benannte sich Gart Bistro von „Snackman“ um. </w:t>
      </w:r>
    </w:p>
    <w:p w14:paraId="47C377AE" w14:textId="77777777" w:rsidR="005E4A02" w:rsidRDefault="005E4A02" w:rsidP="005E4A02">
      <w:pPr>
        <w:pStyle w:val="KeinLeerraum"/>
      </w:pPr>
      <w:r>
        <w:t>Das Unternehmen beschäftigt zurzeit 9 Mitarbeiter.</w:t>
      </w:r>
    </w:p>
    <w:p w14:paraId="30D32069" w14:textId="77777777" w:rsidR="005E4A02" w:rsidRDefault="005E4A02" w:rsidP="005E4A02">
      <w:pPr>
        <w:pStyle w:val="KeinLeerraum"/>
      </w:pPr>
    </w:p>
    <w:p w14:paraId="2E8F1996" w14:textId="77777777" w:rsidR="005E4A02" w:rsidRDefault="005E4A02" w:rsidP="005E4A02">
      <w:pPr>
        <w:pStyle w:val="KeinLeerraum"/>
      </w:pPr>
    </w:p>
    <w:p w14:paraId="42D5673C" w14:textId="77777777" w:rsidR="005E4A02" w:rsidRPr="006560EF" w:rsidRDefault="005E4A02" w:rsidP="005E4A02">
      <w:pPr>
        <w:pStyle w:val="KeinLeerraum"/>
        <w:rPr>
          <w:b/>
        </w:rPr>
      </w:pPr>
      <w:r>
        <w:rPr>
          <w:b/>
        </w:rPr>
        <w:t>Müssen mehr schreiben fallt leider nichts ein!</w:t>
      </w:r>
    </w:p>
    <w:p w14:paraId="0FE6372D" w14:textId="327CCE6E" w:rsidR="005E4A02" w:rsidRDefault="005E4A02" w:rsidP="005E4A02">
      <w:pPr>
        <w:pStyle w:val="KeinLeerraum"/>
      </w:pPr>
    </w:p>
    <w:p w14:paraId="790832EA" w14:textId="0026FD0D" w:rsidR="005E4A02" w:rsidRDefault="005E4A02" w:rsidP="005E4A02">
      <w:pPr>
        <w:pStyle w:val="KeinLeerraum"/>
      </w:pPr>
    </w:p>
    <w:p w14:paraId="72C68EBF" w14:textId="42D47B5A" w:rsidR="005E4A02" w:rsidRDefault="005E4A02" w:rsidP="005E4A02">
      <w:pPr>
        <w:pStyle w:val="KeinLeerraum"/>
      </w:pPr>
    </w:p>
    <w:p w14:paraId="6C8CF81F" w14:textId="1DD809D5" w:rsidR="005E4A02" w:rsidRDefault="005E4A02" w:rsidP="005E4A02">
      <w:pPr>
        <w:pStyle w:val="KeinLeerraum"/>
      </w:pPr>
    </w:p>
    <w:p w14:paraId="03FE0068" w14:textId="77987C60" w:rsidR="005E4A02" w:rsidRDefault="005E4A02" w:rsidP="005E4A02">
      <w:pPr>
        <w:pStyle w:val="KeinLeerraum"/>
      </w:pPr>
    </w:p>
    <w:p w14:paraId="2FE870F4" w14:textId="6D0D544D" w:rsidR="005E4A02" w:rsidRDefault="005E4A02" w:rsidP="005E4A02">
      <w:pPr>
        <w:pStyle w:val="KeinLeerraum"/>
      </w:pPr>
    </w:p>
    <w:p w14:paraId="3367F30D" w14:textId="3081D23B" w:rsidR="005E4A02" w:rsidRDefault="005E4A02" w:rsidP="005E4A02">
      <w:pPr>
        <w:pStyle w:val="KeinLeerraum"/>
      </w:pPr>
    </w:p>
    <w:p w14:paraId="7F6AF4AD" w14:textId="3AE0090D" w:rsidR="005E4A02" w:rsidRDefault="005E4A02" w:rsidP="005E4A02">
      <w:pPr>
        <w:pStyle w:val="KeinLeerraum"/>
      </w:pPr>
    </w:p>
    <w:p w14:paraId="3FC7FEC1" w14:textId="30DAAFE0" w:rsidR="005E4A02" w:rsidRDefault="005E4A02" w:rsidP="005E4A02">
      <w:pPr>
        <w:pStyle w:val="KeinLeerraum"/>
      </w:pPr>
    </w:p>
    <w:p w14:paraId="5099F945" w14:textId="7601B0CE" w:rsidR="005E4A02" w:rsidRDefault="005E4A02" w:rsidP="005E4A02">
      <w:pPr>
        <w:pStyle w:val="KeinLeerraum"/>
      </w:pPr>
    </w:p>
    <w:p w14:paraId="39E8B93C" w14:textId="1E3ACCCE" w:rsidR="005E4A02" w:rsidRDefault="005E4A02" w:rsidP="005E4A02">
      <w:pPr>
        <w:pStyle w:val="KeinLeerraum"/>
      </w:pPr>
    </w:p>
    <w:p w14:paraId="50CFC730" w14:textId="7AC73FE9" w:rsidR="005E4A02" w:rsidRDefault="005E4A02" w:rsidP="005E4A02">
      <w:pPr>
        <w:pStyle w:val="KeinLeerraum"/>
      </w:pPr>
    </w:p>
    <w:p w14:paraId="48EBBA97" w14:textId="0AC56CAB" w:rsidR="005E4A02" w:rsidRDefault="005E4A02" w:rsidP="005E4A02">
      <w:pPr>
        <w:pStyle w:val="KeinLeerraum"/>
      </w:pPr>
    </w:p>
    <w:p w14:paraId="52E6A34D" w14:textId="139A4AD4" w:rsidR="005E4A02" w:rsidRDefault="005E4A02" w:rsidP="005E4A02">
      <w:pPr>
        <w:pStyle w:val="KeinLeerraum"/>
      </w:pPr>
    </w:p>
    <w:p w14:paraId="213551A7" w14:textId="22FF12C4" w:rsidR="005E4A02" w:rsidRDefault="005E4A02" w:rsidP="005E4A02">
      <w:pPr>
        <w:pStyle w:val="KeinLeerraum"/>
      </w:pPr>
    </w:p>
    <w:p w14:paraId="2E7FAA78" w14:textId="676D0C91" w:rsidR="005E4A02" w:rsidRDefault="005E4A02" w:rsidP="005E4A02">
      <w:pPr>
        <w:pStyle w:val="KeinLeerraum"/>
      </w:pPr>
    </w:p>
    <w:p w14:paraId="5D8800FF" w14:textId="154CC99B" w:rsidR="005E4A02" w:rsidRDefault="005E4A02" w:rsidP="005E4A02">
      <w:pPr>
        <w:pStyle w:val="KeinLeerraum"/>
      </w:pPr>
    </w:p>
    <w:p w14:paraId="3DDEFD80" w14:textId="47F64C2B" w:rsidR="005E4A02" w:rsidRDefault="005E4A02" w:rsidP="005E4A02">
      <w:pPr>
        <w:pStyle w:val="KeinLeerraum"/>
      </w:pPr>
    </w:p>
    <w:p w14:paraId="4ED4F805" w14:textId="23FB4F1C" w:rsidR="005E4A02" w:rsidRDefault="005E4A02" w:rsidP="005E4A02">
      <w:pPr>
        <w:pStyle w:val="KeinLeerraum"/>
      </w:pPr>
    </w:p>
    <w:p w14:paraId="7B1699B1" w14:textId="5E12D242" w:rsidR="005E4A02" w:rsidRDefault="005E4A02" w:rsidP="005E4A02">
      <w:pPr>
        <w:pStyle w:val="KeinLeerraum"/>
      </w:pPr>
    </w:p>
    <w:p w14:paraId="131928C9" w14:textId="5F59EAE5" w:rsidR="005E4A02" w:rsidRDefault="005E4A02" w:rsidP="005E4A02">
      <w:pPr>
        <w:pStyle w:val="KeinLeerraum"/>
      </w:pPr>
    </w:p>
    <w:p w14:paraId="179546A9" w14:textId="7BB14412" w:rsidR="005E4A02" w:rsidRDefault="005E4A02" w:rsidP="005E4A02">
      <w:pPr>
        <w:pStyle w:val="KeinLeerraum"/>
      </w:pPr>
    </w:p>
    <w:p w14:paraId="5A8D5761" w14:textId="4FF41334" w:rsidR="005E4A02" w:rsidRDefault="005E4A02" w:rsidP="005E4A02">
      <w:pPr>
        <w:pStyle w:val="KeinLeerraum"/>
      </w:pPr>
    </w:p>
    <w:p w14:paraId="61918E80" w14:textId="67FEFBD1" w:rsidR="005E4A02" w:rsidRDefault="005E4A02" w:rsidP="005E4A02">
      <w:pPr>
        <w:pStyle w:val="KeinLeerraum"/>
      </w:pPr>
    </w:p>
    <w:p w14:paraId="3C0F78E3" w14:textId="0C6F0162" w:rsidR="005E4A02" w:rsidRDefault="005E4A02" w:rsidP="005E4A02">
      <w:pPr>
        <w:pStyle w:val="KeinLeerraum"/>
      </w:pPr>
    </w:p>
    <w:p w14:paraId="1994C3AD" w14:textId="5BF10ACE" w:rsidR="005E4A02" w:rsidRDefault="005E4A02" w:rsidP="005E4A02">
      <w:pPr>
        <w:pStyle w:val="KeinLeerraum"/>
      </w:pPr>
    </w:p>
    <w:p w14:paraId="493856DA" w14:textId="0A972E5F" w:rsidR="005E4A02" w:rsidRDefault="005E4A02" w:rsidP="005E4A02">
      <w:pPr>
        <w:pStyle w:val="KeinLeerraum"/>
      </w:pPr>
    </w:p>
    <w:p w14:paraId="64DAB340" w14:textId="68C1B8DF" w:rsidR="005E4A02" w:rsidRDefault="005E4A02" w:rsidP="005E4A02">
      <w:pPr>
        <w:pStyle w:val="KeinLeerraum"/>
      </w:pPr>
    </w:p>
    <w:p w14:paraId="6ADE399F" w14:textId="73BFD5ED" w:rsidR="005E4A02" w:rsidRDefault="005E4A02" w:rsidP="005E4A02">
      <w:pPr>
        <w:pStyle w:val="KeinLeerraum"/>
      </w:pPr>
    </w:p>
    <w:p w14:paraId="217ECF47" w14:textId="2D808EF7" w:rsidR="005E4A02" w:rsidRDefault="005E4A02" w:rsidP="005E4A02">
      <w:pPr>
        <w:pStyle w:val="KeinLeerraum"/>
      </w:pPr>
    </w:p>
    <w:p w14:paraId="37F9554D" w14:textId="77777777" w:rsidR="005E4A02" w:rsidRDefault="005E4A02" w:rsidP="005E4A02">
      <w:pPr>
        <w:pStyle w:val="KeinLeerraum"/>
      </w:pPr>
    </w:p>
    <w:p w14:paraId="2DABE630" w14:textId="77777777" w:rsidR="005E4A02" w:rsidRDefault="005E4A02" w:rsidP="005E4A02">
      <w:pPr>
        <w:pStyle w:val="KeinLeerraum"/>
      </w:pPr>
    </w:p>
    <w:p w14:paraId="346F9243" w14:textId="77777777" w:rsidR="00962B5C" w:rsidRPr="00962B5C" w:rsidRDefault="00962B5C" w:rsidP="00962B5C"/>
    <w:p w14:paraId="09F4705D" w14:textId="55F7F105" w:rsidR="004D59C1" w:rsidRPr="004D59C1" w:rsidRDefault="001E1F7D" w:rsidP="004D59C1">
      <w:pPr>
        <w:pStyle w:val="berschrift1"/>
      </w:pPr>
      <w:bookmarkStart w:id="13" w:name="_Toc503624058"/>
      <w:r>
        <w:lastRenderedPageBreak/>
        <w:t>Projektmanagement</w:t>
      </w:r>
      <w:bookmarkEnd w:id="13"/>
    </w:p>
    <w:p w14:paraId="6497A8A1" w14:textId="3AC3C0C2" w:rsidR="005E4A02" w:rsidRPr="005E4A02" w:rsidRDefault="005E4A02" w:rsidP="005E4A02">
      <w:r>
        <w:t>Das Projektmanagement, war ein wichtiger Bestandteil des Projekts. Sie wurde verwendet um eine Übersicht der Ziele und dem Zeitmanagement für das Projektteam zu geben.</w:t>
      </w:r>
    </w:p>
    <w:p w14:paraId="188758F5" w14:textId="77777777" w:rsidR="005E4A02" w:rsidRPr="005E4A02" w:rsidRDefault="005E4A02" w:rsidP="005E4A02"/>
    <w:p w14:paraId="3713551C" w14:textId="135E0F7D" w:rsidR="004D59C1" w:rsidRPr="004D59C1" w:rsidRDefault="00962B5C" w:rsidP="004D59C1">
      <w:pPr>
        <w:pStyle w:val="berschrift2"/>
      </w:pPr>
      <w:bookmarkStart w:id="14" w:name="_Toc503624059"/>
      <w:r>
        <w:t>Allgemein</w:t>
      </w:r>
      <w:bookmarkEnd w:id="14"/>
    </w:p>
    <w:p w14:paraId="6699E036" w14:textId="0C542C40" w:rsidR="00741F01" w:rsidRDefault="00C44510" w:rsidP="00741F01">
      <w:r>
        <w:t xml:space="preserve">Bevor die Entwicklung und Umsetzung angefangen hat, wurden die wichtigen Projektpläne erstellt. Dies wurde aus dem Grund erstellt, damit vor dem Start alle Ziele definiert und Termine festgelegt werden und um Unklarheiten später zu vermeiden.  </w:t>
      </w:r>
    </w:p>
    <w:p w14:paraId="651951F5" w14:textId="491793C8" w:rsidR="00C44510" w:rsidRDefault="00C44510" w:rsidP="00741F01">
      <w:commentRangeStart w:id="15"/>
      <w:r>
        <w:t xml:space="preserve">Die Projektpläne wurden </w:t>
      </w:r>
      <w:r w:rsidR="00881E13">
        <w:t>laufend vom Projektleiter</w:t>
      </w:r>
      <w:r>
        <w:t xml:space="preserve"> aktualisiert,</w:t>
      </w:r>
      <w:r w:rsidR="00881E13">
        <w:t xml:space="preserve"> um die definierten Termine einzuhalten.</w:t>
      </w:r>
      <w:commentRangeEnd w:id="15"/>
      <w:r w:rsidR="00881E13">
        <w:rPr>
          <w:rStyle w:val="Kommentarzeichen"/>
        </w:rPr>
        <w:commentReference w:id="15"/>
      </w:r>
      <w:r w:rsidR="00881E13">
        <w:t xml:space="preserve"> </w:t>
      </w:r>
    </w:p>
    <w:p w14:paraId="288D4376" w14:textId="003DB6F8" w:rsidR="00881E13" w:rsidRDefault="00881E13" w:rsidP="00741F01">
      <w:r>
        <w:t xml:space="preserve">Alle Projektpläne wurden mit </w:t>
      </w:r>
      <w:r>
        <w:rPr>
          <w:i/>
        </w:rPr>
        <w:t xml:space="preserve">Microsoft Word 2016 </w:t>
      </w:r>
      <w:r>
        <w:t xml:space="preserve">erstellt, außer der Projektterminplan (PTP) welches mit </w:t>
      </w:r>
      <w:r>
        <w:rPr>
          <w:i/>
        </w:rPr>
        <w:t xml:space="preserve">Microsoft Excel 2016 </w:t>
      </w:r>
      <w:r>
        <w:t>erstellt wurde.</w:t>
      </w:r>
    </w:p>
    <w:p w14:paraId="5AA10B14" w14:textId="6DFCC958" w:rsidR="00AF6B59" w:rsidRDefault="00AF6B59" w:rsidP="00741F01"/>
    <w:p w14:paraId="15C51481" w14:textId="68993C64" w:rsidR="00AF6B59" w:rsidRDefault="00AF6B59" w:rsidP="00741F01"/>
    <w:p w14:paraId="59AEA5EA" w14:textId="69CA055E" w:rsidR="00AF6B59" w:rsidRDefault="00AF6B59" w:rsidP="00741F01"/>
    <w:p w14:paraId="063CC6B0" w14:textId="55D71CBF" w:rsidR="00AF6B59" w:rsidRDefault="00AF6B59" w:rsidP="00741F01"/>
    <w:p w14:paraId="3876B4D0" w14:textId="43BB94F5" w:rsidR="00AF6B59" w:rsidRDefault="00AF6B59" w:rsidP="00741F01"/>
    <w:p w14:paraId="0E4E4EC7" w14:textId="1B8F98FC" w:rsidR="00AF6B59" w:rsidRDefault="00AF6B59" w:rsidP="00741F01"/>
    <w:p w14:paraId="6EECC4E6" w14:textId="6A7B3908" w:rsidR="00AF6B59" w:rsidRDefault="00AF6B59" w:rsidP="00741F01"/>
    <w:p w14:paraId="1447D1C8" w14:textId="536344AD" w:rsidR="00AF6B59" w:rsidRDefault="00AF6B59" w:rsidP="00741F01"/>
    <w:p w14:paraId="224E767E" w14:textId="20F7939B" w:rsidR="00AF6B59" w:rsidRDefault="00AF6B59" w:rsidP="00741F01"/>
    <w:p w14:paraId="54E65EE6" w14:textId="490D4FFB" w:rsidR="00AF6B59" w:rsidRDefault="00AF6B59" w:rsidP="00741F01"/>
    <w:p w14:paraId="1EC2393C" w14:textId="05804836" w:rsidR="00AF6B59" w:rsidRDefault="00AF6B59" w:rsidP="00741F01"/>
    <w:p w14:paraId="255EF51E" w14:textId="3207D83B" w:rsidR="00AF6B59" w:rsidRDefault="00AF6B59" w:rsidP="00741F01"/>
    <w:p w14:paraId="71FF2AD8" w14:textId="7C3DDBF1" w:rsidR="00AF6B59" w:rsidRDefault="00AF6B59" w:rsidP="00741F01"/>
    <w:p w14:paraId="6C2BA0B0" w14:textId="52A2E6A2" w:rsidR="00AF6B59" w:rsidRDefault="00AF6B59" w:rsidP="00741F01"/>
    <w:p w14:paraId="4E76B1B0" w14:textId="7F7DAC1D" w:rsidR="00AF6B59" w:rsidRDefault="00AF6B59" w:rsidP="00741F01"/>
    <w:p w14:paraId="16809A8F" w14:textId="77777777" w:rsidR="00AF6B59" w:rsidRPr="00881E13" w:rsidRDefault="00AF6B59" w:rsidP="00741F01"/>
    <w:p w14:paraId="72CD3CFA" w14:textId="72A83196" w:rsidR="00881E13" w:rsidRDefault="00881E13" w:rsidP="00741F01"/>
    <w:p w14:paraId="708C14EF" w14:textId="1D5BE115" w:rsidR="00C44510" w:rsidRDefault="00C44510" w:rsidP="00741F01"/>
    <w:p w14:paraId="68D6B13A" w14:textId="71E02619" w:rsidR="00C44510" w:rsidRDefault="00C44510" w:rsidP="00741F01"/>
    <w:p w14:paraId="3F227036" w14:textId="67CE5017" w:rsidR="00AF6B59" w:rsidRDefault="00AF6B59" w:rsidP="00741F01"/>
    <w:p w14:paraId="70E3670E" w14:textId="782F8C2E" w:rsidR="00AF6B59" w:rsidRDefault="00AF6B59" w:rsidP="00741F01"/>
    <w:p w14:paraId="5321C9D4" w14:textId="21FDB2F4" w:rsidR="00AF6B59" w:rsidRDefault="00AF6B59" w:rsidP="00741F01"/>
    <w:p w14:paraId="1CC6FCF4" w14:textId="315A170B" w:rsidR="00AF6B59" w:rsidRDefault="00AF6B59" w:rsidP="00741F01"/>
    <w:p w14:paraId="6832BCF0" w14:textId="6B269FBB" w:rsidR="00AF6B59" w:rsidRDefault="00AF6B59" w:rsidP="00741F01"/>
    <w:p w14:paraId="43CABBF3" w14:textId="56E118DB" w:rsidR="00AF6B59" w:rsidRDefault="00AF6B59" w:rsidP="00741F01"/>
    <w:p w14:paraId="1483631A" w14:textId="5CE0D322" w:rsidR="00AF6B59" w:rsidRDefault="00AF6B59" w:rsidP="00741F01"/>
    <w:p w14:paraId="381096CB" w14:textId="5361F100" w:rsidR="00AF6B59" w:rsidRDefault="00AF6B59" w:rsidP="00741F01"/>
    <w:p w14:paraId="6F6770FD" w14:textId="6573779C" w:rsidR="00AF6B59" w:rsidRDefault="00AF6B59" w:rsidP="00741F01"/>
    <w:p w14:paraId="04F9752F" w14:textId="77777777" w:rsidR="00AF6B59" w:rsidRDefault="00AF6B59" w:rsidP="00741F01"/>
    <w:p w14:paraId="4891065F" w14:textId="00D175E6" w:rsidR="00540C9D" w:rsidRDefault="00DA3030" w:rsidP="00AF6B59">
      <w:pPr>
        <w:pStyle w:val="berschrift2"/>
      </w:pPr>
      <w:bookmarkStart w:id="16" w:name="_Toc503624060"/>
      <w:r>
        <w:lastRenderedPageBreak/>
        <w:t>Projektauftrag</w:t>
      </w:r>
      <w:bookmarkEnd w:id="16"/>
    </w:p>
    <w:p w14:paraId="7009F0DD" w14:textId="51CED61B" w:rsidR="00CF0C27" w:rsidRDefault="00CF0C27" w:rsidP="00AF6B59">
      <w:r>
        <w:t xml:space="preserve">Im Projektauftrag werden das Projektteam, der Projektauftraggeber und die Projektbetreuerin aufgelistet. Weiters wurden die Projektziele kurz beschrieben und die geplanten Start- und Endtermine festgelegt.                   </w:t>
      </w:r>
      <w:r>
        <w:tab/>
      </w:r>
      <w:r>
        <w:tab/>
      </w:r>
      <w:r>
        <w:tab/>
      </w:r>
      <w:r>
        <w:tab/>
      </w:r>
      <w:r>
        <w:tab/>
      </w:r>
      <w:r>
        <w:tab/>
      </w:r>
      <w:r>
        <w:tab/>
      </w:r>
      <w:r>
        <w:tab/>
        <w:t xml:space="preserve">        Mit der Unterschrift vom Projektauftraggeber und Projektleiter wurde das Projekt offiziell gestartet.</w:t>
      </w:r>
    </w:p>
    <w:p w14:paraId="06F8B3B0" w14:textId="77777777" w:rsidR="0080009D" w:rsidRDefault="0080009D" w:rsidP="00AF6B59"/>
    <w:tbl>
      <w:tblPr>
        <w:tblStyle w:val="Tabellenraster"/>
        <w:tblW w:w="5000" w:type="pct"/>
        <w:tblLook w:val="04A0" w:firstRow="1" w:lastRow="0" w:firstColumn="1" w:lastColumn="0" w:noHBand="0" w:noVBand="1"/>
      </w:tblPr>
      <w:tblGrid>
        <w:gridCol w:w="4529"/>
        <w:gridCol w:w="4533"/>
      </w:tblGrid>
      <w:tr w:rsidR="00793211" w14:paraId="3A47F2B7" w14:textId="77777777" w:rsidTr="004776E7">
        <w:trPr>
          <w:trHeight w:val="460"/>
        </w:trPr>
        <w:tc>
          <w:tcPr>
            <w:tcW w:w="5000" w:type="pct"/>
            <w:gridSpan w:val="2"/>
            <w:shd w:val="clear" w:color="auto" w:fill="92D050"/>
          </w:tcPr>
          <w:p w14:paraId="7063A899" w14:textId="77777777" w:rsidR="00793211" w:rsidRPr="0080009D" w:rsidRDefault="00793211" w:rsidP="00C12FE1">
            <w:pPr>
              <w:tabs>
                <w:tab w:val="left" w:pos="2155"/>
                <w:tab w:val="center" w:pos="4423"/>
              </w:tabs>
              <w:rPr>
                <w:b/>
              </w:rPr>
            </w:pPr>
            <w:r>
              <w:tab/>
            </w:r>
            <w:r>
              <w:tab/>
            </w:r>
            <w:r w:rsidRPr="0080009D">
              <w:rPr>
                <w:b/>
              </w:rPr>
              <w:t>Projektauftrag</w:t>
            </w:r>
          </w:p>
        </w:tc>
      </w:tr>
      <w:tr w:rsidR="00793211" w14:paraId="1385E772" w14:textId="77777777" w:rsidTr="004776E7">
        <w:trPr>
          <w:trHeight w:val="460"/>
        </w:trPr>
        <w:tc>
          <w:tcPr>
            <w:tcW w:w="2499" w:type="pct"/>
          </w:tcPr>
          <w:p w14:paraId="75371724" w14:textId="77777777" w:rsidR="00793211" w:rsidRDefault="00793211" w:rsidP="00C12FE1">
            <w:pPr>
              <w:rPr>
                <w:bCs/>
              </w:rPr>
            </w:pPr>
            <w:r>
              <w:t>Projektstartereignis:</w:t>
            </w:r>
          </w:p>
          <w:p w14:paraId="5D7FB6EA" w14:textId="77777777" w:rsidR="00793211" w:rsidRPr="00A62C69" w:rsidRDefault="00793211" w:rsidP="00793211">
            <w:pPr>
              <w:pStyle w:val="Listenabsatz"/>
              <w:numPr>
                <w:ilvl w:val="0"/>
                <w:numId w:val="16"/>
              </w:numPr>
            </w:pPr>
            <w:r>
              <w:t>Schulbeginn 2017/18</w:t>
            </w:r>
          </w:p>
        </w:tc>
        <w:tc>
          <w:tcPr>
            <w:tcW w:w="2501" w:type="pct"/>
          </w:tcPr>
          <w:p w14:paraId="07990C26" w14:textId="77777777" w:rsidR="00793211" w:rsidRDefault="00793211" w:rsidP="00C12FE1">
            <w:r>
              <w:t>Projektstarttermin:</w:t>
            </w:r>
          </w:p>
          <w:p w14:paraId="1573B8D1" w14:textId="77777777" w:rsidR="00793211" w:rsidRDefault="00793211" w:rsidP="00793211">
            <w:pPr>
              <w:pStyle w:val="Listenabsatz"/>
              <w:numPr>
                <w:ilvl w:val="0"/>
                <w:numId w:val="16"/>
              </w:numPr>
            </w:pPr>
            <w:r>
              <w:t>11.09.2017</w:t>
            </w:r>
          </w:p>
        </w:tc>
      </w:tr>
      <w:tr w:rsidR="00793211" w14:paraId="5F28EC00" w14:textId="77777777" w:rsidTr="004776E7">
        <w:trPr>
          <w:trHeight w:val="460"/>
        </w:trPr>
        <w:tc>
          <w:tcPr>
            <w:tcW w:w="2499" w:type="pct"/>
          </w:tcPr>
          <w:p w14:paraId="130CB8C3" w14:textId="77777777" w:rsidR="00793211" w:rsidRDefault="00793211" w:rsidP="00C12FE1">
            <w:pPr>
              <w:rPr>
                <w:bCs/>
              </w:rPr>
            </w:pPr>
            <w:r>
              <w:t>Projektendereignis:</w:t>
            </w:r>
          </w:p>
          <w:p w14:paraId="6A18DB17" w14:textId="77777777" w:rsidR="00793211" w:rsidRPr="00A62C69" w:rsidRDefault="00793211" w:rsidP="00793211">
            <w:pPr>
              <w:pStyle w:val="Listenabsatz"/>
              <w:numPr>
                <w:ilvl w:val="0"/>
                <w:numId w:val="16"/>
              </w:numPr>
            </w:pPr>
            <w:r>
              <w:t>Fertigstellung der Webseite und der Diplomarbeit</w:t>
            </w:r>
          </w:p>
          <w:p w14:paraId="569A01C8" w14:textId="77777777" w:rsidR="00793211" w:rsidRPr="00A62C69" w:rsidRDefault="00793211" w:rsidP="00793211">
            <w:pPr>
              <w:pStyle w:val="Listenabsatz"/>
              <w:numPr>
                <w:ilvl w:val="0"/>
                <w:numId w:val="16"/>
              </w:numPr>
            </w:pPr>
            <w:r>
              <w:t>Abgabe der Diplomarbeit</w:t>
            </w:r>
          </w:p>
        </w:tc>
        <w:tc>
          <w:tcPr>
            <w:tcW w:w="2501" w:type="pct"/>
          </w:tcPr>
          <w:p w14:paraId="6D433C3B" w14:textId="77777777" w:rsidR="00793211" w:rsidRDefault="00793211" w:rsidP="00C12FE1">
            <w:r>
              <w:t>Projektendtermin:</w:t>
            </w:r>
          </w:p>
          <w:p w14:paraId="476A96D3" w14:textId="77777777" w:rsidR="00793211" w:rsidRDefault="00793211" w:rsidP="00793211">
            <w:pPr>
              <w:pStyle w:val="Listenabsatz"/>
              <w:numPr>
                <w:ilvl w:val="0"/>
                <w:numId w:val="16"/>
              </w:numPr>
            </w:pPr>
            <w:r>
              <w:t>05.04.2018</w:t>
            </w:r>
          </w:p>
        </w:tc>
      </w:tr>
      <w:tr w:rsidR="00793211" w14:paraId="425D58CB" w14:textId="77777777" w:rsidTr="004776E7">
        <w:trPr>
          <w:trHeight w:val="481"/>
        </w:trPr>
        <w:tc>
          <w:tcPr>
            <w:tcW w:w="2499" w:type="pct"/>
          </w:tcPr>
          <w:p w14:paraId="3FF2A38D" w14:textId="77777777" w:rsidR="00793211" w:rsidRDefault="00793211" w:rsidP="00C12FE1">
            <w:pPr>
              <w:rPr>
                <w:bCs/>
              </w:rPr>
            </w:pPr>
            <w:r>
              <w:t>Projektziele:</w:t>
            </w:r>
          </w:p>
          <w:p w14:paraId="5A79331C" w14:textId="77777777" w:rsidR="00793211" w:rsidRPr="00770A72" w:rsidRDefault="00793211" w:rsidP="00793211">
            <w:pPr>
              <w:pStyle w:val="Listenabsatz"/>
              <w:numPr>
                <w:ilvl w:val="0"/>
                <w:numId w:val="16"/>
              </w:numPr>
            </w:pPr>
            <w:r>
              <w:t>Konzeption und Umsetzung einer Webseite mit Bestell- sowie Reservierungssystem</w:t>
            </w:r>
          </w:p>
          <w:p w14:paraId="76AA9FAC" w14:textId="77777777" w:rsidR="00793211" w:rsidRPr="00770A72" w:rsidRDefault="00793211" w:rsidP="00C12FE1">
            <w:pPr>
              <w:ind w:left="360"/>
            </w:pPr>
          </w:p>
          <w:p w14:paraId="0ABC75E9" w14:textId="77777777" w:rsidR="00793211" w:rsidRDefault="00793211" w:rsidP="00C12FE1">
            <w:pPr>
              <w:rPr>
                <w:bCs/>
              </w:rPr>
            </w:pPr>
            <w:r>
              <w:t>Zusatzziele:</w:t>
            </w:r>
          </w:p>
          <w:p w14:paraId="7B0418D3" w14:textId="77777777" w:rsidR="00793211" w:rsidRPr="008F691E" w:rsidRDefault="00793211" w:rsidP="00793211">
            <w:pPr>
              <w:pStyle w:val="Listenabsatz"/>
              <w:numPr>
                <w:ilvl w:val="0"/>
                <w:numId w:val="16"/>
              </w:numPr>
            </w:pPr>
            <w:r>
              <w:t xml:space="preserve">Eine zusätzliche Applikation für Smartphones </w:t>
            </w:r>
          </w:p>
          <w:p w14:paraId="673944CB" w14:textId="77777777" w:rsidR="00793211" w:rsidRPr="00770A72" w:rsidRDefault="00793211" w:rsidP="00793211">
            <w:pPr>
              <w:pStyle w:val="Listenabsatz"/>
              <w:numPr>
                <w:ilvl w:val="0"/>
                <w:numId w:val="16"/>
              </w:numPr>
            </w:pPr>
            <w:r>
              <w:t>Bewertungssystem für Speisen auf der Webseite</w:t>
            </w:r>
          </w:p>
        </w:tc>
        <w:tc>
          <w:tcPr>
            <w:tcW w:w="2501" w:type="pct"/>
          </w:tcPr>
          <w:p w14:paraId="1B11208D" w14:textId="77777777" w:rsidR="00793211" w:rsidRDefault="00793211" w:rsidP="00C12FE1">
            <w:r>
              <w:t>Nichtziele:</w:t>
            </w:r>
          </w:p>
          <w:p w14:paraId="7B7B85D6" w14:textId="77777777" w:rsidR="00793211" w:rsidRDefault="00793211" w:rsidP="00793211">
            <w:pPr>
              <w:pStyle w:val="Listenabsatz"/>
              <w:numPr>
                <w:ilvl w:val="0"/>
                <w:numId w:val="16"/>
              </w:numPr>
            </w:pPr>
            <w:ins w:id="17" w:author="Emik Hakan" w:date="2017-06-06T16:39:00Z">
              <w:r>
                <w:t>Die Webseite sollte nicht abhängig von anderen Plattformen sein und das Design darf nicht generisch aussehen.</w:t>
              </w:r>
            </w:ins>
          </w:p>
          <w:p w14:paraId="7B1A7DE9" w14:textId="0A015C7E" w:rsidR="00C12FE1" w:rsidRDefault="00EC3D83" w:rsidP="00793211">
            <w:pPr>
              <w:pStyle w:val="Listenabsatz"/>
              <w:numPr>
                <w:ilvl w:val="0"/>
                <w:numId w:val="16"/>
              </w:numPr>
            </w:pPr>
            <w:r>
              <w:t>Ein sehbehindertes Webdesign wird nicht implementiert.</w:t>
            </w:r>
          </w:p>
        </w:tc>
      </w:tr>
      <w:tr w:rsidR="00793211" w14:paraId="2CD4FC0F" w14:textId="77777777" w:rsidTr="004776E7">
        <w:trPr>
          <w:trHeight w:val="460"/>
        </w:trPr>
        <w:tc>
          <w:tcPr>
            <w:tcW w:w="2499" w:type="pct"/>
          </w:tcPr>
          <w:p w14:paraId="1224350C" w14:textId="77777777" w:rsidR="00793211" w:rsidRDefault="00793211" w:rsidP="00C12FE1">
            <w:pPr>
              <w:rPr>
                <w:bCs/>
              </w:rPr>
            </w:pPr>
            <w:r>
              <w:t>Hauptaufgaben:</w:t>
            </w:r>
          </w:p>
          <w:p w14:paraId="1213C3E9" w14:textId="77777777" w:rsidR="00793211" w:rsidRPr="008F691E" w:rsidRDefault="00793211" w:rsidP="00793211">
            <w:pPr>
              <w:pStyle w:val="Listenabsatz"/>
              <w:numPr>
                <w:ilvl w:val="0"/>
                <w:numId w:val="16"/>
              </w:numPr>
            </w:pPr>
            <w:r>
              <w:t>Projektmanagement</w:t>
            </w:r>
          </w:p>
          <w:p w14:paraId="1B4F7E1D" w14:textId="77777777" w:rsidR="00793211" w:rsidRPr="008F691E" w:rsidRDefault="00793211" w:rsidP="00793211">
            <w:pPr>
              <w:pStyle w:val="Listenabsatz"/>
              <w:numPr>
                <w:ilvl w:val="0"/>
                <w:numId w:val="16"/>
              </w:numPr>
            </w:pPr>
            <w:r>
              <w:t>Konzeption</w:t>
            </w:r>
          </w:p>
          <w:p w14:paraId="53A5E86A" w14:textId="77777777" w:rsidR="00793211" w:rsidRPr="008F691E" w:rsidRDefault="00793211" w:rsidP="00793211">
            <w:pPr>
              <w:pStyle w:val="Listenabsatz"/>
              <w:numPr>
                <w:ilvl w:val="0"/>
                <w:numId w:val="16"/>
              </w:numPr>
            </w:pPr>
            <w:r>
              <w:t>Design</w:t>
            </w:r>
          </w:p>
          <w:p w14:paraId="1ED20818" w14:textId="77777777" w:rsidR="00793211" w:rsidRPr="008F691E" w:rsidRDefault="00793211" w:rsidP="00793211">
            <w:pPr>
              <w:pStyle w:val="Listenabsatz"/>
              <w:numPr>
                <w:ilvl w:val="0"/>
                <w:numId w:val="16"/>
              </w:numPr>
            </w:pPr>
            <w:r>
              <w:t>Programmierung</w:t>
            </w:r>
          </w:p>
          <w:p w14:paraId="7A8D5589" w14:textId="6D8DC51C" w:rsidR="00793211" w:rsidRPr="008F691E" w:rsidRDefault="00793211" w:rsidP="00793211">
            <w:pPr>
              <w:pStyle w:val="Listenabsatz"/>
              <w:numPr>
                <w:ilvl w:val="0"/>
                <w:numId w:val="16"/>
              </w:numPr>
            </w:pPr>
            <w:r>
              <w:t>Test</w:t>
            </w:r>
            <w:r w:rsidR="008648F0">
              <w:t>i</w:t>
            </w:r>
            <w:r>
              <w:t>ng</w:t>
            </w:r>
          </w:p>
          <w:p w14:paraId="1B175A4A" w14:textId="77777777" w:rsidR="00793211" w:rsidRPr="008F691E" w:rsidRDefault="00793211" w:rsidP="00793211">
            <w:pPr>
              <w:pStyle w:val="Listenabsatz"/>
              <w:numPr>
                <w:ilvl w:val="0"/>
                <w:numId w:val="16"/>
              </w:numPr>
            </w:pPr>
            <w:r>
              <w:t>Dokumentation der Diplomarbeit</w:t>
            </w:r>
          </w:p>
        </w:tc>
        <w:tc>
          <w:tcPr>
            <w:tcW w:w="2501" w:type="pct"/>
          </w:tcPr>
          <w:p w14:paraId="69EF838D" w14:textId="77777777" w:rsidR="00793211" w:rsidRDefault="00793211" w:rsidP="00C12FE1">
            <w:r>
              <w:t>Projektauftraggeber:</w:t>
            </w:r>
          </w:p>
          <w:p w14:paraId="24969AAE" w14:textId="77777777" w:rsidR="00793211" w:rsidRDefault="00793211" w:rsidP="00793211">
            <w:pPr>
              <w:pStyle w:val="Listenabsatz"/>
              <w:numPr>
                <w:ilvl w:val="0"/>
                <w:numId w:val="16"/>
              </w:numPr>
            </w:pPr>
            <w:r>
              <w:t>Özgür Saskin</w:t>
            </w:r>
          </w:p>
          <w:p w14:paraId="40B8D29D" w14:textId="77777777" w:rsidR="00793211" w:rsidRDefault="00793211" w:rsidP="00C12FE1">
            <w:pPr>
              <w:pStyle w:val="Listenabsatz"/>
            </w:pPr>
          </w:p>
          <w:p w14:paraId="0D749CDE" w14:textId="77777777" w:rsidR="00793211" w:rsidRDefault="00793211" w:rsidP="00C12FE1">
            <w:r>
              <w:t>Projektbetreuer:</w:t>
            </w:r>
          </w:p>
          <w:p w14:paraId="4DB29D3B" w14:textId="77777777" w:rsidR="00793211" w:rsidRDefault="00793211" w:rsidP="00793211">
            <w:pPr>
              <w:pStyle w:val="Listenabsatz"/>
              <w:numPr>
                <w:ilvl w:val="0"/>
                <w:numId w:val="16"/>
              </w:numPr>
            </w:pPr>
            <w:r>
              <w:t>Cornelia Lederle</w:t>
            </w:r>
          </w:p>
          <w:p w14:paraId="5846BD32" w14:textId="74B0EFD0" w:rsidR="00793211" w:rsidRDefault="00793211" w:rsidP="0080009D">
            <w:pPr>
              <w:pStyle w:val="Listenabsatz"/>
            </w:pPr>
          </w:p>
        </w:tc>
      </w:tr>
      <w:tr w:rsidR="00793211" w14:paraId="06B50AB0" w14:textId="77777777" w:rsidTr="004776E7">
        <w:trPr>
          <w:trHeight w:val="460"/>
        </w:trPr>
        <w:tc>
          <w:tcPr>
            <w:tcW w:w="2499" w:type="pct"/>
          </w:tcPr>
          <w:p w14:paraId="01D69D93" w14:textId="77777777" w:rsidR="00793211" w:rsidRDefault="00793211" w:rsidP="00C12FE1">
            <w:pPr>
              <w:rPr>
                <w:bCs/>
              </w:rPr>
            </w:pPr>
            <w:r>
              <w:t>Projektleiter:</w:t>
            </w:r>
          </w:p>
          <w:p w14:paraId="2167C6E1" w14:textId="77777777" w:rsidR="00793211" w:rsidRPr="00DF1D03" w:rsidRDefault="00793211" w:rsidP="00793211">
            <w:pPr>
              <w:pStyle w:val="Listenabsatz"/>
              <w:numPr>
                <w:ilvl w:val="0"/>
                <w:numId w:val="16"/>
              </w:numPr>
            </w:pPr>
            <w:r>
              <w:t>Hakan Emik</w:t>
            </w:r>
          </w:p>
        </w:tc>
        <w:tc>
          <w:tcPr>
            <w:tcW w:w="2501" w:type="pct"/>
          </w:tcPr>
          <w:p w14:paraId="25455B3E" w14:textId="77777777" w:rsidR="00793211" w:rsidRDefault="00793211" w:rsidP="00C12FE1">
            <w:r>
              <w:t>Projektteam:</w:t>
            </w:r>
          </w:p>
          <w:p w14:paraId="70CA1829" w14:textId="77777777" w:rsidR="00793211" w:rsidRDefault="00793211" w:rsidP="00793211">
            <w:pPr>
              <w:pStyle w:val="Listenabsatz"/>
              <w:numPr>
                <w:ilvl w:val="0"/>
                <w:numId w:val="16"/>
              </w:numPr>
            </w:pPr>
            <w:r>
              <w:t>Anil Celik</w:t>
            </w:r>
          </w:p>
          <w:p w14:paraId="140DD768" w14:textId="77777777" w:rsidR="00793211" w:rsidRDefault="00793211" w:rsidP="00793211">
            <w:pPr>
              <w:pStyle w:val="Listenabsatz"/>
              <w:numPr>
                <w:ilvl w:val="0"/>
                <w:numId w:val="16"/>
              </w:numPr>
            </w:pPr>
            <w:r>
              <w:t>Metin Gökcen</w:t>
            </w:r>
          </w:p>
          <w:p w14:paraId="720D63A8" w14:textId="77777777" w:rsidR="00793211" w:rsidRDefault="00793211" w:rsidP="00793211">
            <w:pPr>
              <w:pStyle w:val="Listenabsatz"/>
              <w:numPr>
                <w:ilvl w:val="0"/>
                <w:numId w:val="16"/>
              </w:numPr>
            </w:pPr>
            <w:r>
              <w:t>Dervis Yeniavci</w:t>
            </w:r>
          </w:p>
        </w:tc>
      </w:tr>
      <w:tr w:rsidR="00793211" w14:paraId="6A0CD8D5" w14:textId="77777777" w:rsidTr="004776E7">
        <w:trPr>
          <w:trHeight w:val="460"/>
        </w:trPr>
        <w:tc>
          <w:tcPr>
            <w:tcW w:w="5000" w:type="pct"/>
            <w:gridSpan w:val="2"/>
          </w:tcPr>
          <w:p w14:paraId="6A67AFB7" w14:textId="77777777" w:rsidR="00793211" w:rsidRDefault="00793211" w:rsidP="00C12FE1">
            <w:pPr>
              <w:rPr>
                <w:b/>
                <w:bCs/>
              </w:rPr>
            </w:pPr>
          </w:p>
          <w:p w14:paraId="26CCFF03" w14:textId="77777777" w:rsidR="00793211" w:rsidRDefault="00793211" w:rsidP="00C12FE1"/>
          <w:p w14:paraId="215FCF6A" w14:textId="77777777" w:rsidR="00793211" w:rsidRDefault="00793211" w:rsidP="00C12FE1"/>
          <w:p w14:paraId="73A4C742" w14:textId="77777777" w:rsidR="00793211" w:rsidRDefault="00793211" w:rsidP="00C12FE1"/>
          <w:p w14:paraId="137D2032" w14:textId="77777777" w:rsidR="00793211" w:rsidRDefault="00793211" w:rsidP="00C12FE1">
            <w:pPr>
              <w:rPr>
                <w:b/>
                <w:bCs/>
              </w:rPr>
            </w:pPr>
          </w:p>
          <w:p w14:paraId="4248E353" w14:textId="77777777" w:rsidR="00793211" w:rsidRDefault="00793211" w:rsidP="00C12FE1">
            <w:pPr>
              <w:rPr>
                <w:b/>
                <w:bCs/>
              </w:rPr>
            </w:pPr>
          </w:p>
          <w:p w14:paraId="0145B3BC" w14:textId="4B667625" w:rsidR="00793211" w:rsidRPr="00A62C69" w:rsidRDefault="00793211" w:rsidP="003C3C27">
            <w:pPr>
              <w:keepNext/>
              <w:rPr>
                <w:b/>
              </w:rPr>
            </w:pPr>
            <w:r w:rsidRPr="00A62C69">
              <w:rPr>
                <w:i/>
              </w:rPr>
              <w:t>Özgür Saskin</w:t>
            </w:r>
            <w:r>
              <w:t xml:space="preserve">, (Projetkauftraggeber)                                                            </w:t>
            </w:r>
            <w:r w:rsidR="00480F91">
              <w:t xml:space="preserve">  </w:t>
            </w:r>
            <w:bookmarkStart w:id="18" w:name="_GoBack"/>
            <w:bookmarkEnd w:id="18"/>
            <w:r>
              <w:t xml:space="preserve">   </w:t>
            </w:r>
            <w:r>
              <w:rPr>
                <w:i/>
              </w:rPr>
              <w:t xml:space="preserve">Hakan Emik, </w:t>
            </w:r>
            <w:r>
              <w:t xml:space="preserve">(Projektleiter)                                                         </w:t>
            </w:r>
          </w:p>
        </w:tc>
      </w:tr>
    </w:tbl>
    <w:p w14:paraId="24B33DBF" w14:textId="63AA2B17" w:rsidR="00CF0C27" w:rsidRDefault="003C3C27" w:rsidP="003C3C27">
      <w:pPr>
        <w:pStyle w:val="Beschriftung"/>
      </w:pPr>
      <w:r>
        <w:t xml:space="preserve">Tab. </w:t>
      </w:r>
      <w:fldSimple w:instr=" SEQ Tab. \* ARABIC ">
        <w:r w:rsidR="00736AF4">
          <w:rPr>
            <w:noProof/>
          </w:rPr>
          <w:t>1</w:t>
        </w:r>
      </w:fldSimple>
      <w:r>
        <w:t xml:space="preserve"> Projektauftrag</w:t>
      </w:r>
    </w:p>
    <w:p w14:paraId="431518CC" w14:textId="6F513D14" w:rsidR="00CF0C27" w:rsidRDefault="00CF0C27" w:rsidP="00AF6B59"/>
    <w:p w14:paraId="1AA12579" w14:textId="0DE6E4B8" w:rsidR="004C7660" w:rsidRDefault="004C7660" w:rsidP="00AF6B59"/>
    <w:p w14:paraId="6DE12C86" w14:textId="77777777" w:rsidR="004C7660" w:rsidRPr="00AF6B59" w:rsidRDefault="004C7660" w:rsidP="00AF6B59"/>
    <w:p w14:paraId="441381DE" w14:textId="47F0B3E9" w:rsidR="00DA3030" w:rsidRDefault="00540C9D" w:rsidP="00DA3030">
      <w:pPr>
        <w:pStyle w:val="berschrift2"/>
      </w:pPr>
      <w:bookmarkStart w:id="19" w:name="_Toc503624061"/>
      <w:r>
        <w:lastRenderedPageBreak/>
        <w:t>Projektorganisation</w:t>
      </w:r>
      <w:bookmarkEnd w:id="19"/>
      <w:r>
        <w:t xml:space="preserve"> </w:t>
      </w:r>
    </w:p>
    <w:p w14:paraId="7832CC9B" w14:textId="639BB591" w:rsidR="004C7660" w:rsidRDefault="004C7660" w:rsidP="004C7660">
      <w:r>
        <w:t xml:space="preserve">In der nachfolgenden Tabelle wird die Organisation des Projekts dargestellt. Die Betreuerin, Auftraggeber sowie der Projektleiter und die Projektmitglieder werden in dieser Tabelle </w:t>
      </w:r>
      <w:r w:rsidR="00B476BE">
        <w:t xml:space="preserve">zusammen mit ihren Aufgabenbereichen und dazu benötigten Fähigkeiten aufgelistet. </w:t>
      </w:r>
    </w:p>
    <w:p w14:paraId="33F42905" w14:textId="5E522FBB" w:rsidR="00B476BE" w:rsidRDefault="00B476BE" w:rsidP="004C7660"/>
    <w:tbl>
      <w:tblPr>
        <w:tblStyle w:val="Tabellenraster"/>
        <w:tblW w:w="5000" w:type="pct"/>
        <w:tblLook w:val="04A0" w:firstRow="1" w:lastRow="0" w:firstColumn="1" w:lastColumn="0" w:noHBand="0" w:noVBand="1"/>
      </w:tblPr>
      <w:tblGrid>
        <w:gridCol w:w="2154"/>
        <w:gridCol w:w="4893"/>
        <w:gridCol w:w="2015"/>
      </w:tblGrid>
      <w:tr w:rsidR="00B476BE" w14:paraId="71C87A46" w14:textId="77777777" w:rsidTr="004776E7">
        <w:trPr>
          <w:trHeight w:val="490"/>
        </w:trPr>
        <w:tc>
          <w:tcPr>
            <w:tcW w:w="5000" w:type="pct"/>
            <w:gridSpan w:val="3"/>
            <w:shd w:val="clear" w:color="auto" w:fill="92D050"/>
          </w:tcPr>
          <w:p w14:paraId="6F217669" w14:textId="77777777" w:rsidR="00B476BE" w:rsidRDefault="00B476BE" w:rsidP="00C12FE1">
            <w:pPr>
              <w:jc w:val="center"/>
              <w:rPr>
                <w:b/>
              </w:rPr>
            </w:pPr>
            <w:r>
              <w:rPr>
                <w:b/>
              </w:rPr>
              <w:t>Projektorganisation</w:t>
            </w:r>
          </w:p>
        </w:tc>
      </w:tr>
      <w:tr w:rsidR="00B476BE" w14:paraId="677EC885" w14:textId="77777777" w:rsidTr="004776E7">
        <w:trPr>
          <w:trHeight w:val="490"/>
        </w:trPr>
        <w:tc>
          <w:tcPr>
            <w:tcW w:w="1188" w:type="pct"/>
            <w:shd w:val="clear" w:color="auto" w:fill="D9D9D9" w:themeFill="background1" w:themeFillShade="D9"/>
          </w:tcPr>
          <w:p w14:paraId="3307D16E" w14:textId="77777777" w:rsidR="00B476BE" w:rsidRPr="002A6DD4" w:rsidRDefault="00B476BE" w:rsidP="00C12FE1">
            <w:pPr>
              <w:rPr>
                <w:b/>
              </w:rPr>
            </w:pPr>
            <w:r>
              <w:rPr>
                <w:b/>
              </w:rPr>
              <w:t>Projektrolle</w:t>
            </w:r>
          </w:p>
        </w:tc>
        <w:tc>
          <w:tcPr>
            <w:tcW w:w="2700" w:type="pct"/>
            <w:shd w:val="clear" w:color="auto" w:fill="D9D9D9" w:themeFill="background1" w:themeFillShade="D9"/>
          </w:tcPr>
          <w:p w14:paraId="4DFA487E" w14:textId="77777777" w:rsidR="00B476BE" w:rsidRDefault="00B476BE" w:rsidP="00C12FE1">
            <w:pPr>
              <w:rPr>
                <w:b/>
              </w:rPr>
            </w:pPr>
            <w:r>
              <w:rPr>
                <w:b/>
              </w:rPr>
              <w:t>Aufgaben/Fähigkeiten</w:t>
            </w:r>
          </w:p>
        </w:tc>
        <w:tc>
          <w:tcPr>
            <w:tcW w:w="1112" w:type="pct"/>
            <w:shd w:val="clear" w:color="auto" w:fill="D9D9D9" w:themeFill="background1" w:themeFillShade="D9"/>
          </w:tcPr>
          <w:p w14:paraId="15BBFA52" w14:textId="77777777" w:rsidR="00B476BE" w:rsidRDefault="00B476BE" w:rsidP="00C12FE1">
            <w:pPr>
              <w:rPr>
                <w:b/>
              </w:rPr>
            </w:pPr>
            <w:r>
              <w:rPr>
                <w:b/>
              </w:rPr>
              <w:t>Name</w:t>
            </w:r>
          </w:p>
        </w:tc>
      </w:tr>
      <w:tr w:rsidR="00B476BE" w14:paraId="68A4F7FC" w14:textId="77777777" w:rsidTr="004776E7">
        <w:trPr>
          <w:trHeight w:val="1539"/>
        </w:trPr>
        <w:tc>
          <w:tcPr>
            <w:tcW w:w="1188" w:type="pct"/>
          </w:tcPr>
          <w:p w14:paraId="05DF8105" w14:textId="77777777" w:rsidR="00B476BE" w:rsidRPr="002A6DD4" w:rsidRDefault="00B476BE" w:rsidP="00C12FE1">
            <w:r>
              <w:t>Projektauftraggeber</w:t>
            </w:r>
          </w:p>
        </w:tc>
        <w:tc>
          <w:tcPr>
            <w:tcW w:w="2700" w:type="pct"/>
          </w:tcPr>
          <w:p w14:paraId="6A65431A" w14:textId="77777777" w:rsidR="00B476BE" w:rsidRDefault="00B476BE" w:rsidP="00B476BE">
            <w:pPr>
              <w:pStyle w:val="Listenabsatz"/>
              <w:numPr>
                <w:ilvl w:val="0"/>
                <w:numId w:val="16"/>
              </w:numPr>
            </w:pPr>
            <w:r>
              <w:t>Ziele und Vorgaben geben</w:t>
            </w:r>
          </w:p>
          <w:p w14:paraId="49CC35AE" w14:textId="77777777" w:rsidR="00B476BE" w:rsidRDefault="00B476BE" w:rsidP="00B476BE">
            <w:pPr>
              <w:pStyle w:val="Listenabsatz"/>
              <w:numPr>
                <w:ilvl w:val="0"/>
                <w:numId w:val="16"/>
              </w:numPr>
            </w:pPr>
            <w:r>
              <w:t>kommunikationsfähig</w:t>
            </w:r>
          </w:p>
          <w:p w14:paraId="3A342A01" w14:textId="77777777" w:rsidR="00B476BE" w:rsidRPr="004A69C7" w:rsidRDefault="00B476BE" w:rsidP="00C12FE1"/>
        </w:tc>
        <w:tc>
          <w:tcPr>
            <w:tcW w:w="1112" w:type="pct"/>
          </w:tcPr>
          <w:p w14:paraId="7E3C4160" w14:textId="77777777" w:rsidR="00B476BE" w:rsidRPr="004A69C7" w:rsidRDefault="00B476BE" w:rsidP="00C12FE1">
            <w:r>
              <w:t>Özgür Saskin</w:t>
            </w:r>
          </w:p>
        </w:tc>
      </w:tr>
      <w:tr w:rsidR="00B476BE" w14:paraId="074054FF" w14:textId="77777777" w:rsidTr="004776E7">
        <w:trPr>
          <w:trHeight w:val="1539"/>
        </w:trPr>
        <w:tc>
          <w:tcPr>
            <w:tcW w:w="1188" w:type="pct"/>
          </w:tcPr>
          <w:p w14:paraId="1BCA5EFB" w14:textId="77777777" w:rsidR="00B476BE" w:rsidRPr="004A69C7" w:rsidRDefault="00B476BE" w:rsidP="00C12FE1">
            <w:r>
              <w:t>Projektbetreuer</w:t>
            </w:r>
          </w:p>
        </w:tc>
        <w:tc>
          <w:tcPr>
            <w:tcW w:w="2700" w:type="pct"/>
          </w:tcPr>
          <w:p w14:paraId="3DAA9442" w14:textId="77777777" w:rsidR="00B476BE" w:rsidRDefault="00B476BE" w:rsidP="00B476BE">
            <w:pPr>
              <w:pStyle w:val="Listenabsatz"/>
              <w:numPr>
                <w:ilvl w:val="0"/>
                <w:numId w:val="16"/>
              </w:numPr>
            </w:pPr>
            <w:r>
              <w:t xml:space="preserve">Hilfestellung bei Problemen, Korrektur und Verbesserungsvorschläge von Dokumenten </w:t>
            </w:r>
          </w:p>
          <w:p w14:paraId="54066FFB" w14:textId="77777777" w:rsidR="00B476BE" w:rsidRPr="004A69C7" w:rsidRDefault="00B476BE" w:rsidP="00B476BE">
            <w:pPr>
              <w:pStyle w:val="Listenabsatz"/>
              <w:numPr>
                <w:ilvl w:val="0"/>
                <w:numId w:val="16"/>
              </w:numPr>
            </w:pPr>
            <w:r>
              <w:t>Fachwissen und Hilfsbereitschaft</w:t>
            </w:r>
          </w:p>
        </w:tc>
        <w:tc>
          <w:tcPr>
            <w:tcW w:w="1112" w:type="pct"/>
          </w:tcPr>
          <w:p w14:paraId="1602DF61" w14:textId="77777777" w:rsidR="00B476BE" w:rsidRPr="004A69C7" w:rsidRDefault="00B476BE" w:rsidP="00C12FE1">
            <w:r>
              <w:t>Cornelia Lederle</w:t>
            </w:r>
          </w:p>
        </w:tc>
      </w:tr>
      <w:tr w:rsidR="00B476BE" w14:paraId="59758EED" w14:textId="77777777" w:rsidTr="004776E7">
        <w:trPr>
          <w:trHeight w:val="2544"/>
        </w:trPr>
        <w:tc>
          <w:tcPr>
            <w:tcW w:w="1188" w:type="pct"/>
          </w:tcPr>
          <w:p w14:paraId="4A097C6C" w14:textId="77777777" w:rsidR="00B476BE" w:rsidRPr="004A69C7" w:rsidRDefault="00B476BE" w:rsidP="00C12FE1">
            <w:r>
              <w:t>Projektleiter</w:t>
            </w:r>
          </w:p>
        </w:tc>
        <w:tc>
          <w:tcPr>
            <w:tcW w:w="2700" w:type="pct"/>
          </w:tcPr>
          <w:p w14:paraId="68F72781" w14:textId="77777777" w:rsidR="00B476BE" w:rsidRDefault="00B476BE" w:rsidP="00B476BE">
            <w:pPr>
              <w:pStyle w:val="Listenabsatz"/>
              <w:numPr>
                <w:ilvl w:val="0"/>
                <w:numId w:val="16"/>
              </w:numPr>
            </w:pPr>
            <w:r>
              <w:t>Koordination und Leitung, Projektmanagement, Dokumentation des Projekts</w:t>
            </w:r>
          </w:p>
          <w:p w14:paraId="6CB36BC2" w14:textId="77777777" w:rsidR="00B476BE" w:rsidRPr="004A69C7" w:rsidRDefault="00B476BE" w:rsidP="00B476BE">
            <w:pPr>
              <w:pStyle w:val="Listenabsatz"/>
              <w:numPr>
                <w:ilvl w:val="0"/>
                <w:numId w:val="16"/>
              </w:numPr>
            </w:pPr>
            <w:r>
              <w:t xml:space="preserve">Kommunikationsfähig, organisiert, motivierend und hilfsbereit </w:t>
            </w:r>
          </w:p>
        </w:tc>
        <w:tc>
          <w:tcPr>
            <w:tcW w:w="1112" w:type="pct"/>
          </w:tcPr>
          <w:p w14:paraId="3A39E0E5" w14:textId="77777777" w:rsidR="00B476BE" w:rsidRPr="004A69C7" w:rsidRDefault="00B476BE" w:rsidP="00C12FE1">
            <w:r>
              <w:t>Hakan Emik</w:t>
            </w:r>
          </w:p>
        </w:tc>
      </w:tr>
      <w:tr w:rsidR="00B476BE" w:rsidRPr="00A63943" w14:paraId="01B0ECCF" w14:textId="77777777" w:rsidTr="004776E7">
        <w:trPr>
          <w:trHeight w:val="2521"/>
        </w:trPr>
        <w:tc>
          <w:tcPr>
            <w:tcW w:w="1188" w:type="pct"/>
          </w:tcPr>
          <w:p w14:paraId="0DF8FCDB" w14:textId="77777777" w:rsidR="00B476BE" w:rsidRPr="004A69C7" w:rsidRDefault="00B476BE" w:rsidP="00C12FE1">
            <w:r>
              <w:t>Projektteammitglied</w:t>
            </w:r>
          </w:p>
        </w:tc>
        <w:tc>
          <w:tcPr>
            <w:tcW w:w="2700" w:type="pct"/>
          </w:tcPr>
          <w:p w14:paraId="24092079" w14:textId="77777777" w:rsidR="00B476BE" w:rsidRDefault="00B476BE" w:rsidP="00B476BE">
            <w:pPr>
              <w:pStyle w:val="Listenabsatz"/>
              <w:numPr>
                <w:ilvl w:val="0"/>
                <w:numId w:val="16"/>
              </w:numPr>
            </w:pPr>
            <w:r>
              <w:t>Programmierung bzw. Entwicklung, Konzeption und Design, Dokumentation des Projekts</w:t>
            </w:r>
          </w:p>
          <w:p w14:paraId="0D2F7D4E" w14:textId="77777777" w:rsidR="00B476BE" w:rsidRPr="004A69C7" w:rsidRDefault="00B476BE" w:rsidP="00B476BE">
            <w:pPr>
              <w:pStyle w:val="Listenabsatz"/>
              <w:numPr>
                <w:ilvl w:val="0"/>
                <w:numId w:val="16"/>
              </w:numPr>
            </w:pPr>
            <w:r>
              <w:t>Motiviert, engagiert, teamfähig und zielstrebig</w:t>
            </w:r>
          </w:p>
        </w:tc>
        <w:tc>
          <w:tcPr>
            <w:tcW w:w="1112" w:type="pct"/>
          </w:tcPr>
          <w:p w14:paraId="71E6C76A" w14:textId="3EA4E3D6" w:rsidR="00B476BE" w:rsidRDefault="00B476BE" w:rsidP="00C12FE1">
            <w:pPr>
              <w:rPr>
                <w:lang w:val="en-US"/>
              </w:rPr>
            </w:pPr>
            <w:r w:rsidRPr="000C0555">
              <w:rPr>
                <w:lang w:val="en-US"/>
              </w:rPr>
              <w:t>Anil Celik,</w:t>
            </w:r>
          </w:p>
          <w:p w14:paraId="56C54E0D" w14:textId="77777777" w:rsidR="002054A5" w:rsidRPr="000C0555" w:rsidRDefault="002054A5" w:rsidP="00C12FE1">
            <w:pPr>
              <w:rPr>
                <w:lang w:val="en-US"/>
              </w:rPr>
            </w:pPr>
          </w:p>
          <w:p w14:paraId="3D7D228C" w14:textId="3FA1F3EC" w:rsidR="00B476BE" w:rsidRDefault="00B476BE" w:rsidP="00C12FE1">
            <w:pPr>
              <w:rPr>
                <w:lang w:val="en-US"/>
              </w:rPr>
            </w:pPr>
            <w:r w:rsidRPr="000C0555">
              <w:rPr>
                <w:lang w:val="en-US"/>
              </w:rPr>
              <w:t>Metin Gökcen,</w:t>
            </w:r>
          </w:p>
          <w:p w14:paraId="43176F37" w14:textId="77777777" w:rsidR="002054A5" w:rsidRPr="000C0555" w:rsidRDefault="002054A5" w:rsidP="00C12FE1">
            <w:pPr>
              <w:rPr>
                <w:lang w:val="en-US"/>
              </w:rPr>
            </w:pPr>
          </w:p>
          <w:p w14:paraId="04A32436" w14:textId="77777777" w:rsidR="00B476BE" w:rsidRPr="000C0555" w:rsidRDefault="00B476BE" w:rsidP="003C3C27">
            <w:pPr>
              <w:keepNext/>
              <w:rPr>
                <w:lang w:val="en-US"/>
              </w:rPr>
            </w:pPr>
            <w:r w:rsidRPr="000C0555">
              <w:rPr>
                <w:lang w:val="en-US"/>
              </w:rPr>
              <w:t>Dervis Yeniavci</w:t>
            </w:r>
          </w:p>
        </w:tc>
      </w:tr>
    </w:tbl>
    <w:p w14:paraId="11FE0DAD" w14:textId="199DFD89" w:rsidR="00B476BE" w:rsidRDefault="003C3C27" w:rsidP="003C3C27">
      <w:pPr>
        <w:pStyle w:val="Beschriftung"/>
      </w:pPr>
      <w:r>
        <w:t xml:space="preserve">Tab. </w:t>
      </w:r>
      <w:fldSimple w:instr=" SEQ Tab. \* ARABIC ">
        <w:r w:rsidR="00736AF4">
          <w:rPr>
            <w:noProof/>
          </w:rPr>
          <w:t>2</w:t>
        </w:r>
      </w:fldSimple>
      <w:r>
        <w:t xml:space="preserve"> Projektorganisation</w:t>
      </w:r>
    </w:p>
    <w:p w14:paraId="1A6396D0" w14:textId="194A3359" w:rsidR="003C3C27" w:rsidRDefault="003C3C27" w:rsidP="003C3C27">
      <w:pPr>
        <w:rPr>
          <w:lang w:val="en-US"/>
        </w:rPr>
      </w:pPr>
    </w:p>
    <w:p w14:paraId="4EA0948E" w14:textId="5E5390DA" w:rsidR="003C3C27" w:rsidRDefault="003C3C27" w:rsidP="003C3C27">
      <w:pPr>
        <w:rPr>
          <w:lang w:val="en-US"/>
        </w:rPr>
      </w:pPr>
    </w:p>
    <w:p w14:paraId="46E8F46E" w14:textId="19B8C61E" w:rsidR="003C3C27" w:rsidRDefault="003C3C27" w:rsidP="003C3C27">
      <w:pPr>
        <w:rPr>
          <w:lang w:val="en-US"/>
        </w:rPr>
      </w:pPr>
    </w:p>
    <w:p w14:paraId="60953128" w14:textId="30BF5175" w:rsidR="003C3C27" w:rsidRDefault="003C3C27" w:rsidP="003C3C27">
      <w:pPr>
        <w:rPr>
          <w:lang w:val="en-US"/>
        </w:rPr>
      </w:pPr>
    </w:p>
    <w:p w14:paraId="36A4B5DE" w14:textId="11704C6D" w:rsidR="003C3C27" w:rsidRDefault="003C3C27" w:rsidP="003C3C27">
      <w:pPr>
        <w:rPr>
          <w:lang w:val="en-US"/>
        </w:rPr>
      </w:pPr>
    </w:p>
    <w:p w14:paraId="1C30BBB4" w14:textId="77777777" w:rsidR="003C3C27" w:rsidRPr="003C3C27" w:rsidRDefault="003C3C27" w:rsidP="003C3C27">
      <w:pPr>
        <w:rPr>
          <w:lang w:val="en-US"/>
        </w:rPr>
      </w:pPr>
    </w:p>
    <w:p w14:paraId="668AE6F7" w14:textId="53BA15CF" w:rsidR="00FD01F6" w:rsidRDefault="00FD01F6" w:rsidP="00FD01F6">
      <w:pPr>
        <w:pStyle w:val="berschrift2"/>
      </w:pPr>
      <w:bookmarkStart w:id="20" w:name="_Toc503624062"/>
      <w:r>
        <w:lastRenderedPageBreak/>
        <w:t>Projektorganigramm</w:t>
      </w:r>
      <w:bookmarkEnd w:id="20"/>
    </w:p>
    <w:p w14:paraId="69E1F398" w14:textId="6EF0F3D8" w:rsidR="003C3C27" w:rsidRDefault="00CE03BB" w:rsidP="003C3C27">
      <w:r>
        <w:t xml:space="preserve">Das Projektorganigramm stellt den hierarchischen Aufbau des Projekts dar. </w:t>
      </w:r>
    </w:p>
    <w:p w14:paraId="2CC78800" w14:textId="77777777" w:rsidR="00CE03BB" w:rsidRDefault="00CE03BB" w:rsidP="003C3C27"/>
    <w:p w14:paraId="558B1151" w14:textId="77777777" w:rsidR="00CE03BB" w:rsidRDefault="00CE03BB" w:rsidP="00CE03BB">
      <w:pPr>
        <w:keepNext/>
      </w:pPr>
      <w:r>
        <w:rPr>
          <w:b/>
          <w:noProof/>
          <w:lang w:val="en-US"/>
        </w:rPr>
        <w:drawing>
          <wp:inline distT="0" distB="0" distL="0" distR="0" wp14:anchorId="276D64D0" wp14:editId="2AC1386F">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49FAFCF" w14:textId="71ED5CA9" w:rsidR="00CE03BB" w:rsidRDefault="00CE03BB" w:rsidP="00CE03BB">
      <w:pPr>
        <w:pStyle w:val="Beschriftung"/>
        <w:ind w:left="1416"/>
      </w:pPr>
      <w:r>
        <w:t xml:space="preserve">        Abb. </w:t>
      </w:r>
      <w:fldSimple w:instr=" SEQ Abb. \* ARABIC ">
        <w:r w:rsidR="00736AF4">
          <w:rPr>
            <w:noProof/>
          </w:rPr>
          <w:t>7</w:t>
        </w:r>
      </w:fldSimple>
      <w:r>
        <w:t xml:space="preserve"> Projektorganigramm</w:t>
      </w:r>
    </w:p>
    <w:p w14:paraId="13D9FE7B" w14:textId="1E113A12" w:rsidR="00CE03BB" w:rsidRDefault="00CE03BB" w:rsidP="003C3C27"/>
    <w:p w14:paraId="15ED8548" w14:textId="06BEF63F" w:rsidR="00417134" w:rsidRDefault="00417134" w:rsidP="003C3C27"/>
    <w:p w14:paraId="66F98116" w14:textId="4E80A001" w:rsidR="00417134" w:rsidRDefault="00417134" w:rsidP="003C3C27"/>
    <w:p w14:paraId="378720E1" w14:textId="6147636C" w:rsidR="00417134" w:rsidRDefault="00417134" w:rsidP="003C3C27"/>
    <w:p w14:paraId="0ABE1535" w14:textId="65F0F680" w:rsidR="00417134" w:rsidRDefault="00417134" w:rsidP="003C3C27"/>
    <w:p w14:paraId="49D42D7A" w14:textId="77777777" w:rsidR="00417134" w:rsidRDefault="00417134" w:rsidP="003C3C27"/>
    <w:p w14:paraId="2B101BFA" w14:textId="76704325" w:rsidR="00CE03BB" w:rsidRDefault="00CE03BB" w:rsidP="003C3C27"/>
    <w:p w14:paraId="4BCCE09F" w14:textId="0E84AAE0" w:rsidR="00417134" w:rsidRDefault="00417134" w:rsidP="003C3C27"/>
    <w:p w14:paraId="129C1251" w14:textId="72EC2DC7" w:rsidR="00417134" w:rsidRDefault="00417134" w:rsidP="003C3C27"/>
    <w:p w14:paraId="69A513F7" w14:textId="3090428D" w:rsidR="00417134" w:rsidRDefault="00417134" w:rsidP="003C3C27"/>
    <w:p w14:paraId="2955E5DA" w14:textId="65F7BFE3" w:rsidR="00417134" w:rsidRDefault="00417134" w:rsidP="003C3C27"/>
    <w:p w14:paraId="6C8945CC" w14:textId="7438BC11" w:rsidR="00417134" w:rsidRDefault="00417134" w:rsidP="003C3C27"/>
    <w:p w14:paraId="3F93D7EE" w14:textId="05706979" w:rsidR="00417134" w:rsidRDefault="00417134" w:rsidP="003C3C27"/>
    <w:p w14:paraId="448AE8C0" w14:textId="0B898EF1" w:rsidR="00417134" w:rsidRDefault="00417134" w:rsidP="003C3C27"/>
    <w:p w14:paraId="373D7351" w14:textId="038A8B04" w:rsidR="00417134" w:rsidRDefault="00417134" w:rsidP="003C3C27"/>
    <w:p w14:paraId="7503CFD2" w14:textId="1AE81598" w:rsidR="00417134" w:rsidRDefault="00417134" w:rsidP="003C3C27"/>
    <w:p w14:paraId="54912090" w14:textId="35F29386" w:rsidR="00417134" w:rsidRDefault="00417134" w:rsidP="003C3C27"/>
    <w:p w14:paraId="36125153" w14:textId="221F734B" w:rsidR="00417134" w:rsidRDefault="00417134" w:rsidP="003C3C27"/>
    <w:p w14:paraId="2B96D266" w14:textId="238F05F9" w:rsidR="00417134" w:rsidRDefault="00417134" w:rsidP="003C3C27"/>
    <w:p w14:paraId="40E4E9FD" w14:textId="77777777" w:rsidR="00417134" w:rsidRPr="003C3C27" w:rsidRDefault="00417134" w:rsidP="003C3C27"/>
    <w:p w14:paraId="78FE98B0" w14:textId="340B5D95" w:rsidR="00962B5C" w:rsidRDefault="00962B5C" w:rsidP="00962B5C">
      <w:pPr>
        <w:pStyle w:val="berschrift2"/>
      </w:pPr>
      <w:bookmarkStart w:id="21" w:name="_Toc503624063"/>
      <w:r>
        <w:lastRenderedPageBreak/>
        <w:t>Projektzieleplan</w:t>
      </w:r>
      <w:bookmarkEnd w:id="21"/>
    </w:p>
    <w:p w14:paraId="3311F09A" w14:textId="16BFB414" w:rsidR="00417134" w:rsidRDefault="00356E55" w:rsidP="00417134">
      <w:r>
        <w:t>Mit dem Projektzieleplan wurden die Haupt- Neben- und Nichtziele des Projekts festgelegt und klar definiert. Die Hauptziele müssen ein erfolgreiches Projektergebnis erreicht werden, während die Nebenziele optional sind und nicht erfüllt werden müssen. Mit den Nichtzielen wurden Projektgrenzen gesetzt.</w:t>
      </w:r>
    </w:p>
    <w:p w14:paraId="536C1D2F" w14:textId="77777777" w:rsidR="00356E55" w:rsidRPr="00417134" w:rsidRDefault="00356E55" w:rsidP="00417134"/>
    <w:p w14:paraId="136D0075" w14:textId="36698956" w:rsidR="00356E55" w:rsidRPr="00356E55" w:rsidRDefault="00962B5C" w:rsidP="00356E55">
      <w:pPr>
        <w:pStyle w:val="berschrift3"/>
      </w:pPr>
      <w:bookmarkStart w:id="22" w:name="_Toc503624064"/>
      <w:r>
        <w:t>Hauptziele</w:t>
      </w:r>
      <w:bookmarkEnd w:id="22"/>
    </w:p>
    <w:p w14:paraId="3E26B1A9" w14:textId="77777777" w:rsidR="00356E55" w:rsidRPr="00B87F63" w:rsidRDefault="00356E55" w:rsidP="00356E55">
      <w:pPr>
        <w:pStyle w:val="Listenabsatz"/>
        <w:numPr>
          <w:ilvl w:val="0"/>
          <w:numId w:val="16"/>
        </w:numPr>
        <w:spacing w:before="0" w:after="160"/>
        <w:rPr>
          <w:b/>
        </w:rPr>
      </w:pPr>
      <w:r>
        <w:t>Eine komplett neue Webseite mit anspruchsvollem Design.</w:t>
      </w:r>
    </w:p>
    <w:p w14:paraId="6D7A83BF" w14:textId="77777777" w:rsidR="00356E55" w:rsidRPr="00B87F63" w:rsidRDefault="00356E55" w:rsidP="00356E55">
      <w:pPr>
        <w:pStyle w:val="Listenabsatz"/>
        <w:numPr>
          <w:ilvl w:val="1"/>
          <w:numId w:val="16"/>
        </w:numPr>
        <w:spacing w:before="0" w:after="160"/>
        <w:rPr>
          <w:b/>
        </w:rPr>
      </w:pPr>
      <w:r>
        <w:t>Da das Unternehmen sich umbenannt hat, wurde eine neue Webseite erstellt werden. Diese Seite beinhaltet alle nötigen Informationen über das Unternehmen, wie etwa die Öffnungszeiten, die Speisekarte und der Standort. Weiters hat die Webseite eine klare Struktur, sodass Besucher der Webseite sich leicht navigieren können.</w:t>
      </w:r>
    </w:p>
    <w:p w14:paraId="101D310C" w14:textId="77777777" w:rsidR="00356E55" w:rsidRPr="00B87F63" w:rsidRDefault="00356E55" w:rsidP="00356E55">
      <w:pPr>
        <w:pStyle w:val="Listenabsatz"/>
        <w:numPr>
          <w:ilvl w:val="0"/>
          <w:numId w:val="16"/>
        </w:numPr>
        <w:spacing w:before="0" w:after="160"/>
        <w:rPr>
          <w:b/>
        </w:rPr>
      </w:pPr>
      <w:r>
        <w:t>Kunden müssen sich zuerst registrieren bevor sie bestellen oder reservieren können.</w:t>
      </w:r>
    </w:p>
    <w:p w14:paraId="4AEF5A2C" w14:textId="77777777" w:rsidR="00356E55" w:rsidRPr="00B87F63" w:rsidRDefault="00356E55" w:rsidP="00356E55">
      <w:pPr>
        <w:pStyle w:val="Listenabsatz"/>
        <w:numPr>
          <w:ilvl w:val="1"/>
          <w:numId w:val="16"/>
        </w:numPr>
        <w:spacing w:before="0" w:after="160"/>
        <w:rPr>
          <w:b/>
        </w:rPr>
      </w:pPr>
      <w:r>
        <w:t>Die Registrierung wurde so einfach wie möglich für den Kunden umgesetzt. Über verschiedene soziale Medien ist es möglich sich zu registrieren. Damit will man verhindern, dass das System von Spamangriffen geschützt wird (Spamangriff auf Deutsch?).</w:t>
      </w:r>
    </w:p>
    <w:p w14:paraId="5B632865" w14:textId="77777777" w:rsidR="00356E55" w:rsidRPr="00B87F63" w:rsidRDefault="00356E55" w:rsidP="00356E55">
      <w:pPr>
        <w:pStyle w:val="Listenabsatz"/>
        <w:numPr>
          <w:ilvl w:val="0"/>
          <w:numId w:val="16"/>
        </w:numPr>
        <w:spacing w:before="0" w:after="160"/>
        <w:rPr>
          <w:b/>
        </w:rPr>
      </w:pPr>
      <w:r>
        <w:t>Die Webseite beinhaltet ein Bestellsystem.</w:t>
      </w:r>
    </w:p>
    <w:p w14:paraId="06117F70" w14:textId="77777777" w:rsidR="00356E55" w:rsidRPr="00B87F63" w:rsidRDefault="00356E55" w:rsidP="00356E55">
      <w:pPr>
        <w:pStyle w:val="Listenabsatz"/>
        <w:numPr>
          <w:ilvl w:val="1"/>
          <w:numId w:val="16"/>
        </w:numPr>
        <w:spacing w:before="0" w:after="160"/>
        <w:rPr>
          <w:b/>
        </w:rPr>
      </w:pPr>
      <w:r>
        <w:t>Gart Bistro ist unabhängig von anderen Plattformen und kann Bestellungen über ihr eigenes System aufnehmen. Das Bestellsystem hat eine übersichtliche grafische Oberfläche, und es gibt diverse Zahlungsmöglichkeiten wie zum Beispiel PayPal oder mit Kreditkarte. Barzahlung ist ebenfalls möglich. Die Mitarbeiter erhalten bei jeder Bestellung eine Benachrichtigung über E-Mail mit allen Informationen.</w:t>
      </w:r>
    </w:p>
    <w:p w14:paraId="6852AFDF" w14:textId="77777777" w:rsidR="00356E55" w:rsidRPr="00B87F63" w:rsidRDefault="00356E55" w:rsidP="00356E55">
      <w:pPr>
        <w:pStyle w:val="Listenabsatz"/>
        <w:numPr>
          <w:ilvl w:val="0"/>
          <w:numId w:val="16"/>
        </w:numPr>
        <w:spacing w:before="0" w:after="160"/>
        <w:rPr>
          <w:b/>
        </w:rPr>
      </w:pPr>
      <w:r>
        <w:t>Tische können Eins bis Zwei Tage davor reserviert werden</w:t>
      </w:r>
    </w:p>
    <w:p w14:paraId="222E820A" w14:textId="39E5E857" w:rsidR="00356E55" w:rsidRPr="00917F89" w:rsidRDefault="00356E55" w:rsidP="00356E55">
      <w:pPr>
        <w:pStyle w:val="Listenabsatz"/>
        <w:numPr>
          <w:ilvl w:val="1"/>
          <w:numId w:val="16"/>
        </w:numPr>
        <w:spacing w:before="0" w:after="160"/>
        <w:rPr>
          <w:b/>
        </w:rPr>
      </w:pPr>
      <w:r>
        <w:t>Eine Reservierung kann leicht über die Webseite durchgeführt werden. Die Benutzer müssen angeben an welchem Tag, wie viele Personen und welche Uhrzeit sie reservieren möchten.</w:t>
      </w:r>
    </w:p>
    <w:p w14:paraId="440F1E68" w14:textId="77777777" w:rsidR="00917F89" w:rsidRPr="00917F89" w:rsidRDefault="00917F89" w:rsidP="00917F89">
      <w:pPr>
        <w:pStyle w:val="Listenabsatz"/>
        <w:spacing w:before="0" w:after="160"/>
        <w:ind w:left="1440"/>
        <w:rPr>
          <w:b/>
        </w:rPr>
      </w:pPr>
    </w:p>
    <w:p w14:paraId="372FCBD4" w14:textId="7BE84420" w:rsidR="00962B5C" w:rsidRDefault="00962B5C" w:rsidP="00962B5C">
      <w:pPr>
        <w:pStyle w:val="berschrift3"/>
      </w:pPr>
      <w:bookmarkStart w:id="23" w:name="_Toc503624065"/>
      <w:r>
        <w:t>Nebenziele</w:t>
      </w:r>
      <w:bookmarkEnd w:id="23"/>
    </w:p>
    <w:p w14:paraId="064E33F6" w14:textId="77777777" w:rsidR="00356E55" w:rsidRPr="0011320E" w:rsidRDefault="00356E55" w:rsidP="00356E55">
      <w:pPr>
        <w:pStyle w:val="Listenabsatz"/>
        <w:numPr>
          <w:ilvl w:val="0"/>
          <w:numId w:val="16"/>
        </w:numPr>
        <w:spacing w:before="0" w:after="160"/>
        <w:rPr>
          <w:b/>
        </w:rPr>
      </w:pPr>
      <w:r>
        <w:t>Speisen bzw. einzelne Produkte können bewertet werden.</w:t>
      </w:r>
    </w:p>
    <w:p w14:paraId="012C0FC1" w14:textId="77777777" w:rsidR="00356E55" w:rsidRPr="000B730C" w:rsidRDefault="00356E55" w:rsidP="00356E55">
      <w:pPr>
        <w:pStyle w:val="Listenabsatz"/>
        <w:numPr>
          <w:ilvl w:val="1"/>
          <w:numId w:val="16"/>
        </w:numPr>
        <w:spacing w:before="0" w:after="160"/>
        <w:rPr>
          <w:b/>
        </w:rPr>
      </w:pPr>
      <w:r>
        <w:t>Auf der Webseite können Benutzer bzw. Kunden die einzelnen Speisen bewerten und einen Kommentar abgeben, entweder anonym oder mit ihren Vor- und Nachnamen.</w:t>
      </w:r>
    </w:p>
    <w:p w14:paraId="1265191C" w14:textId="77777777" w:rsidR="00356E55" w:rsidRPr="000B730C" w:rsidRDefault="00356E55" w:rsidP="00356E55">
      <w:pPr>
        <w:pStyle w:val="Listenabsatz"/>
        <w:numPr>
          <w:ilvl w:val="0"/>
          <w:numId w:val="16"/>
        </w:numPr>
        <w:spacing w:before="0" w:after="160"/>
        <w:rPr>
          <w:b/>
        </w:rPr>
      </w:pPr>
      <w:r>
        <w:t xml:space="preserve">Die Webseite steht für mobile Benutzer auch als eine separate Applikation zur Verfügung. </w:t>
      </w:r>
    </w:p>
    <w:p w14:paraId="4B811147" w14:textId="77777777" w:rsidR="00356E55" w:rsidRPr="0054596B" w:rsidRDefault="00356E55" w:rsidP="00356E55">
      <w:pPr>
        <w:pStyle w:val="Listenabsatz"/>
        <w:numPr>
          <w:ilvl w:val="1"/>
          <w:numId w:val="16"/>
        </w:numPr>
        <w:spacing w:before="0" w:after="160"/>
        <w:rPr>
          <w:b/>
        </w:rPr>
      </w:pPr>
      <w:r>
        <w:t>Es besteht die Möglichkeit eine Hybrid Applikation für Android-Smartgeräte zu herunterladen.</w:t>
      </w:r>
    </w:p>
    <w:p w14:paraId="3180A86C" w14:textId="77777777" w:rsidR="00356E55" w:rsidRPr="0054596B" w:rsidRDefault="00356E55" w:rsidP="00356E55">
      <w:pPr>
        <w:pStyle w:val="Listenabsatz"/>
        <w:numPr>
          <w:ilvl w:val="0"/>
          <w:numId w:val="16"/>
        </w:numPr>
        <w:spacing w:before="0" w:after="160"/>
        <w:rPr>
          <w:b/>
        </w:rPr>
      </w:pPr>
      <w:r>
        <w:t>Initiatives Bewerben ist auf der Webseite möglich</w:t>
      </w:r>
    </w:p>
    <w:p w14:paraId="41162B86" w14:textId="7A05F1FD" w:rsidR="00917F89" w:rsidRPr="00917F89" w:rsidRDefault="00356E55" w:rsidP="00917F89">
      <w:pPr>
        <w:pStyle w:val="Listenabsatz"/>
        <w:numPr>
          <w:ilvl w:val="1"/>
          <w:numId w:val="16"/>
        </w:numPr>
        <w:spacing w:before="0" w:after="160"/>
        <w:rPr>
          <w:b/>
        </w:rPr>
      </w:pPr>
      <w:r>
        <w:t>Benutzer können jederzeit ihre Bewerbung auf der Webseite schicken.</w:t>
      </w:r>
    </w:p>
    <w:p w14:paraId="274BD8E7" w14:textId="77777777" w:rsidR="00917F89" w:rsidRDefault="00917F89" w:rsidP="00917F89">
      <w:pPr>
        <w:pStyle w:val="berschrift3"/>
        <w:numPr>
          <w:ilvl w:val="0"/>
          <w:numId w:val="0"/>
        </w:numPr>
        <w:ind w:left="720" w:hanging="720"/>
      </w:pPr>
      <w:bookmarkStart w:id="24" w:name="_Toc503624066"/>
    </w:p>
    <w:p w14:paraId="42C00265" w14:textId="0E3BCD9E" w:rsidR="00486CB2" w:rsidRDefault="00962B5C" w:rsidP="00486CB2">
      <w:pPr>
        <w:pStyle w:val="berschrift3"/>
      </w:pPr>
      <w:r>
        <w:t>Nichtziele</w:t>
      </w:r>
      <w:bookmarkEnd w:id="24"/>
    </w:p>
    <w:p w14:paraId="62BE0CF5" w14:textId="4214B0BD" w:rsidR="00636FAE" w:rsidRPr="00917F89" w:rsidRDefault="00917F89" w:rsidP="00636FAE">
      <w:pPr>
        <w:pStyle w:val="Listenabsatz"/>
        <w:numPr>
          <w:ilvl w:val="0"/>
          <w:numId w:val="16"/>
        </w:numPr>
        <w:spacing w:before="0" w:after="160"/>
        <w:rPr>
          <w:b/>
        </w:rPr>
      </w:pPr>
      <w:r>
        <w:t>Abhängigkeit von Drittanbietern darf nicht vorhanden sein.</w:t>
      </w:r>
    </w:p>
    <w:p w14:paraId="2ECD1083" w14:textId="6015D8CE" w:rsidR="00917F89" w:rsidRPr="00917F89" w:rsidRDefault="00917F89" w:rsidP="00636FAE">
      <w:pPr>
        <w:pStyle w:val="Listenabsatz"/>
        <w:numPr>
          <w:ilvl w:val="0"/>
          <w:numId w:val="16"/>
        </w:numPr>
        <w:spacing w:before="0" w:after="160"/>
        <w:rPr>
          <w:b/>
        </w:rPr>
      </w:pPr>
      <w:r>
        <w:t>Ein sehbehindertengerechtes Webdesign wird nicht implementiert.</w:t>
      </w:r>
    </w:p>
    <w:p w14:paraId="4771F6C6" w14:textId="785AEF0D" w:rsidR="00463DA1" w:rsidRDefault="00483B32" w:rsidP="00463DA1">
      <w:pPr>
        <w:pStyle w:val="berschrift2"/>
      </w:pPr>
      <w:bookmarkStart w:id="25" w:name="_Toc503624067"/>
      <w:r>
        <w:lastRenderedPageBreak/>
        <w:t>Projekt</w:t>
      </w:r>
      <w:r w:rsidR="00463DA1">
        <w:t xml:space="preserve">objekt- und </w:t>
      </w:r>
      <w:r>
        <w:t>strukturplan</w:t>
      </w:r>
      <w:bookmarkEnd w:id="25"/>
    </w:p>
    <w:p w14:paraId="5391BB49" w14:textId="4D973260" w:rsidR="00463DA1" w:rsidRDefault="00463DA1" w:rsidP="00463DA1">
      <w:r>
        <w:t xml:space="preserve">Im Projektstrukturplan (PSP) wurden die Arbeitsschritte in Phasen gegliedert. Die Arbeitspakete wurden in den Phasen unterteilt, und die Phasen bzw. Arbeitspakete werden gewöhnlich chronologisch abgearbeitet. Jedoch, wurden öfters mehrere Arbeitspakete parallel bearbeitet, einige sogar im Voraus. </w:t>
      </w:r>
    </w:p>
    <w:p w14:paraId="43092E32" w14:textId="70ED2E8C" w:rsidR="00BE01E9" w:rsidRDefault="001B3951" w:rsidP="00463DA1">
      <w:r>
        <w:rPr>
          <w:noProof/>
        </w:rPr>
        <w:drawing>
          <wp:anchor distT="0" distB="0" distL="114300" distR="114300" simplePos="0" relativeHeight="251657216" behindDoc="0" locked="0" layoutInCell="1" allowOverlap="1" wp14:anchorId="1004CFC5" wp14:editId="5C9BE639">
            <wp:simplePos x="0" y="0"/>
            <wp:positionH relativeFrom="margin">
              <wp:align>left</wp:align>
            </wp:positionH>
            <wp:positionV relativeFrom="paragraph">
              <wp:posOffset>334645</wp:posOffset>
            </wp:positionV>
            <wp:extent cx="6304280" cy="4876800"/>
            <wp:effectExtent l="0" t="0" r="0" b="19050"/>
            <wp:wrapSquare wrapText="bothSides"/>
            <wp:docPr id="20" name="Diagramm 20">
              <a:extLst xmlns:a="http://schemas.openxmlformats.org/drawingml/2006/main">
                <a:ext uri="{FF2B5EF4-FFF2-40B4-BE49-F238E27FC236}">
                  <a16:creationId xmlns:a16="http://schemas.microsoft.com/office/drawing/2014/main" id="{23E14090-F6EC-49D1-9A83-A6725FA3E80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00BE01E9">
        <w:rPr>
          <w:noProof/>
        </w:rPr>
        <mc:AlternateContent>
          <mc:Choice Requires="wps">
            <w:drawing>
              <wp:anchor distT="0" distB="0" distL="114300" distR="114300" simplePos="0" relativeHeight="251659264" behindDoc="0" locked="0" layoutInCell="1" allowOverlap="1" wp14:anchorId="60B54122" wp14:editId="5B1AA30E">
                <wp:simplePos x="0" y="0"/>
                <wp:positionH relativeFrom="margin">
                  <wp:align>left</wp:align>
                </wp:positionH>
                <wp:positionV relativeFrom="paragraph">
                  <wp:posOffset>5183505</wp:posOffset>
                </wp:positionV>
                <wp:extent cx="5615940" cy="297180"/>
                <wp:effectExtent l="0" t="0" r="3810" b="7620"/>
                <wp:wrapSquare wrapText="bothSides"/>
                <wp:docPr id="21" name="Textfeld 21"/>
                <wp:cNvGraphicFramePr/>
                <a:graphic xmlns:a="http://schemas.openxmlformats.org/drawingml/2006/main">
                  <a:graphicData uri="http://schemas.microsoft.com/office/word/2010/wordprocessingShape">
                    <wps:wsp>
                      <wps:cNvSpPr txBox="1"/>
                      <wps:spPr>
                        <a:xfrm>
                          <a:off x="0" y="0"/>
                          <a:ext cx="5615940" cy="297180"/>
                        </a:xfrm>
                        <a:prstGeom prst="rect">
                          <a:avLst/>
                        </a:prstGeom>
                        <a:solidFill>
                          <a:prstClr val="white"/>
                        </a:solidFill>
                        <a:ln>
                          <a:noFill/>
                        </a:ln>
                      </wps:spPr>
                      <wps:txbx>
                        <w:txbxContent>
                          <w:p w14:paraId="217DE11C" w14:textId="163DE377" w:rsidR="004776E7" w:rsidRPr="000D4A92" w:rsidRDefault="004776E7" w:rsidP="00BE01E9">
                            <w:pPr>
                              <w:pStyle w:val="Beschriftung"/>
                              <w:rPr>
                                <w:noProof/>
                              </w:rPr>
                            </w:pPr>
                            <w:r>
                              <w:t xml:space="preserve">Abb. </w:t>
                            </w:r>
                            <w:fldSimple w:instr=" SEQ Abb. \* ARABIC ">
                              <w:r w:rsidR="00736AF4">
                                <w:rPr>
                                  <w:noProof/>
                                </w:rPr>
                                <w:t>8</w:t>
                              </w:r>
                            </w:fldSimple>
                            <w:r>
                              <w:t xml:space="preserve"> Projektstrukturplan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54122" id="Textfeld 21" o:spid="_x0000_s1032" type="#_x0000_t202" style="position:absolute;margin-left:0;margin-top:408.15pt;width:442.2pt;height:23.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" stroked="f">
                <v:textbox inset="0,0,0,0">
                  <w:txbxContent>
                    <w:p w14:paraId="217DE11C" w14:textId="163DE377" w:rsidR="004776E7" w:rsidRPr="000D4A92" w:rsidRDefault="004776E7" w:rsidP="00BE01E9">
                      <w:pPr>
                        <w:pStyle w:val="Beschriftung"/>
                        <w:rPr>
                          <w:noProof/>
                        </w:rPr>
                      </w:pPr>
                      <w:r>
                        <w:t xml:space="preserve">Abb. </w:t>
                      </w:r>
                      <w:fldSimple w:instr=" SEQ Abb. \* ARABIC ">
                        <w:r w:rsidR="00736AF4">
                          <w:rPr>
                            <w:noProof/>
                          </w:rPr>
                          <w:t>8</w:t>
                        </w:r>
                      </w:fldSimple>
                      <w:r>
                        <w:t xml:space="preserve"> Projektstrukturplan</w:t>
                      </w:r>
                    </w:p>
                  </w:txbxContent>
                </v:textbox>
                <w10:wrap type="square" anchorx="margin"/>
              </v:shape>
            </w:pict>
          </mc:Fallback>
        </mc:AlternateContent>
      </w:r>
    </w:p>
    <w:p w14:paraId="6A152181" w14:textId="4FA7D90F" w:rsidR="00632081" w:rsidRDefault="00C23082" w:rsidP="00463DA1">
      <w:r>
        <w:t xml:space="preserve">Neben den Arbeitspaketen gibt es noch die Meilensteine, die grundsätzlich verwendet werden, um wichtige Ereignisse des Projekts zu definieren. Dies bedeutet zum Beispiel, dass ein wichtiger Teil des Projekts begonnen hat oder abgeschlossen wurde. </w:t>
      </w:r>
    </w:p>
    <w:p w14:paraId="753EFFAB" w14:textId="0AB456D7" w:rsidR="00D8405C" w:rsidRDefault="00D8405C" w:rsidP="00463DA1"/>
    <w:p w14:paraId="43743605" w14:textId="19ACD687" w:rsidR="00D8405C" w:rsidRDefault="00D8405C" w:rsidP="00463DA1">
      <w:r>
        <w:t xml:space="preserve">Der PSP ist der Basis für den Projektterminplan (PTP), deshalb wurden die Arbeitspakete und Phasen direkt übernommen. </w:t>
      </w:r>
    </w:p>
    <w:p w14:paraId="16AEBD75" w14:textId="5878139F" w:rsidR="00D8405C" w:rsidRDefault="00D8405C" w:rsidP="00463DA1"/>
    <w:p w14:paraId="5FCA4A17" w14:textId="29535D5F" w:rsidR="00D8405C" w:rsidRPr="00463DA1" w:rsidRDefault="00D8405C" w:rsidP="00463DA1">
      <w:r>
        <w:t xml:space="preserve">Der PSP war ein sehr wichtiges Projektplan, und diente während des Projekts als eine Hilfe für die Organisation und Aufgabenverteilung. Bei diesem Projekt mit einer hohen Anzahl an Projektmitgliedern, war es äußerst wichtig, eine Struktur der Aufgaben zu bringen, damit sie gerecht und klar verteilt wurden. </w:t>
      </w:r>
    </w:p>
    <w:p w14:paraId="55E0EDBF" w14:textId="2E0F19D4" w:rsidR="00483B32" w:rsidRDefault="007C2C45" w:rsidP="007C2C45">
      <w:pPr>
        <w:pStyle w:val="berschrift2"/>
      </w:pPr>
      <w:bookmarkStart w:id="26" w:name="_Toc503624068"/>
      <w:r>
        <w:lastRenderedPageBreak/>
        <w:t>Projektterminplan</w:t>
      </w:r>
      <w:bookmarkEnd w:id="26"/>
    </w:p>
    <w:p w14:paraId="145EAF83" w14:textId="5740AB51" w:rsidR="00D8405C" w:rsidRDefault="00D8405C" w:rsidP="00D8405C">
      <w:r>
        <w:t xml:space="preserve">Im Projektterminplan wurden die Start- und Endtermine der einzelnen Arbeitspakete festgelegt. Der PTP </w:t>
      </w:r>
      <w:r w:rsidR="00B77825">
        <w:t>diente als eine Planung für Termine, welche aber im Laufe des Projekts zum Teil abwichen. Die Termine wurden oftmals verändert, und es kam vor, dass einige Arbeitspakete vor oder nach dem Endtermin abgeschlossen wurden.</w:t>
      </w:r>
    </w:p>
    <w:p w14:paraId="2BF59BB7" w14:textId="3523F5D5" w:rsidR="00610078" w:rsidRDefault="00610078" w:rsidP="00D8405C"/>
    <w:tbl>
      <w:tblPr>
        <w:tblW w:w="5000" w:type="pct"/>
        <w:tblCellMar>
          <w:left w:w="70" w:type="dxa"/>
          <w:right w:w="70" w:type="dxa"/>
        </w:tblCellMar>
        <w:tblLook w:val="04A0" w:firstRow="1" w:lastRow="0" w:firstColumn="1" w:lastColumn="0" w:noHBand="0" w:noVBand="1"/>
      </w:tblPr>
      <w:tblGrid>
        <w:gridCol w:w="1377"/>
        <w:gridCol w:w="3901"/>
        <w:gridCol w:w="1123"/>
        <w:gridCol w:w="1314"/>
        <w:gridCol w:w="1357"/>
      </w:tblGrid>
      <w:tr w:rsidR="009D60F6" w:rsidRPr="00610078" w14:paraId="0D907C30" w14:textId="77777777" w:rsidTr="009D60F6">
        <w:trPr>
          <w:trHeight w:val="266"/>
        </w:trPr>
        <w:tc>
          <w:tcPr>
            <w:tcW w:w="759" w:type="pct"/>
            <w:tcBorders>
              <w:top w:val="nil"/>
              <w:left w:val="nil"/>
              <w:bottom w:val="nil"/>
              <w:right w:val="nil"/>
            </w:tcBorders>
            <w:shd w:val="clear" w:color="000000" w:fill="D9D9D9"/>
            <w:noWrap/>
            <w:vAlign w:val="bottom"/>
            <w:hideMark/>
          </w:tcPr>
          <w:p w14:paraId="463DD868" w14:textId="77777777" w:rsidR="00610078" w:rsidRPr="00610078" w:rsidRDefault="00610078" w:rsidP="00610078">
            <w:pPr>
              <w:spacing w:before="0" w:line="240" w:lineRule="auto"/>
              <w:rPr>
                <w:rFonts w:ascii="Arial Narrow" w:eastAsia="Times New Roman" w:hAnsi="Arial Narrow" w:cs="Calibri"/>
                <w:b/>
                <w:bCs/>
                <w:color w:val="000000"/>
                <w:sz w:val="20"/>
                <w:szCs w:val="20"/>
                <w:lang w:eastAsia="de-AT"/>
              </w:rPr>
            </w:pPr>
            <w:r w:rsidRPr="00610078">
              <w:rPr>
                <w:rFonts w:ascii="Arial Narrow" w:eastAsia="Times New Roman" w:hAnsi="Arial Narrow" w:cs="Calibri"/>
                <w:b/>
                <w:bCs/>
                <w:color w:val="000000"/>
                <w:sz w:val="20"/>
                <w:szCs w:val="20"/>
                <w:lang w:eastAsia="de-AT"/>
              </w:rPr>
              <w:t>PSP-Code</w:t>
            </w:r>
          </w:p>
        </w:tc>
        <w:tc>
          <w:tcPr>
            <w:tcW w:w="2150" w:type="pct"/>
            <w:tcBorders>
              <w:top w:val="nil"/>
              <w:left w:val="nil"/>
              <w:bottom w:val="nil"/>
              <w:right w:val="nil"/>
            </w:tcBorders>
            <w:shd w:val="clear" w:color="000000" w:fill="D9D9D9"/>
            <w:noWrap/>
            <w:vAlign w:val="bottom"/>
            <w:hideMark/>
          </w:tcPr>
          <w:p w14:paraId="4DA3D8EF" w14:textId="77777777" w:rsidR="00610078" w:rsidRPr="00610078" w:rsidRDefault="00610078" w:rsidP="00610078">
            <w:pPr>
              <w:spacing w:before="0" w:line="240" w:lineRule="auto"/>
              <w:rPr>
                <w:rFonts w:ascii="Arial Narrow" w:eastAsia="Times New Roman" w:hAnsi="Arial Narrow" w:cs="Calibri"/>
                <w:b/>
                <w:bCs/>
                <w:color w:val="000000"/>
                <w:sz w:val="20"/>
                <w:szCs w:val="20"/>
                <w:lang w:eastAsia="de-AT"/>
              </w:rPr>
            </w:pPr>
            <w:r w:rsidRPr="00610078">
              <w:rPr>
                <w:rFonts w:ascii="Arial Narrow" w:eastAsia="Times New Roman" w:hAnsi="Arial Narrow" w:cs="Calibri"/>
                <w:b/>
                <w:bCs/>
                <w:color w:val="000000"/>
                <w:sz w:val="20"/>
                <w:szCs w:val="20"/>
                <w:lang w:eastAsia="de-AT"/>
              </w:rPr>
              <w:t>Bezeichnung</w:t>
            </w:r>
          </w:p>
        </w:tc>
        <w:tc>
          <w:tcPr>
            <w:tcW w:w="619" w:type="pct"/>
            <w:tcBorders>
              <w:top w:val="nil"/>
              <w:left w:val="nil"/>
              <w:bottom w:val="nil"/>
              <w:right w:val="nil"/>
            </w:tcBorders>
            <w:shd w:val="clear" w:color="000000" w:fill="D9D9D9"/>
            <w:noWrap/>
            <w:vAlign w:val="bottom"/>
            <w:hideMark/>
          </w:tcPr>
          <w:p w14:paraId="21C629C9" w14:textId="77777777" w:rsidR="00610078" w:rsidRPr="00610078" w:rsidRDefault="00610078" w:rsidP="00610078">
            <w:pPr>
              <w:spacing w:before="0" w:line="240" w:lineRule="auto"/>
              <w:rPr>
                <w:rFonts w:ascii="Arial Narrow" w:eastAsia="Times New Roman" w:hAnsi="Arial Narrow" w:cs="Calibri"/>
                <w:b/>
                <w:bCs/>
                <w:color w:val="000000"/>
                <w:sz w:val="20"/>
                <w:szCs w:val="20"/>
                <w:lang w:eastAsia="de-AT"/>
              </w:rPr>
            </w:pPr>
            <w:r w:rsidRPr="00610078">
              <w:rPr>
                <w:rFonts w:ascii="Arial Narrow" w:eastAsia="Times New Roman" w:hAnsi="Arial Narrow" w:cs="Calibri"/>
                <w:b/>
                <w:bCs/>
                <w:color w:val="000000"/>
                <w:sz w:val="20"/>
                <w:szCs w:val="20"/>
                <w:lang w:eastAsia="de-AT"/>
              </w:rPr>
              <w:t>Startdatum</w:t>
            </w:r>
          </w:p>
        </w:tc>
        <w:tc>
          <w:tcPr>
            <w:tcW w:w="724" w:type="pct"/>
            <w:tcBorders>
              <w:top w:val="nil"/>
              <w:left w:val="nil"/>
              <w:bottom w:val="nil"/>
              <w:right w:val="nil"/>
            </w:tcBorders>
            <w:shd w:val="clear" w:color="000000" w:fill="D9D9D9"/>
            <w:noWrap/>
            <w:vAlign w:val="bottom"/>
            <w:hideMark/>
          </w:tcPr>
          <w:p w14:paraId="4A3DB925" w14:textId="77777777" w:rsidR="00610078" w:rsidRPr="00610078" w:rsidRDefault="00610078" w:rsidP="00610078">
            <w:pPr>
              <w:spacing w:before="0" w:line="240" w:lineRule="auto"/>
              <w:rPr>
                <w:rFonts w:ascii="Arial Narrow" w:eastAsia="Times New Roman" w:hAnsi="Arial Narrow" w:cs="Calibri"/>
                <w:b/>
                <w:bCs/>
                <w:color w:val="000000"/>
                <w:sz w:val="20"/>
                <w:szCs w:val="20"/>
                <w:lang w:eastAsia="de-AT"/>
              </w:rPr>
            </w:pPr>
            <w:r w:rsidRPr="00610078">
              <w:rPr>
                <w:rFonts w:ascii="Arial Narrow" w:eastAsia="Times New Roman" w:hAnsi="Arial Narrow" w:cs="Calibri"/>
                <w:b/>
                <w:bCs/>
                <w:color w:val="000000"/>
                <w:sz w:val="20"/>
                <w:szCs w:val="20"/>
                <w:lang w:eastAsia="de-AT"/>
              </w:rPr>
              <w:t>Dauer in Tage</w:t>
            </w:r>
          </w:p>
        </w:tc>
        <w:tc>
          <w:tcPr>
            <w:tcW w:w="748" w:type="pct"/>
            <w:tcBorders>
              <w:top w:val="nil"/>
              <w:left w:val="nil"/>
              <w:bottom w:val="nil"/>
              <w:right w:val="nil"/>
            </w:tcBorders>
            <w:shd w:val="clear" w:color="000000" w:fill="D9D9D9"/>
            <w:noWrap/>
            <w:vAlign w:val="bottom"/>
            <w:hideMark/>
          </w:tcPr>
          <w:p w14:paraId="3CF491F7" w14:textId="77777777" w:rsidR="00610078" w:rsidRPr="00610078" w:rsidRDefault="00610078" w:rsidP="00610078">
            <w:pPr>
              <w:spacing w:before="0" w:line="240" w:lineRule="auto"/>
              <w:rPr>
                <w:rFonts w:ascii="Arial Narrow" w:eastAsia="Times New Roman" w:hAnsi="Arial Narrow" w:cs="Calibri"/>
                <w:b/>
                <w:bCs/>
                <w:color w:val="000000"/>
                <w:sz w:val="20"/>
                <w:szCs w:val="20"/>
                <w:lang w:eastAsia="de-AT"/>
              </w:rPr>
            </w:pPr>
            <w:r w:rsidRPr="00610078">
              <w:rPr>
                <w:rFonts w:ascii="Arial Narrow" w:eastAsia="Times New Roman" w:hAnsi="Arial Narrow" w:cs="Calibri"/>
                <w:b/>
                <w:bCs/>
                <w:color w:val="000000"/>
                <w:sz w:val="20"/>
                <w:szCs w:val="20"/>
                <w:lang w:eastAsia="de-AT"/>
              </w:rPr>
              <w:t>Enddatum</w:t>
            </w:r>
          </w:p>
        </w:tc>
      </w:tr>
      <w:tr w:rsidR="00610078" w:rsidRPr="00610078" w14:paraId="791D630C" w14:textId="77777777" w:rsidTr="009D60F6">
        <w:trPr>
          <w:trHeight w:val="255"/>
        </w:trPr>
        <w:tc>
          <w:tcPr>
            <w:tcW w:w="759" w:type="pct"/>
            <w:tcBorders>
              <w:top w:val="single" w:sz="4" w:space="0" w:color="808080"/>
              <w:left w:val="single" w:sz="4" w:space="0" w:color="808080"/>
              <w:bottom w:val="single" w:sz="4" w:space="0" w:color="808080"/>
              <w:right w:val="single" w:sz="4" w:space="0" w:color="808080"/>
            </w:tcBorders>
            <w:shd w:val="clear" w:color="000000" w:fill="92D050"/>
            <w:noWrap/>
            <w:vAlign w:val="bottom"/>
            <w:hideMark/>
          </w:tcPr>
          <w:p w14:paraId="7AF8ED8A" w14:textId="77777777" w:rsidR="00610078" w:rsidRPr="00610078" w:rsidRDefault="00610078" w:rsidP="00610078">
            <w:pPr>
              <w:spacing w:before="0" w:line="240" w:lineRule="auto"/>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1.1</w:t>
            </w:r>
          </w:p>
        </w:tc>
        <w:tc>
          <w:tcPr>
            <w:tcW w:w="2150" w:type="pct"/>
            <w:tcBorders>
              <w:top w:val="single" w:sz="4" w:space="0" w:color="808080"/>
              <w:left w:val="nil"/>
              <w:bottom w:val="single" w:sz="4" w:space="0" w:color="808080"/>
              <w:right w:val="single" w:sz="4" w:space="0" w:color="808080"/>
            </w:tcBorders>
            <w:shd w:val="clear" w:color="000000" w:fill="92D050"/>
            <w:noWrap/>
            <w:vAlign w:val="bottom"/>
            <w:hideMark/>
          </w:tcPr>
          <w:p w14:paraId="3ABDB880" w14:textId="77777777" w:rsidR="00610078" w:rsidRPr="00610078" w:rsidRDefault="00610078" w:rsidP="00610078">
            <w:pPr>
              <w:spacing w:before="0" w:line="240" w:lineRule="auto"/>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Projektmanagement</w:t>
            </w:r>
          </w:p>
        </w:tc>
        <w:tc>
          <w:tcPr>
            <w:tcW w:w="619" w:type="pct"/>
            <w:tcBorders>
              <w:top w:val="single" w:sz="4" w:space="0" w:color="808080"/>
              <w:left w:val="nil"/>
              <w:bottom w:val="single" w:sz="4" w:space="0" w:color="808080"/>
              <w:right w:val="single" w:sz="4" w:space="0" w:color="808080"/>
            </w:tcBorders>
            <w:shd w:val="clear" w:color="000000" w:fill="92D050"/>
            <w:noWrap/>
            <w:vAlign w:val="bottom"/>
            <w:hideMark/>
          </w:tcPr>
          <w:p w14:paraId="1B5BD999"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07.07.2017</w:t>
            </w:r>
          </w:p>
        </w:tc>
        <w:tc>
          <w:tcPr>
            <w:tcW w:w="724" w:type="pct"/>
            <w:tcBorders>
              <w:top w:val="single" w:sz="4" w:space="0" w:color="808080"/>
              <w:left w:val="nil"/>
              <w:bottom w:val="single" w:sz="4" w:space="0" w:color="808080"/>
              <w:right w:val="single" w:sz="4" w:space="0" w:color="808080"/>
            </w:tcBorders>
            <w:shd w:val="clear" w:color="000000" w:fill="92D050"/>
            <w:noWrap/>
            <w:vAlign w:val="bottom"/>
            <w:hideMark/>
          </w:tcPr>
          <w:p w14:paraId="2DB786EB"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195</w:t>
            </w:r>
          </w:p>
        </w:tc>
        <w:tc>
          <w:tcPr>
            <w:tcW w:w="748" w:type="pct"/>
            <w:tcBorders>
              <w:top w:val="single" w:sz="4" w:space="0" w:color="808080"/>
              <w:left w:val="nil"/>
              <w:bottom w:val="single" w:sz="4" w:space="0" w:color="808080"/>
              <w:right w:val="single" w:sz="4" w:space="0" w:color="808080"/>
            </w:tcBorders>
            <w:shd w:val="clear" w:color="000000" w:fill="92D050"/>
            <w:noWrap/>
            <w:vAlign w:val="bottom"/>
            <w:hideMark/>
          </w:tcPr>
          <w:p w14:paraId="74BFB205"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05.04.2018</w:t>
            </w:r>
          </w:p>
        </w:tc>
      </w:tr>
      <w:tr w:rsidR="00610078" w:rsidRPr="00610078" w14:paraId="5AA5117E"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776DBFAA"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1.1.1</w:t>
            </w:r>
          </w:p>
        </w:tc>
        <w:tc>
          <w:tcPr>
            <w:tcW w:w="2150" w:type="pct"/>
            <w:tcBorders>
              <w:top w:val="nil"/>
              <w:left w:val="nil"/>
              <w:bottom w:val="single" w:sz="4" w:space="0" w:color="808080"/>
              <w:right w:val="single" w:sz="4" w:space="0" w:color="808080"/>
            </w:tcBorders>
            <w:shd w:val="clear" w:color="000000" w:fill="FFFFFF"/>
            <w:noWrap/>
            <w:vAlign w:val="bottom"/>
            <w:hideMark/>
          </w:tcPr>
          <w:p w14:paraId="485EC3C9"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Projektstartprozess</w:t>
            </w:r>
          </w:p>
        </w:tc>
        <w:tc>
          <w:tcPr>
            <w:tcW w:w="619" w:type="pct"/>
            <w:tcBorders>
              <w:top w:val="nil"/>
              <w:left w:val="nil"/>
              <w:bottom w:val="single" w:sz="4" w:space="0" w:color="808080"/>
              <w:right w:val="single" w:sz="4" w:space="0" w:color="808080"/>
            </w:tcBorders>
            <w:shd w:val="clear" w:color="000000" w:fill="FFFFFF"/>
            <w:noWrap/>
            <w:vAlign w:val="bottom"/>
            <w:hideMark/>
          </w:tcPr>
          <w:p w14:paraId="7689C690"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07.07.2017</w:t>
            </w:r>
          </w:p>
        </w:tc>
        <w:tc>
          <w:tcPr>
            <w:tcW w:w="724" w:type="pct"/>
            <w:tcBorders>
              <w:top w:val="nil"/>
              <w:left w:val="nil"/>
              <w:bottom w:val="single" w:sz="4" w:space="0" w:color="808080"/>
              <w:right w:val="single" w:sz="4" w:space="0" w:color="808080"/>
            </w:tcBorders>
            <w:shd w:val="clear" w:color="000000" w:fill="FFFFFF"/>
            <w:noWrap/>
            <w:vAlign w:val="bottom"/>
            <w:hideMark/>
          </w:tcPr>
          <w:p w14:paraId="1E938CA2"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60</w:t>
            </w:r>
          </w:p>
        </w:tc>
        <w:tc>
          <w:tcPr>
            <w:tcW w:w="748" w:type="pct"/>
            <w:tcBorders>
              <w:top w:val="nil"/>
              <w:left w:val="nil"/>
              <w:bottom w:val="single" w:sz="4" w:space="0" w:color="808080"/>
              <w:right w:val="single" w:sz="4" w:space="0" w:color="808080"/>
            </w:tcBorders>
            <w:shd w:val="clear" w:color="auto" w:fill="auto"/>
            <w:noWrap/>
            <w:vAlign w:val="bottom"/>
            <w:hideMark/>
          </w:tcPr>
          <w:p w14:paraId="1D86E251"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28.09.2017</w:t>
            </w:r>
          </w:p>
        </w:tc>
      </w:tr>
      <w:tr w:rsidR="00610078" w:rsidRPr="00610078" w14:paraId="69F581CF"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099D0756"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1.1.2</w:t>
            </w:r>
          </w:p>
        </w:tc>
        <w:tc>
          <w:tcPr>
            <w:tcW w:w="2150" w:type="pct"/>
            <w:tcBorders>
              <w:top w:val="nil"/>
              <w:left w:val="nil"/>
              <w:bottom w:val="single" w:sz="4" w:space="0" w:color="808080"/>
              <w:right w:val="single" w:sz="4" w:space="0" w:color="808080"/>
            </w:tcBorders>
            <w:shd w:val="clear" w:color="000000" w:fill="FFFFFF"/>
            <w:noWrap/>
            <w:vAlign w:val="bottom"/>
            <w:hideMark/>
          </w:tcPr>
          <w:p w14:paraId="682F2BAE"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Projektkoordination</w:t>
            </w:r>
          </w:p>
        </w:tc>
        <w:tc>
          <w:tcPr>
            <w:tcW w:w="619" w:type="pct"/>
            <w:tcBorders>
              <w:top w:val="nil"/>
              <w:left w:val="nil"/>
              <w:bottom w:val="single" w:sz="4" w:space="0" w:color="808080"/>
              <w:right w:val="single" w:sz="4" w:space="0" w:color="808080"/>
            </w:tcBorders>
            <w:shd w:val="clear" w:color="000000" w:fill="FFFFFF"/>
            <w:noWrap/>
            <w:vAlign w:val="bottom"/>
            <w:hideMark/>
          </w:tcPr>
          <w:p w14:paraId="74ABB050"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07.07.2017</w:t>
            </w:r>
          </w:p>
        </w:tc>
        <w:tc>
          <w:tcPr>
            <w:tcW w:w="724" w:type="pct"/>
            <w:tcBorders>
              <w:top w:val="nil"/>
              <w:left w:val="nil"/>
              <w:bottom w:val="single" w:sz="4" w:space="0" w:color="808080"/>
              <w:right w:val="single" w:sz="4" w:space="0" w:color="808080"/>
            </w:tcBorders>
            <w:shd w:val="clear" w:color="000000" w:fill="FFFFFF"/>
            <w:noWrap/>
            <w:vAlign w:val="bottom"/>
            <w:hideMark/>
          </w:tcPr>
          <w:p w14:paraId="7997E1CC"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180</w:t>
            </w:r>
          </w:p>
        </w:tc>
        <w:tc>
          <w:tcPr>
            <w:tcW w:w="748" w:type="pct"/>
            <w:tcBorders>
              <w:top w:val="nil"/>
              <w:left w:val="nil"/>
              <w:bottom w:val="single" w:sz="4" w:space="0" w:color="808080"/>
              <w:right w:val="single" w:sz="4" w:space="0" w:color="808080"/>
            </w:tcBorders>
            <w:shd w:val="clear" w:color="auto" w:fill="auto"/>
            <w:noWrap/>
            <w:vAlign w:val="bottom"/>
            <w:hideMark/>
          </w:tcPr>
          <w:p w14:paraId="52BE4F50"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15.03.2018</w:t>
            </w:r>
          </w:p>
        </w:tc>
      </w:tr>
      <w:tr w:rsidR="00610078" w:rsidRPr="00610078" w14:paraId="511B1F46"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0A81C290"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1.1.3</w:t>
            </w:r>
          </w:p>
        </w:tc>
        <w:tc>
          <w:tcPr>
            <w:tcW w:w="2150" w:type="pct"/>
            <w:tcBorders>
              <w:top w:val="nil"/>
              <w:left w:val="nil"/>
              <w:bottom w:val="single" w:sz="4" w:space="0" w:color="808080"/>
              <w:right w:val="single" w:sz="4" w:space="0" w:color="808080"/>
            </w:tcBorders>
            <w:shd w:val="clear" w:color="000000" w:fill="FFFFFF"/>
            <w:noWrap/>
            <w:vAlign w:val="bottom"/>
            <w:hideMark/>
          </w:tcPr>
          <w:p w14:paraId="2F11B20E"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Projektadministration</w:t>
            </w:r>
          </w:p>
        </w:tc>
        <w:tc>
          <w:tcPr>
            <w:tcW w:w="619" w:type="pct"/>
            <w:tcBorders>
              <w:top w:val="nil"/>
              <w:left w:val="nil"/>
              <w:bottom w:val="single" w:sz="4" w:space="0" w:color="808080"/>
              <w:right w:val="single" w:sz="4" w:space="0" w:color="808080"/>
            </w:tcBorders>
            <w:shd w:val="clear" w:color="000000" w:fill="FFFFFF"/>
            <w:noWrap/>
            <w:vAlign w:val="bottom"/>
            <w:hideMark/>
          </w:tcPr>
          <w:p w14:paraId="54E88F36"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07.07.2017</w:t>
            </w:r>
          </w:p>
        </w:tc>
        <w:tc>
          <w:tcPr>
            <w:tcW w:w="724" w:type="pct"/>
            <w:tcBorders>
              <w:top w:val="nil"/>
              <w:left w:val="nil"/>
              <w:bottom w:val="single" w:sz="4" w:space="0" w:color="808080"/>
              <w:right w:val="single" w:sz="4" w:space="0" w:color="808080"/>
            </w:tcBorders>
            <w:shd w:val="clear" w:color="000000" w:fill="FFFFFF"/>
            <w:noWrap/>
            <w:vAlign w:val="bottom"/>
            <w:hideMark/>
          </w:tcPr>
          <w:p w14:paraId="78CAF96F"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180</w:t>
            </w:r>
          </w:p>
        </w:tc>
        <w:tc>
          <w:tcPr>
            <w:tcW w:w="748" w:type="pct"/>
            <w:tcBorders>
              <w:top w:val="nil"/>
              <w:left w:val="nil"/>
              <w:bottom w:val="single" w:sz="4" w:space="0" w:color="808080"/>
              <w:right w:val="single" w:sz="4" w:space="0" w:color="808080"/>
            </w:tcBorders>
            <w:shd w:val="clear" w:color="auto" w:fill="auto"/>
            <w:noWrap/>
            <w:vAlign w:val="bottom"/>
            <w:hideMark/>
          </w:tcPr>
          <w:p w14:paraId="1DD009F8"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15.03.2018</w:t>
            </w:r>
          </w:p>
        </w:tc>
      </w:tr>
      <w:tr w:rsidR="00610078" w:rsidRPr="00610078" w14:paraId="49D901B5"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188B9267"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1.1.4</w:t>
            </w:r>
          </w:p>
        </w:tc>
        <w:tc>
          <w:tcPr>
            <w:tcW w:w="2150" w:type="pct"/>
            <w:tcBorders>
              <w:top w:val="nil"/>
              <w:left w:val="nil"/>
              <w:bottom w:val="single" w:sz="4" w:space="0" w:color="808080"/>
              <w:right w:val="single" w:sz="4" w:space="0" w:color="808080"/>
            </w:tcBorders>
            <w:shd w:val="clear" w:color="000000" w:fill="FFFFFF"/>
            <w:noWrap/>
            <w:vAlign w:val="bottom"/>
            <w:hideMark/>
          </w:tcPr>
          <w:p w14:paraId="3D7C4851"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Projektabschluss</w:t>
            </w:r>
          </w:p>
        </w:tc>
        <w:tc>
          <w:tcPr>
            <w:tcW w:w="619" w:type="pct"/>
            <w:tcBorders>
              <w:top w:val="nil"/>
              <w:left w:val="nil"/>
              <w:bottom w:val="single" w:sz="4" w:space="0" w:color="808080"/>
              <w:right w:val="single" w:sz="4" w:space="0" w:color="808080"/>
            </w:tcBorders>
            <w:shd w:val="clear" w:color="000000" w:fill="FFFFFF"/>
            <w:noWrap/>
            <w:vAlign w:val="bottom"/>
            <w:hideMark/>
          </w:tcPr>
          <w:p w14:paraId="63EF2F87"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15.03.2018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69FF41A8"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16</w:t>
            </w:r>
          </w:p>
        </w:tc>
        <w:tc>
          <w:tcPr>
            <w:tcW w:w="748" w:type="pct"/>
            <w:tcBorders>
              <w:top w:val="nil"/>
              <w:left w:val="nil"/>
              <w:bottom w:val="single" w:sz="4" w:space="0" w:color="808080"/>
              <w:right w:val="single" w:sz="4" w:space="0" w:color="808080"/>
            </w:tcBorders>
            <w:shd w:val="clear" w:color="auto" w:fill="auto"/>
            <w:noWrap/>
            <w:vAlign w:val="bottom"/>
            <w:hideMark/>
          </w:tcPr>
          <w:p w14:paraId="0086AE4A"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05.04.2018</w:t>
            </w:r>
          </w:p>
        </w:tc>
      </w:tr>
      <w:tr w:rsidR="00610078" w:rsidRPr="00610078" w14:paraId="4FB10B8A"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252358C5"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1.1.5</w:t>
            </w:r>
          </w:p>
        </w:tc>
        <w:tc>
          <w:tcPr>
            <w:tcW w:w="2150" w:type="pct"/>
            <w:tcBorders>
              <w:top w:val="nil"/>
              <w:left w:val="nil"/>
              <w:bottom w:val="single" w:sz="4" w:space="0" w:color="808080"/>
              <w:right w:val="single" w:sz="4" w:space="0" w:color="808080"/>
            </w:tcBorders>
            <w:shd w:val="clear" w:color="000000" w:fill="FFFFFF"/>
            <w:noWrap/>
            <w:vAlign w:val="bottom"/>
            <w:hideMark/>
          </w:tcPr>
          <w:p w14:paraId="58113E9A"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Projekt abgeschlossen</w:t>
            </w:r>
          </w:p>
        </w:tc>
        <w:tc>
          <w:tcPr>
            <w:tcW w:w="619" w:type="pct"/>
            <w:tcBorders>
              <w:top w:val="nil"/>
              <w:left w:val="nil"/>
              <w:bottom w:val="single" w:sz="4" w:space="0" w:color="808080"/>
              <w:right w:val="single" w:sz="4" w:space="0" w:color="808080"/>
            </w:tcBorders>
            <w:shd w:val="clear" w:color="000000" w:fill="FFFFFF"/>
            <w:noWrap/>
            <w:vAlign w:val="bottom"/>
            <w:hideMark/>
          </w:tcPr>
          <w:p w14:paraId="289B8D43"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05.04.2018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72870BB8"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w:t>
            </w:r>
          </w:p>
        </w:tc>
        <w:tc>
          <w:tcPr>
            <w:tcW w:w="748" w:type="pct"/>
            <w:tcBorders>
              <w:top w:val="nil"/>
              <w:left w:val="nil"/>
              <w:bottom w:val="single" w:sz="4" w:space="0" w:color="808080"/>
              <w:right w:val="single" w:sz="4" w:space="0" w:color="808080"/>
            </w:tcBorders>
            <w:shd w:val="clear" w:color="auto" w:fill="auto"/>
            <w:noWrap/>
            <w:vAlign w:val="bottom"/>
            <w:hideMark/>
          </w:tcPr>
          <w:p w14:paraId="41D97D84"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05.04.2018</w:t>
            </w:r>
          </w:p>
        </w:tc>
      </w:tr>
      <w:tr w:rsidR="00610078" w:rsidRPr="00610078" w14:paraId="57B55B8B"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92D050"/>
            <w:noWrap/>
            <w:vAlign w:val="bottom"/>
            <w:hideMark/>
          </w:tcPr>
          <w:p w14:paraId="56149E20" w14:textId="77777777" w:rsidR="00610078" w:rsidRPr="00610078" w:rsidRDefault="00610078" w:rsidP="00610078">
            <w:pPr>
              <w:spacing w:before="0" w:line="240" w:lineRule="auto"/>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1.2</w:t>
            </w:r>
          </w:p>
        </w:tc>
        <w:tc>
          <w:tcPr>
            <w:tcW w:w="2150" w:type="pct"/>
            <w:tcBorders>
              <w:top w:val="nil"/>
              <w:left w:val="nil"/>
              <w:bottom w:val="single" w:sz="4" w:space="0" w:color="808080"/>
              <w:right w:val="single" w:sz="4" w:space="0" w:color="808080"/>
            </w:tcBorders>
            <w:shd w:val="clear" w:color="000000" w:fill="92D050"/>
            <w:noWrap/>
            <w:vAlign w:val="bottom"/>
            <w:hideMark/>
          </w:tcPr>
          <w:p w14:paraId="7003082A" w14:textId="77777777" w:rsidR="00610078" w:rsidRPr="00610078" w:rsidRDefault="00610078" w:rsidP="00610078">
            <w:pPr>
              <w:spacing w:before="0" w:line="240" w:lineRule="auto"/>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 xml:space="preserve">Einarbeitung </w:t>
            </w:r>
          </w:p>
        </w:tc>
        <w:tc>
          <w:tcPr>
            <w:tcW w:w="619" w:type="pct"/>
            <w:tcBorders>
              <w:top w:val="nil"/>
              <w:left w:val="nil"/>
              <w:bottom w:val="single" w:sz="4" w:space="0" w:color="808080"/>
              <w:right w:val="single" w:sz="4" w:space="0" w:color="808080"/>
            </w:tcBorders>
            <w:shd w:val="clear" w:color="000000" w:fill="92D050"/>
            <w:noWrap/>
            <w:vAlign w:val="bottom"/>
            <w:hideMark/>
          </w:tcPr>
          <w:p w14:paraId="3F5D2B98"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07.07.2017</w:t>
            </w:r>
          </w:p>
        </w:tc>
        <w:tc>
          <w:tcPr>
            <w:tcW w:w="724" w:type="pct"/>
            <w:tcBorders>
              <w:top w:val="nil"/>
              <w:left w:val="nil"/>
              <w:bottom w:val="single" w:sz="4" w:space="0" w:color="808080"/>
              <w:right w:val="single" w:sz="4" w:space="0" w:color="808080"/>
            </w:tcBorders>
            <w:shd w:val="clear" w:color="000000" w:fill="92D050"/>
            <w:noWrap/>
            <w:vAlign w:val="bottom"/>
            <w:hideMark/>
          </w:tcPr>
          <w:p w14:paraId="745E3544"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60</w:t>
            </w:r>
          </w:p>
        </w:tc>
        <w:tc>
          <w:tcPr>
            <w:tcW w:w="748" w:type="pct"/>
            <w:tcBorders>
              <w:top w:val="nil"/>
              <w:left w:val="nil"/>
              <w:bottom w:val="single" w:sz="4" w:space="0" w:color="808080"/>
              <w:right w:val="single" w:sz="4" w:space="0" w:color="808080"/>
            </w:tcBorders>
            <w:shd w:val="clear" w:color="000000" w:fill="92D050"/>
            <w:noWrap/>
            <w:vAlign w:val="bottom"/>
            <w:hideMark/>
          </w:tcPr>
          <w:p w14:paraId="5D2E63BE"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28.09.2017</w:t>
            </w:r>
          </w:p>
        </w:tc>
      </w:tr>
      <w:tr w:rsidR="00610078" w:rsidRPr="00610078" w14:paraId="7B7FD326"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6385D66F"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1.2.1</w:t>
            </w:r>
          </w:p>
        </w:tc>
        <w:tc>
          <w:tcPr>
            <w:tcW w:w="2150" w:type="pct"/>
            <w:tcBorders>
              <w:top w:val="nil"/>
              <w:left w:val="nil"/>
              <w:bottom w:val="single" w:sz="4" w:space="0" w:color="808080"/>
              <w:right w:val="single" w:sz="4" w:space="0" w:color="808080"/>
            </w:tcBorders>
            <w:shd w:val="clear" w:color="000000" w:fill="FFFFFF"/>
            <w:noWrap/>
            <w:vAlign w:val="bottom"/>
            <w:hideMark/>
          </w:tcPr>
          <w:p w14:paraId="20805298"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Einarbeitung in "Bootstrap"</w:t>
            </w:r>
          </w:p>
        </w:tc>
        <w:tc>
          <w:tcPr>
            <w:tcW w:w="619" w:type="pct"/>
            <w:tcBorders>
              <w:top w:val="nil"/>
              <w:left w:val="nil"/>
              <w:bottom w:val="single" w:sz="4" w:space="0" w:color="808080"/>
              <w:right w:val="single" w:sz="4" w:space="0" w:color="808080"/>
            </w:tcBorders>
            <w:shd w:val="clear" w:color="000000" w:fill="FFFFFF"/>
            <w:noWrap/>
            <w:vAlign w:val="bottom"/>
            <w:hideMark/>
          </w:tcPr>
          <w:p w14:paraId="75ED44C4"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07.07.2017</w:t>
            </w:r>
          </w:p>
        </w:tc>
        <w:tc>
          <w:tcPr>
            <w:tcW w:w="724" w:type="pct"/>
            <w:tcBorders>
              <w:top w:val="nil"/>
              <w:left w:val="nil"/>
              <w:bottom w:val="single" w:sz="4" w:space="0" w:color="808080"/>
              <w:right w:val="single" w:sz="4" w:space="0" w:color="808080"/>
            </w:tcBorders>
            <w:shd w:val="clear" w:color="000000" w:fill="FFFFFF"/>
            <w:noWrap/>
            <w:vAlign w:val="bottom"/>
            <w:hideMark/>
          </w:tcPr>
          <w:p w14:paraId="2A741235"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20</w:t>
            </w:r>
          </w:p>
        </w:tc>
        <w:tc>
          <w:tcPr>
            <w:tcW w:w="748" w:type="pct"/>
            <w:tcBorders>
              <w:top w:val="nil"/>
              <w:left w:val="nil"/>
              <w:bottom w:val="single" w:sz="4" w:space="0" w:color="808080"/>
              <w:right w:val="single" w:sz="4" w:space="0" w:color="808080"/>
            </w:tcBorders>
            <w:shd w:val="clear" w:color="auto" w:fill="auto"/>
            <w:noWrap/>
            <w:vAlign w:val="bottom"/>
            <w:hideMark/>
          </w:tcPr>
          <w:p w14:paraId="41EB5099"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03.08.2017</w:t>
            </w:r>
          </w:p>
        </w:tc>
      </w:tr>
      <w:tr w:rsidR="00610078" w:rsidRPr="00610078" w14:paraId="2607B175"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71D44346"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1.2.2</w:t>
            </w:r>
          </w:p>
        </w:tc>
        <w:tc>
          <w:tcPr>
            <w:tcW w:w="2150" w:type="pct"/>
            <w:tcBorders>
              <w:top w:val="nil"/>
              <w:left w:val="nil"/>
              <w:bottom w:val="single" w:sz="4" w:space="0" w:color="808080"/>
              <w:right w:val="single" w:sz="4" w:space="0" w:color="808080"/>
            </w:tcBorders>
            <w:shd w:val="clear" w:color="000000" w:fill="FFFFFF"/>
            <w:noWrap/>
            <w:vAlign w:val="bottom"/>
            <w:hideMark/>
          </w:tcPr>
          <w:p w14:paraId="7725D8FA"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Einarbeitung in verschiedene "Frameworks"</w:t>
            </w:r>
          </w:p>
        </w:tc>
        <w:tc>
          <w:tcPr>
            <w:tcW w:w="619" w:type="pct"/>
            <w:tcBorders>
              <w:top w:val="nil"/>
              <w:left w:val="nil"/>
              <w:bottom w:val="single" w:sz="4" w:space="0" w:color="808080"/>
              <w:right w:val="single" w:sz="4" w:space="0" w:color="808080"/>
            </w:tcBorders>
            <w:shd w:val="clear" w:color="000000" w:fill="FFFFFF"/>
            <w:noWrap/>
            <w:vAlign w:val="bottom"/>
            <w:hideMark/>
          </w:tcPr>
          <w:p w14:paraId="0201D51A"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03.08.2017</w:t>
            </w:r>
          </w:p>
        </w:tc>
        <w:tc>
          <w:tcPr>
            <w:tcW w:w="724" w:type="pct"/>
            <w:tcBorders>
              <w:top w:val="nil"/>
              <w:left w:val="nil"/>
              <w:bottom w:val="single" w:sz="4" w:space="0" w:color="808080"/>
              <w:right w:val="single" w:sz="4" w:space="0" w:color="808080"/>
            </w:tcBorders>
            <w:shd w:val="clear" w:color="000000" w:fill="FFFFFF"/>
            <w:noWrap/>
            <w:vAlign w:val="bottom"/>
            <w:hideMark/>
          </w:tcPr>
          <w:p w14:paraId="1B58F7AD"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40</w:t>
            </w:r>
          </w:p>
        </w:tc>
        <w:tc>
          <w:tcPr>
            <w:tcW w:w="748" w:type="pct"/>
            <w:tcBorders>
              <w:top w:val="nil"/>
              <w:left w:val="nil"/>
              <w:bottom w:val="single" w:sz="4" w:space="0" w:color="808080"/>
              <w:right w:val="single" w:sz="4" w:space="0" w:color="808080"/>
            </w:tcBorders>
            <w:shd w:val="clear" w:color="auto" w:fill="auto"/>
            <w:noWrap/>
            <w:vAlign w:val="bottom"/>
            <w:hideMark/>
          </w:tcPr>
          <w:p w14:paraId="3F22684A"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27.09.2017</w:t>
            </w:r>
          </w:p>
        </w:tc>
      </w:tr>
      <w:tr w:rsidR="00610078" w:rsidRPr="00610078" w14:paraId="69EA9354"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102F8F6D"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1.2.3</w:t>
            </w:r>
          </w:p>
        </w:tc>
        <w:tc>
          <w:tcPr>
            <w:tcW w:w="2150" w:type="pct"/>
            <w:tcBorders>
              <w:top w:val="nil"/>
              <w:left w:val="nil"/>
              <w:bottom w:val="single" w:sz="4" w:space="0" w:color="808080"/>
              <w:right w:val="single" w:sz="4" w:space="0" w:color="808080"/>
            </w:tcBorders>
            <w:shd w:val="clear" w:color="000000" w:fill="FFFFFF"/>
            <w:noWrap/>
            <w:vAlign w:val="bottom"/>
            <w:hideMark/>
          </w:tcPr>
          <w:p w14:paraId="0B9E0BBD"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Einarbeitung "MySQL"</w:t>
            </w:r>
          </w:p>
        </w:tc>
        <w:tc>
          <w:tcPr>
            <w:tcW w:w="619" w:type="pct"/>
            <w:tcBorders>
              <w:top w:val="nil"/>
              <w:left w:val="nil"/>
              <w:bottom w:val="single" w:sz="4" w:space="0" w:color="808080"/>
              <w:right w:val="single" w:sz="4" w:space="0" w:color="808080"/>
            </w:tcBorders>
            <w:shd w:val="clear" w:color="000000" w:fill="FFFFFF"/>
            <w:noWrap/>
            <w:vAlign w:val="bottom"/>
            <w:hideMark/>
          </w:tcPr>
          <w:p w14:paraId="4934FB8B"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03.08.2017</w:t>
            </w:r>
          </w:p>
        </w:tc>
        <w:tc>
          <w:tcPr>
            <w:tcW w:w="724" w:type="pct"/>
            <w:tcBorders>
              <w:top w:val="nil"/>
              <w:left w:val="nil"/>
              <w:bottom w:val="single" w:sz="4" w:space="0" w:color="808080"/>
              <w:right w:val="single" w:sz="4" w:space="0" w:color="808080"/>
            </w:tcBorders>
            <w:shd w:val="clear" w:color="000000" w:fill="FFFFFF"/>
            <w:noWrap/>
            <w:vAlign w:val="bottom"/>
            <w:hideMark/>
          </w:tcPr>
          <w:p w14:paraId="10A2F1F2"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40</w:t>
            </w:r>
          </w:p>
        </w:tc>
        <w:tc>
          <w:tcPr>
            <w:tcW w:w="748" w:type="pct"/>
            <w:tcBorders>
              <w:top w:val="nil"/>
              <w:left w:val="nil"/>
              <w:bottom w:val="single" w:sz="4" w:space="0" w:color="808080"/>
              <w:right w:val="single" w:sz="4" w:space="0" w:color="808080"/>
            </w:tcBorders>
            <w:shd w:val="clear" w:color="auto" w:fill="auto"/>
            <w:noWrap/>
            <w:vAlign w:val="bottom"/>
            <w:hideMark/>
          </w:tcPr>
          <w:p w14:paraId="56287A59"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27.09.2017</w:t>
            </w:r>
          </w:p>
        </w:tc>
      </w:tr>
      <w:tr w:rsidR="00610078" w:rsidRPr="00610078" w14:paraId="57E961E9"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6722E60A"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1.2.4</w:t>
            </w:r>
          </w:p>
        </w:tc>
        <w:tc>
          <w:tcPr>
            <w:tcW w:w="2150" w:type="pct"/>
            <w:tcBorders>
              <w:top w:val="nil"/>
              <w:left w:val="nil"/>
              <w:bottom w:val="single" w:sz="4" w:space="0" w:color="808080"/>
              <w:right w:val="single" w:sz="4" w:space="0" w:color="808080"/>
            </w:tcBorders>
            <w:shd w:val="clear" w:color="000000" w:fill="FFFFFF"/>
            <w:noWrap/>
            <w:vAlign w:val="bottom"/>
            <w:hideMark/>
          </w:tcPr>
          <w:p w14:paraId="40DFF662"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Einarbeitung abgeschlossen</w:t>
            </w:r>
          </w:p>
        </w:tc>
        <w:tc>
          <w:tcPr>
            <w:tcW w:w="619" w:type="pct"/>
            <w:tcBorders>
              <w:top w:val="nil"/>
              <w:left w:val="nil"/>
              <w:bottom w:val="single" w:sz="4" w:space="0" w:color="808080"/>
              <w:right w:val="single" w:sz="4" w:space="0" w:color="808080"/>
            </w:tcBorders>
            <w:shd w:val="clear" w:color="000000" w:fill="FFFFFF"/>
            <w:noWrap/>
            <w:vAlign w:val="bottom"/>
            <w:hideMark/>
          </w:tcPr>
          <w:p w14:paraId="6AFBE4E4"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27.09.2017</w:t>
            </w:r>
          </w:p>
        </w:tc>
        <w:tc>
          <w:tcPr>
            <w:tcW w:w="724" w:type="pct"/>
            <w:tcBorders>
              <w:top w:val="nil"/>
              <w:left w:val="nil"/>
              <w:bottom w:val="single" w:sz="4" w:space="0" w:color="808080"/>
              <w:right w:val="single" w:sz="4" w:space="0" w:color="808080"/>
            </w:tcBorders>
            <w:shd w:val="clear" w:color="000000" w:fill="FFFFFF"/>
            <w:noWrap/>
            <w:vAlign w:val="bottom"/>
            <w:hideMark/>
          </w:tcPr>
          <w:p w14:paraId="5C88F01E"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w:t>
            </w:r>
          </w:p>
        </w:tc>
        <w:tc>
          <w:tcPr>
            <w:tcW w:w="748" w:type="pct"/>
            <w:tcBorders>
              <w:top w:val="nil"/>
              <w:left w:val="nil"/>
              <w:bottom w:val="single" w:sz="4" w:space="0" w:color="808080"/>
              <w:right w:val="single" w:sz="4" w:space="0" w:color="808080"/>
            </w:tcBorders>
            <w:shd w:val="clear" w:color="auto" w:fill="auto"/>
            <w:noWrap/>
            <w:vAlign w:val="bottom"/>
            <w:hideMark/>
          </w:tcPr>
          <w:p w14:paraId="0C70A151"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27.09.2017</w:t>
            </w:r>
          </w:p>
        </w:tc>
      </w:tr>
      <w:tr w:rsidR="00610078" w:rsidRPr="00610078" w14:paraId="68F346AF"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92D050"/>
            <w:noWrap/>
            <w:vAlign w:val="bottom"/>
            <w:hideMark/>
          </w:tcPr>
          <w:p w14:paraId="2F5E1E68" w14:textId="77777777" w:rsidR="00610078" w:rsidRPr="00610078" w:rsidRDefault="00610078" w:rsidP="00610078">
            <w:pPr>
              <w:spacing w:before="0" w:line="240" w:lineRule="auto"/>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1.3</w:t>
            </w:r>
          </w:p>
        </w:tc>
        <w:tc>
          <w:tcPr>
            <w:tcW w:w="2150" w:type="pct"/>
            <w:tcBorders>
              <w:top w:val="nil"/>
              <w:left w:val="nil"/>
              <w:bottom w:val="single" w:sz="4" w:space="0" w:color="808080"/>
              <w:right w:val="single" w:sz="4" w:space="0" w:color="808080"/>
            </w:tcBorders>
            <w:shd w:val="clear" w:color="000000" w:fill="92D050"/>
            <w:noWrap/>
            <w:vAlign w:val="bottom"/>
            <w:hideMark/>
          </w:tcPr>
          <w:p w14:paraId="48C151CC" w14:textId="77777777" w:rsidR="00610078" w:rsidRPr="00610078" w:rsidRDefault="00610078" w:rsidP="00610078">
            <w:pPr>
              <w:spacing w:before="0" w:line="240" w:lineRule="auto"/>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Erstellung Webseite</w:t>
            </w:r>
          </w:p>
        </w:tc>
        <w:tc>
          <w:tcPr>
            <w:tcW w:w="619" w:type="pct"/>
            <w:tcBorders>
              <w:top w:val="nil"/>
              <w:left w:val="nil"/>
              <w:bottom w:val="single" w:sz="4" w:space="0" w:color="808080"/>
              <w:right w:val="single" w:sz="4" w:space="0" w:color="808080"/>
            </w:tcBorders>
            <w:shd w:val="clear" w:color="000000" w:fill="92D050"/>
            <w:noWrap/>
            <w:vAlign w:val="bottom"/>
            <w:hideMark/>
          </w:tcPr>
          <w:p w14:paraId="3B6BED08"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28.09.2017</w:t>
            </w:r>
          </w:p>
        </w:tc>
        <w:tc>
          <w:tcPr>
            <w:tcW w:w="724" w:type="pct"/>
            <w:tcBorders>
              <w:top w:val="nil"/>
              <w:left w:val="nil"/>
              <w:bottom w:val="single" w:sz="4" w:space="0" w:color="808080"/>
              <w:right w:val="single" w:sz="4" w:space="0" w:color="808080"/>
            </w:tcBorders>
            <w:shd w:val="clear" w:color="000000" w:fill="92D050"/>
            <w:noWrap/>
            <w:vAlign w:val="bottom"/>
            <w:hideMark/>
          </w:tcPr>
          <w:p w14:paraId="3671114A"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50</w:t>
            </w:r>
          </w:p>
        </w:tc>
        <w:tc>
          <w:tcPr>
            <w:tcW w:w="748" w:type="pct"/>
            <w:tcBorders>
              <w:top w:val="nil"/>
              <w:left w:val="nil"/>
              <w:bottom w:val="single" w:sz="4" w:space="0" w:color="808080"/>
              <w:right w:val="single" w:sz="4" w:space="0" w:color="808080"/>
            </w:tcBorders>
            <w:shd w:val="clear" w:color="000000" w:fill="92D050"/>
            <w:noWrap/>
            <w:vAlign w:val="bottom"/>
            <w:hideMark/>
          </w:tcPr>
          <w:p w14:paraId="2AB1255E"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06.12.2017</w:t>
            </w:r>
          </w:p>
        </w:tc>
      </w:tr>
      <w:tr w:rsidR="00610078" w:rsidRPr="00610078" w14:paraId="68629AD0"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57EBA8F9"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1.3.1</w:t>
            </w:r>
          </w:p>
        </w:tc>
        <w:tc>
          <w:tcPr>
            <w:tcW w:w="2150" w:type="pct"/>
            <w:tcBorders>
              <w:top w:val="nil"/>
              <w:left w:val="nil"/>
              <w:bottom w:val="single" w:sz="4" w:space="0" w:color="808080"/>
              <w:right w:val="single" w:sz="4" w:space="0" w:color="808080"/>
            </w:tcBorders>
            <w:shd w:val="clear" w:color="000000" w:fill="FFFFFF"/>
            <w:noWrap/>
            <w:vAlign w:val="bottom"/>
            <w:hideMark/>
          </w:tcPr>
          <w:p w14:paraId="06BE4CE6"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Erstellung Designentwürfe</w:t>
            </w:r>
          </w:p>
        </w:tc>
        <w:tc>
          <w:tcPr>
            <w:tcW w:w="619" w:type="pct"/>
            <w:tcBorders>
              <w:top w:val="nil"/>
              <w:left w:val="nil"/>
              <w:bottom w:val="single" w:sz="4" w:space="0" w:color="808080"/>
              <w:right w:val="single" w:sz="4" w:space="0" w:color="808080"/>
            </w:tcBorders>
            <w:shd w:val="clear" w:color="000000" w:fill="FFFFFF"/>
            <w:noWrap/>
            <w:vAlign w:val="bottom"/>
            <w:hideMark/>
          </w:tcPr>
          <w:p w14:paraId="4D98D15F"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28.09.2017</w:t>
            </w:r>
          </w:p>
        </w:tc>
        <w:tc>
          <w:tcPr>
            <w:tcW w:w="724" w:type="pct"/>
            <w:tcBorders>
              <w:top w:val="nil"/>
              <w:left w:val="nil"/>
              <w:bottom w:val="single" w:sz="4" w:space="0" w:color="808080"/>
              <w:right w:val="single" w:sz="4" w:space="0" w:color="808080"/>
            </w:tcBorders>
            <w:shd w:val="clear" w:color="000000" w:fill="FFFFFF"/>
            <w:noWrap/>
            <w:vAlign w:val="bottom"/>
            <w:hideMark/>
          </w:tcPr>
          <w:p w14:paraId="7AA4FDBA"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10</w:t>
            </w:r>
          </w:p>
        </w:tc>
        <w:tc>
          <w:tcPr>
            <w:tcW w:w="748" w:type="pct"/>
            <w:tcBorders>
              <w:top w:val="nil"/>
              <w:left w:val="nil"/>
              <w:bottom w:val="single" w:sz="4" w:space="0" w:color="808080"/>
              <w:right w:val="single" w:sz="4" w:space="0" w:color="808080"/>
            </w:tcBorders>
            <w:shd w:val="clear" w:color="auto" w:fill="auto"/>
            <w:noWrap/>
            <w:vAlign w:val="bottom"/>
            <w:hideMark/>
          </w:tcPr>
          <w:p w14:paraId="26A6CF12"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11.10.2017</w:t>
            </w:r>
          </w:p>
        </w:tc>
      </w:tr>
      <w:tr w:rsidR="00610078" w:rsidRPr="00610078" w14:paraId="32CD3D58"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29D9FD06"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1.3.2</w:t>
            </w:r>
          </w:p>
        </w:tc>
        <w:tc>
          <w:tcPr>
            <w:tcW w:w="2150" w:type="pct"/>
            <w:tcBorders>
              <w:top w:val="nil"/>
              <w:left w:val="nil"/>
              <w:bottom w:val="single" w:sz="4" w:space="0" w:color="808080"/>
              <w:right w:val="single" w:sz="4" w:space="0" w:color="808080"/>
            </w:tcBorders>
            <w:shd w:val="clear" w:color="000000" w:fill="FFFFFF"/>
            <w:noWrap/>
            <w:vAlign w:val="bottom"/>
            <w:hideMark/>
          </w:tcPr>
          <w:p w14:paraId="2ACC9264"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Umsetzung Designentwürfe</w:t>
            </w:r>
          </w:p>
        </w:tc>
        <w:tc>
          <w:tcPr>
            <w:tcW w:w="619" w:type="pct"/>
            <w:tcBorders>
              <w:top w:val="nil"/>
              <w:left w:val="nil"/>
              <w:bottom w:val="single" w:sz="4" w:space="0" w:color="808080"/>
              <w:right w:val="single" w:sz="4" w:space="0" w:color="808080"/>
            </w:tcBorders>
            <w:shd w:val="clear" w:color="000000" w:fill="FFFFFF"/>
            <w:noWrap/>
            <w:vAlign w:val="bottom"/>
            <w:hideMark/>
          </w:tcPr>
          <w:p w14:paraId="0518DD8C"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11.10.2017</w:t>
            </w:r>
          </w:p>
        </w:tc>
        <w:tc>
          <w:tcPr>
            <w:tcW w:w="724" w:type="pct"/>
            <w:tcBorders>
              <w:top w:val="nil"/>
              <w:left w:val="nil"/>
              <w:bottom w:val="single" w:sz="4" w:space="0" w:color="808080"/>
              <w:right w:val="single" w:sz="4" w:space="0" w:color="808080"/>
            </w:tcBorders>
            <w:shd w:val="clear" w:color="000000" w:fill="FFFFFF"/>
            <w:noWrap/>
            <w:vAlign w:val="bottom"/>
            <w:hideMark/>
          </w:tcPr>
          <w:p w14:paraId="25F807D2"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21</w:t>
            </w:r>
          </w:p>
        </w:tc>
        <w:tc>
          <w:tcPr>
            <w:tcW w:w="748" w:type="pct"/>
            <w:tcBorders>
              <w:top w:val="nil"/>
              <w:left w:val="nil"/>
              <w:bottom w:val="single" w:sz="4" w:space="0" w:color="808080"/>
              <w:right w:val="single" w:sz="4" w:space="0" w:color="808080"/>
            </w:tcBorders>
            <w:shd w:val="clear" w:color="auto" w:fill="auto"/>
            <w:noWrap/>
            <w:vAlign w:val="bottom"/>
            <w:hideMark/>
          </w:tcPr>
          <w:p w14:paraId="3750D377"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08.11.2017</w:t>
            </w:r>
          </w:p>
        </w:tc>
      </w:tr>
      <w:tr w:rsidR="00610078" w:rsidRPr="00610078" w14:paraId="5E695D08"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06B72CE4"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1.3.3</w:t>
            </w:r>
          </w:p>
        </w:tc>
        <w:tc>
          <w:tcPr>
            <w:tcW w:w="2150" w:type="pct"/>
            <w:tcBorders>
              <w:top w:val="nil"/>
              <w:left w:val="nil"/>
              <w:bottom w:val="single" w:sz="4" w:space="0" w:color="808080"/>
              <w:right w:val="single" w:sz="4" w:space="0" w:color="808080"/>
            </w:tcBorders>
            <w:shd w:val="clear" w:color="000000" w:fill="FFFFFF"/>
            <w:noWrap/>
            <w:vAlign w:val="bottom"/>
            <w:hideMark/>
          </w:tcPr>
          <w:p w14:paraId="3C41EB17"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 xml:space="preserve">Registration der Kunden </w:t>
            </w:r>
          </w:p>
        </w:tc>
        <w:tc>
          <w:tcPr>
            <w:tcW w:w="619" w:type="pct"/>
            <w:tcBorders>
              <w:top w:val="nil"/>
              <w:left w:val="nil"/>
              <w:bottom w:val="single" w:sz="4" w:space="0" w:color="808080"/>
              <w:right w:val="single" w:sz="4" w:space="0" w:color="808080"/>
            </w:tcBorders>
            <w:shd w:val="clear" w:color="000000" w:fill="FFFFFF"/>
            <w:noWrap/>
            <w:vAlign w:val="bottom"/>
            <w:hideMark/>
          </w:tcPr>
          <w:p w14:paraId="47E4970A"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08.11.2017</w:t>
            </w:r>
          </w:p>
        </w:tc>
        <w:tc>
          <w:tcPr>
            <w:tcW w:w="724" w:type="pct"/>
            <w:tcBorders>
              <w:top w:val="nil"/>
              <w:left w:val="nil"/>
              <w:bottom w:val="single" w:sz="4" w:space="0" w:color="808080"/>
              <w:right w:val="single" w:sz="4" w:space="0" w:color="808080"/>
            </w:tcBorders>
            <w:shd w:val="clear" w:color="000000" w:fill="FFFFFF"/>
            <w:noWrap/>
            <w:vAlign w:val="bottom"/>
            <w:hideMark/>
          </w:tcPr>
          <w:p w14:paraId="278331A0"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30</w:t>
            </w:r>
          </w:p>
        </w:tc>
        <w:tc>
          <w:tcPr>
            <w:tcW w:w="748" w:type="pct"/>
            <w:tcBorders>
              <w:top w:val="nil"/>
              <w:left w:val="nil"/>
              <w:bottom w:val="single" w:sz="4" w:space="0" w:color="808080"/>
              <w:right w:val="single" w:sz="4" w:space="0" w:color="808080"/>
            </w:tcBorders>
            <w:shd w:val="clear" w:color="auto" w:fill="auto"/>
            <w:noWrap/>
            <w:vAlign w:val="bottom"/>
            <w:hideMark/>
          </w:tcPr>
          <w:p w14:paraId="6F139C8A"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19.12.2017</w:t>
            </w:r>
          </w:p>
        </w:tc>
      </w:tr>
      <w:tr w:rsidR="00610078" w:rsidRPr="00610078" w14:paraId="0B82031D"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0B22E256"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1.3.4</w:t>
            </w:r>
          </w:p>
        </w:tc>
        <w:tc>
          <w:tcPr>
            <w:tcW w:w="2150" w:type="pct"/>
            <w:tcBorders>
              <w:top w:val="nil"/>
              <w:left w:val="nil"/>
              <w:bottom w:val="single" w:sz="4" w:space="0" w:color="808080"/>
              <w:right w:val="single" w:sz="4" w:space="0" w:color="808080"/>
            </w:tcBorders>
            <w:shd w:val="clear" w:color="000000" w:fill="FFFFFF"/>
            <w:noWrap/>
            <w:vAlign w:val="bottom"/>
            <w:hideMark/>
          </w:tcPr>
          <w:p w14:paraId="5451BC55"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Datenbank Konzeption &amp; Erstellung</w:t>
            </w:r>
          </w:p>
        </w:tc>
        <w:tc>
          <w:tcPr>
            <w:tcW w:w="619" w:type="pct"/>
            <w:tcBorders>
              <w:top w:val="nil"/>
              <w:left w:val="nil"/>
              <w:bottom w:val="single" w:sz="4" w:space="0" w:color="808080"/>
              <w:right w:val="single" w:sz="4" w:space="0" w:color="808080"/>
            </w:tcBorders>
            <w:shd w:val="clear" w:color="000000" w:fill="FFFFFF"/>
            <w:noWrap/>
            <w:vAlign w:val="bottom"/>
            <w:hideMark/>
          </w:tcPr>
          <w:p w14:paraId="5EB2E078"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28.09.2017</w:t>
            </w:r>
          </w:p>
        </w:tc>
        <w:tc>
          <w:tcPr>
            <w:tcW w:w="724" w:type="pct"/>
            <w:tcBorders>
              <w:top w:val="nil"/>
              <w:left w:val="nil"/>
              <w:bottom w:val="single" w:sz="4" w:space="0" w:color="808080"/>
              <w:right w:val="single" w:sz="4" w:space="0" w:color="808080"/>
            </w:tcBorders>
            <w:shd w:val="clear" w:color="000000" w:fill="FFFFFF"/>
            <w:noWrap/>
            <w:vAlign w:val="bottom"/>
            <w:hideMark/>
          </w:tcPr>
          <w:p w14:paraId="0F5A4266"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30</w:t>
            </w:r>
          </w:p>
        </w:tc>
        <w:tc>
          <w:tcPr>
            <w:tcW w:w="748" w:type="pct"/>
            <w:tcBorders>
              <w:top w:val="nil"/>
              <w:left w:val="nil"/>
              <w:bottom w:val="single" w:sz="4" w:space="0" w:color="808080"/>
              <w:right w:val="single" w:sz="4" w:space="0" w:color="808080"/>
            </w:tcBorders>
            <w:shd w:val="clear" w:color="auto" w:fill="auto"/>
            <w:noWrap/>
            <w:vAlign w:val="bottom"/>
            <w:hideMark/>
          </w:tcPr>
          <w:p w14:paraId="14B1FEA0"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08.11.2017</w:t>
            </w:r>
          </w:p>
        </w:tc>
      </w:tr>
      <w:tr w:rsidR="00610078" w:rsidRPr="00610078" w14:paraId="2E3A5242"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15BE31D9"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1.3.5</w:t>
            </w:r>
          </w:p>
        </w:tc>
        <w:tc>
          <w:tcPr>
            <w:tcW w:w="2150" w:type="pct"/>
            <w:tcBorders>
              <w:top w:val="nil"/>
              <w:left w:val="nil"/>
              <w:bottom w:val="single" w:sz="4" w:space="0" w:color="808080"/>
              <w:right w:val="single" w:sz="4" w:space="0" w:color="808080"/>
            </w:tcBorders>
            <w:shd w:val="clear" w:color="000000" w:fill="FFFFFF"/>
            <w:noWrap/>
            <w:vAlign w:val="bottom"/>
            <w:hideMark/>
          </w:tcPr>
          <w:p w14:paraId="3C8B2228"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Datenbankverwaltung für Admin</w:t>
            </w:r>
          </w:p>
        </w:tc>
        <w:tc>
          <w:tcPr>
            <w:tcW w:w="619" w:type="pct"/>
            <w:tcBorders>
              <w:top w:val="nil"/>
              <w:left w:val="nil"/>
              <w:bottom w:val="single" w:sz="4" w:space="0" w:color="808080"/>
              <w:right w:val="single" w:sz="4" w:space="0" w:color="808080"/>
            </w:tcBorders>
            <w:shd w:val="clear" w:color="000000" w:fill="FFFFFF"/>
            <w:noWrap/>
            <w:vAlign w:val="bottom"/>
            <w:hideMark/>
          </w:tcPr>
          <w:p w14:paraId="40AA2795"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08.11.2017</w:t>
            </w:r>
          </w:p>
        </w:tc>
        <w:tc>
          <w:tcPr>
            <w:tcW w:w="724" w:type="pct"/>
            <w:tcBorders>
              <w:top w:val="nil"/>
              <w:left w:val="nil"/>
              <w:bottom w:val="single" w:sz="4" w:space="0" w:color="808080"/>
              <w:right w:val="single" w:sz="4" w:space="0" w:color="808080"/>
            </w:tcBorders>
            <w:shd w:val="clear" w:color="000000" w:fill="FFFFFF"/>
            <w:noWrap/>
            <w:vAlign w:val="bottom"/>
            <w:hideMark/>
          </w:tcPr>
          <w:p w14:paraId="5ABD4ACE"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20</w:t>
            </w:r>
          </w:p>
        </w:tc>
        <w:tc>
          <w:tcPr>
            <w:tcW w:w="748" w:type="pct"/>
            <w:tcBorders>
              <w:top w:val="nil"/>
              <w:left w:val="nil"/>
              <w:bottom w:val="single" w:sz="4" w:space="0" w:color="808080"/>
              <w:right w:val="single" w:sz="4" w:space="0" w:color="808080"/>
            </w:tcBorders>
            <w:shd w:val="clear" w:color="auto" w:fill="auto"/>
            <w:noWrap/>
            <w:vAlign w:val="bottom"/>
            <w:hideMark/>
          </w:tcPr>
          <w:p w14:paraId="2AEBAC36"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05.12.2017</w:t>
            </w:r>
          </w:p>
        </w:tc>
      </w:tr>
      <w:tr w:rsidR="00610078" w:rsidRPr="00610078" w14:paraId="3BD3509B"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92D050"/>
            <w:noWrap/>
            <w:vAlign w:val="bottom"/>
            <w:hideMark/>
          </w:tcPr>
          <w:p w14:paraId="0E728220" w14:textId="77777777" w:rsidR="00610078" w:rsidRPr="00610078" w:rsidRDefault="00610078" w:rsidP="00610078">
            <w:pPr>
              <w:spacing w:before="0" w:line="240" w:lineRule="auto"/>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1.4</w:t>
            </w:r>
          </w:p>
        </w:tc>
        <w:tc>
          <w:tcPr>
            <w:tcW w:w="2150" w:type="pct"/>
            <w:tcBorders>
              <w:top w:val="nil"/>
              <w:left w:val="nil"/>
              <w:bottom w:val="single" w:sz="4" w:space="0" w:color="808080"/>
              <w:right w:val="single" w:sz="4" w:space="0" w:color="808080"/>
            </w:tcBorders>
            <w:shd w:val="clear" w:color="000000" w:fill="92D050"/>
            <w:noWrap/>
            <w:vAlign w:val="bottom"/>
            <w:hideMark/>
          </w:tcPr>
          <w:p w14:paraId="59F6B86D" w14:textId="77777777" w:rsidR="00610078" w:rsidRPr="00610078" w:rsidRDefault="00610078" w:rsidP="00610078">
            <w:pPr>
              <w:spacing w:before="0" w:line="240" w:lineRule="auto"/>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Erstellung Bestellsystems</w:t>
            </w:r>
          </w:p>
        </w:tc>
        <w:tc>
          <w:tcPr>
            <w:tcW w:w="619" w:type="pct"/>
            <w:tcBorders>
              <w:top w:val="nil"/>
              <w:left w:val="nil"/>
              <w:bottom w:val="single" w:sz="4" w:space="0" w:color="808080"/>
              <w:right w:val="single" w:sz="4" w:space="0" w:color="808080"/>
            </w:tcBorders>
            <w:shd w:val="clear" w:color="000000" w:fill="92D050"/>
            <w:noWrap/>
            <w:vAlign w:val="bottom"/>
            <w:hideMark/>
          </w:tcPr>
          <w:p w14:paraId="690E0D47"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06.12.2017</w:t>
            </w:r>
          </w:p>
        </w:tc>
        <w:tc>
          <w:tcPr>
            <w:tcW w:w="724" w:type="pct"/>
            <w:tcBorders>
              <w:top w:val="nil"/>
              <w:left w:val="nil"/>
              <w:bottom w:val="single" w:sz="4" w:space="0" w:color="808080"/>
              <w:right w:val="single" w:sz="4" w:space="0" w:color="808080"/>
            </w:tcBorders>
            <w:shd w:val="clear" w:color="000000" w:fill="92D050"/>
            <w:noWrap/>
            <w:vAlign w:val="bottom"/>
            <w:hideMark/>
          </w:tcPr>
          <w:p w14:paraId="5B205B45"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67</w:t>
            </w:r>
          </w:p>
        </w:tc>
        <w:tc>
          <w:tcPr>
            <w:tcW w:w="748" w:type="pct"/>
            <w:tcBorders>
              <w:top w:val="nil"/>
              <w:left w:val="nil"/>
              <w:bottom w:val="single" w:sz="4" w:space="0" w:color="808080"/>
              <w:right w:val="single" w:sz="4" w:space="0" w:color="808080"/>
            </w:tcBorders>
            <w:shd w:val="clear" w:color="000000" w:fill="92D050"/>
            <w:noWrap/>
            <w:vAlign w:val="bottom"/>
            <w:hideMark/>
          </w:tcPr>
          <w:p w14:paraId="035A5749"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08.03.2018</w:t>
            </w:r>
          </w:p>
        </w:tc>
      </w:tr>
      <w:tr w:rsidR="00610078" w:rsidRPr="00610078" w14:paraId="7F740D34"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34C80FEB"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1.4.1</w:t>
            </w:r>
          </w:p>
        </w:tc>
        <w:tc>
          <w:tcPr>
            <w:tcW w:w="2150" w:type="pct"/>
            <w:tcBorders>
              <w:top w:val="nil"/>
              <w:left w:val="nil"/>
              <w:bottom w:val="nil"/>
              <w:right w:val="nil"/>
            </w:tcBorders>
            <w:shd w:val="clear" w:color="000000" w:fill="FFFFFF"/>
            <w:noWrap/>
            <w:vAlign w:val="bottom"/>
            <w:hideMark/>
          </w:tcPr>
          <w:p w14:paraId="7A177A64"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Umsetzung Designentwürfe</w:t>
            </w:r>
          </w:p>
        </w:tc>
        <w:tc>
          <w:tcPr>
            <w:tcW w:w="619" w:type="pct"/>
            <w:tcBorders>
              <w:top w:val="nil"/>
              <w:left w:val="nil"/>
              <w:bottom w:val="single" w:sz="4" w:space="0" w:color="808080"/>
              <w:right w:val="single" w:sz="4" w:space="0" w:color="808080"/>
            </w:tcBorders>
            <w:shd w:val="clear" w:color="000000" w:fill="FFFFFF"/>
            <w:noWrap/>
            <w:vAlign w:val="bottom"/>
            <w:hideMark/>
          </w:tcPr>
          <w:p w14:paraId="71BF4E3A"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06.12.2017</w:t>
            </w:r>
          </w:p>
        </w:tc>
        <w:tc>
          <w:tcPr>
            <w:tcW w:w="724" w:type="pct"/>
            <w:tcBorders>
              <w:top w:val="nil"/>
              <w:left w:val="nil"/>
              <w:bottom w:val="single" w:sz="4" w:space="0" w:color="808080"/>
              <w:right w:val="single" w:sz="4" w:space="0" w:color="808080"/>
            </w:tcBorders>
            <w:shd w:val="clear" w:color="000000" w:fill="FFFFFF"/>
            <w:noWrap/>
            <w:vAlign w:val="bottom"/>
            <w:hideMark/>
          </w:tcPr>
          <w:p w14:paraId="532909AB"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10</w:t>
            </w:r>
          </w:p>
        </w:tc>
        <w:tc>
          <w:tcPr>
            <w:tcW w:w="748" w:type="pct"/>
            <w:tcBorders>
              <w:top w:val="nil"/>
              <w:left w:val="nil"/>
              <w:bottom w:val="single" w:sz="4" w:space="0" w:color="808080"/>
              <w:right w:val="single" w:sz="4" w:space="0" w:color="808080"/>
            </w:tcBorders>
            <w:shd w:val="clear" w:color="auto" w:fill="auto"/>
            <w:noWrap/>
            <w:vAlign w:val="bottom"/>
            <w:hideMark/>
          </w:tcPr>
          <w:p w14:paraId="6864D609"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19.12.2017</w:t>
            </w:r>
          </w:p>
        </w:tc>
      </w:tr>
      <w:tr w:rsidR="00610078" w:rsidRPr="00610078" w14:paraId="379EA545"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222B8059"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1.4.2</w:t>
            </w:r>
          </w:p>
        </w:tc>
        <w:tc>
          <w:tcPr>
            <w:tcW w:w="2150" w:type="pct"/>
            <w:tcBorders>
              <w:top w:val="single" w:sz="4" w:space="0" w:color="808080"/>
              <w:left w:val="nil"/>
              <w:bottom w:val="single" w:sz="4" w:space="0" w:color="808080"/>
              <w:right w:val="single" w:sz="4" w:space="0" w:color="808080"/>
            </w:tcBorders>
            <w:shd w:val="clear" w:color="000000" w:fill="FFFFFF"/>
            <w:noWrap/>
            <w:vAlign w:val="bottom"/>
            <w:hideMark/>
          </w:tcPr>
          <w:p w14:paraId="79E7A4EE"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Grafische Oberfläche implementieren</w:t>
            </w:r>
          </w:p>
        </w:tc>
        <w:tc>
          <w:tcPr>
            <w:tcW w:w="619" w:type="pct"/>
            <w:tcBorders>
              <w:top w:val="nil"/>
              <w:left w:val="nil"/>
              <w:bottom w:val="single" w:sz="4" w:space="0" w:color="808080"/>
              <w:right w:val="single" w:sz="4" w:space="0" w:color="808080"/>
            </w:tcBorders>
            <w:shd w:val="clear" w:color="000000" w:fill="FFFFFF"/>
            <w:noWrap/>
            <w:vAlign w:val="bottom"/>
            <w:hideMark/>
          </w:tcPr>
          <w:p w14:paraId="46AF2D0E"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19.12.2017</w:t>
            </w:r>
          </w:p>
        </w:tc>
        <w:tc>
          <w:tcPr>
            <w:tcW w:w="724" w:type="pct"/>
            <w:tcBorders>
              <w:top w:val="nil"/>
              <w:left w:val="nil"/>
              <w:bottom w:val="single" w:sz="4" w:space="0" w:color="808080"/>
              <w:right w:val="single" w:sz="4" w:space="0" w:color="808080"/>
            </w:tcBorders>
            <w:shd w:val="clear" w:color="000000" w:fill="FFFFFF"/>
            <w:noWrap/>
            <w:vAlign w:val="bottom"/>
            <w:hideMark/>
          </w:tcPr>
          <w:p w14:paraId="49604FD2"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30</w:t>
            </w:r>
          </w:p>
        </w:tc>
        <w:tc>
          <w:tcPr>
            <w:tcW w:w="748" w:type="pct"/>
            <w:tcBorders>
              <w:top w:val="nil"/>
              <w:left w:val="nil"/>
              <w:bottom w:val="single" w:sz="4" w:space="0" w:color="808080"/>
              <w:right w:val="single" w:sz="4" w:space="0" w:color="808080"/>
            </w:tcBorders>
            <w:shd w:val="clear" w:color="auto" w:fill="auto"/>
            <w:noWrap/>
            <w:vAlign w:val="bottom"/>
            <w:hideMark/>
          </w:tcPr>
          <w:p w14:paraId="0EE30E0C"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29.01.2018</w:t>
            </w:r>
          </w:p>
        </w:tc>
      </w:tr>
      <w:tr w:rsidR="00610078" w:rsidRPr="00610078" w14:paraId="5EEE3859"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5C3729C6"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1.4.3</w:t>
            </w:r>
          </w:p>
        </w:tc>
        <w:tc>
          <w:tcPr>
            <w:tcW w:w="2150" w:type="pct"/>
            <w:tcBorders>
              <w:top w:val="nil"/>
              <w:left w:val="nil"/>
              <w:bottom w:val="single" w:sz="4" w:space="0" w:color="808080"/>
              <w:right w:val="single" w:sz="4" w:space="0" w:color="808080"/>
            </w:tcBorders>
            <w:shd w:val="clear" w:color="000000" w:fill="FFFFFF"/>
            <w:noWrap/>
            <w:vAlign w:val="bottom"/>
            <w:hideMark/>
          </w:tcPr>
          <w:p w14:paraId="4B4A6560"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Verwaltung der Bestelldaten</w:t>
            </w:r>
          </w:p>
        </w:tc>
        <w:tc>
          <w:tcPr>
            <w:tcW w:w="619" w:type="pct"/>
            <w:tcBorders>
              <w:top w:val="nil"/>
              <w:left w:val="nil"/>
              <w:bottom w:val="single" w:sz="4" w:space="0" w:color="808080"/>
              <w:right w:val="single" w:sz="4" w:space="0" w:color="808080"/>
            </w:tcBorders>
            <w:shd w:val="clear" w:color="000000" w:fill="FFFFFF"/>
            <w:noWrap/>
            <w:vAlign w:val="bottom"/>
            <w:hideMark/>
          </w:tcPr>
          <w:p w14:paraId="001FE28E"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29.01.2018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62430A6C"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20</w:t>
            </w:r>
          </w:p>
        </w:tc>
        <w:tc>
          <w:tcPr>
            <w:tcW w:w="748" w:type="pct"/>
            <w:tcBorders>
              <w:top w:val="nil"/>
              <w:left w:val="nil"/>
              <w:bottom w:val="single" w:sz="4" w:space="0" w:color="808080"/>
              <w:right w:val="single" w:sz="4" w:space="0" w:color="808080"/>
            </w:tcBorders>
            <w:shd w:val="clear" w:color="auto" w:fill="auto"/>
            <w:noWrap/>
            <w:vAlign w:val="bottom"/>
            <w:hideMark/>
          </w:tcPr>
          <w:p w14:paraId="40F3AADA"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23.02.2018</w:t>
            </w:r>
          </w:p>
        </w:tc>
      </w:tr>
      <w:tr w:rsidR="00610078" w:rsidRPr="00610078" w14:paraId="65E57A0D"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73F48F49"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1.4.4</w:t>
            </w:r>
          </w:p>
        </w:tc>
        <w:tc>
          <w:tcPr>
            <w:tcW w:w="2150" w:type="pct"/>
            <w:tcBorders>
              <w:top w:val="nil"/>
              <w:left w:val="nil"/>
              <w:bottom w:val="single" w:sz="4" w:space="0" w:color="808080"/>
              <w:right w:val="single" w:sz="4" w:space="0" w:color="808080"/>
            </w:tcBorders>
            <w:shd w:val="clear" w:color="000000" w:fill="FFFFFF"/>
            <w:noWrap/>
            <w:vAlign w:val="bottom"/>
            <w:hideMark/>
          </w:tcPr>
          <w:p w14:paraId="0829E560"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Zahlungsarten implementieren</w:t>
            </w:r>
          </w:p>
        </w:tc>
        <w:tc>
          <w:tcPr>
            <w:tcW w:w="619" w:type="pct"/>
            <w:tcBorders>
              <w:top w:val="nil"/>
              <w:left w:val="nil"/>
              <w:bottom w:val="single" w:sz="4" w:space="0" w:color="808080"/>
              <w:right w:val="single" w:sz="4" w:space="0" w:color="808080"/>
            </w:tcBorders>
            <w:shd w:val="clear" w:color="000000" w:fill="FFFFFF"/>
            <w:noWrap/>
            <w:vAlign w:val="bottom"/>
            <w:hideMark/>
          </w:tcPr>
          <w:p w14:paraId="4A513F1C"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29.01.2018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29EEE798"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20</w:t>
            </w:r>
          </w:p>
        </w:tc>
        <w:tc>
          <w:tcPr>
            <w:tcW w:w="748" w:type="pct"/>
            <w:tcBorders>
              <w:top w:val="nil"/>
              <w:left w:val="nil"/>
              <w:bottom w:val="single" w:sz="4" w:space="0" w:color="808080"/>
              <w:right w:val="single" w:sz="4" w:space="0" w:color="808080"/>
            </w:tcBorders>
            <w:shd w:val="clear" w:color="auto" w:fill="auto"/>
            <w:noWrap/>
            <w:vAlign w:val="bottom"/>
            <w:hideMark/>
          </w:tcPr>
          <w:p w14:paraId="4D378491"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23.02.2018</w:t>
            </w:r>
          </w:p>
        </w:tc>
      </w:tr>
      <w:tr w:rsidR="00610078" w:rsidRPr="00610078" w14:paraId="7017BF53"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2F883A96"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1.4.5</w:t>
            </w:r>
          </w:p>
        </w:tc>
        <w:tc>
          <w:tcPr>
            <w:tcW w:w="2150" w:type="pct"/>
            <w:tcBorders>
              <w:top w:val="nil"/>
              <w:left w:val="nil"/>
              <w:bottom w:val="single" w:sz="4" w:space="0" w:color="808080"/>
              <w:right w:val="single" w:sz="4" w:space="0" w:color="808080"/>
            </w:tcBorders>
            <w:shd w:val="clear" w:color="000000" w:fill="FFFFFF"/>
            <w:noWrap/>
            <w:vAlign w:val="bottom"/>
            <w:hideMark/>
          </w:tcPr>
          <w:p w14:paraId="183C5B9F"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Benachrichtigen über Eingang der Bestellung</w:t>
            </w:r>
          </w:p>
        </w:tc>
        <w:tc>
          <w:tcPr>
            <w:tcW w:w="619" w:type="pct"/>
            <w:tcBorders>
              <w:top w:val="nil"/>
              <w:left w:val="nil"/>
              <w:bottom w:val="single" w:sz="4" w:space="0" w:color="808080"/>
              <w:right w:val="single" w:sz="4" w:space="0" w:color="808080"/>
            </w:tcBorders>
            <w:shd w:val="clear" w:color="000000" w:fill="FFFFFF"/>
            <w:noWrap/>
            <w:vAlign w:val="bottom"/>
            <w:hideMark/>
          </w:tcPr>
          <w:p w14:paraId="5E938F0B"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23.02.2018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5DE3803F"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10</w:t>
            </w:r>
          </w:p>
        </w:tc>
        <w:tc>
          <w:tcPr>
            <w:tcW w:w="748" w:type="pct"/>
            <w:tcBorders>
              <w:top w:val="nil"/>
              <w:left w:val="nil"/>
              <w:bottom w:val="single" w:sz="4" w:space="0" w:color="808080"/>
              <w:right w:val="single" w:sz="4" w:space="0" w:color="808080"/>
            </w:tcBorders>
            <w:shd w:val="clear" w:color="auto" w:fill="auto"/>
            <w:noWrap/>
            <w:vAlign w:val="bottom"/>
            <w:hideMark/>
          </w:tcPr>
          <w:p w14:paraId="7BBBD643"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08.03.2018</w:t>
            </w:r>
          </w:p>
        </w:tc>
      </w:tr>
      <w:tr w:rsidR="00610078" w:rsidRPr="00610078" w14:paraId="48F61231"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5A13BE13"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1.4.6</w:t>
            </w:r>
          </w:p>
        </w:tc>
        <w:tc>
          <w:tcPr>
            <w:tcW w:w="2150" w:type="pct"/>
            <w:tcBorders>
              <w:top w:val="nil"/>
              <w:left w:val="nil"/>
              <w:bottom w:val="single" w:sz="4" w:space="0" w:color="808080"/>
              <w:right w:val="single" w:sz="4" w:space="0" w:color="808080"/>
            </w:tcBorders>
            <w:shd w:val="clear" w:color="000000" w:fill="FFFFFF"/>
            <w:noWrap/>
            <w:vAlign w:val="bottom"/>
            <w:hideMark/>
          </w:tcPr>
          <w:p w14:paraId="426FC089"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Bestellsystem abgeschlossen</w:t>
            </w:r>
          </w:p>
        </w:tc>
        <w:tc>
          <w:tcPr>
            <w:tcW w:w="619" w:type="pct"/>
            <w:tcBorders>
              <w:top w:val="nil"/>
              <w:left w:val="nil"/>
              <w:bottom w:val="single" w:sz="4" w:space="0" w:color="808080"/>
              <w:right w:val="single" w:sz="4" w:space="0" w:color="808080"/>
            </w:tcBorders>
            <w:shd w:val="clear" w:color="000000" w:fill="FFFFFF"/>
            <w:noWrap/>
            <w:vAlign w:val="bottom"/>
            <w:hideMark/>
          </w:tcPr>
          <w:p w14:paraId="543A153F"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08.03.2018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534DE4AE"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w:t>
            </w:r>
          </w:p>
        </w:tc>
        <w:tc>
          <w:tcPr>
            <w:tcW w:w="748" w:type="pct"/>
            <w:tcBorders>
              <w:top w:val="nil"/>
              <w:left w:val="nil"/>
              <w:bottom w:val="single" w:sz="4" w:space="0" w:color="808080"/>
              <w:right w:val="single" w:sz="4" w:space="0" w:color="808080"/>
            </w:tcBorders>
            <w:shd w:val="clear" w:color="auto" w:fill="auto"/>
            <w:noWrap/>
            <w:vAlign w:val="bottom"/>
            <w:hideMark/>
          </w:tcPr>
          <w:p w14:paraId="6E4ADC65"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08.03.2018</w:t>
            </w:r>
          </w:p>
        </w:tc>
      </w:tr>
      <w:tr w:rsidR="00610078" w:rsidRPr="00610078" w14:paraId="60E4E1D0"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92D050"/>
            <w:noWrap/>
            <w:vAlign w:val="bottom"/>
            <w:hideMark/>
          </w:tcPr>
          <w:p w14:paraId="2324B340" w14:textId="77777777" w:rsidR="00610078" w:rsidRPr="00610078" w:rsidRDefault="00610078" w:rsidP="00610078">
            <w:pPr>
              <w:spacing w:before="0" w:line="240" w:lineRule="auto"/>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1.5</w:t>
            </w:r>
          </w:p>
        </w:tc>
        <w:tc>
          <w:tcPr>
            <w:tcW w:w="2150" w:type="pct"/>
            <w:tcBorders>
              <w:top w:val="nil"/>
              <w:left w:val="nil"/>
              <w:bottom w:val="single" w:sz="4" w:space="0" w:color="808080"/>
              <w:right w:val="single" w:sz="4" w:space="0" w:color="808080"/>
            </w:tcBorders>
            <w:shd w:val="clear" w:color="000000" w:fill="92D050"/>
            <w:noWrap/>
            <w:vAlign w:val="bottom"/>
            <w:hideMark/>
          </w:tcPr>
          <w:p w14:paraId="51FD62BC" w14:textId="77777777" w:rsidR="00610078" w:rsidRPr="00610078" w:rsidRDefault="00610078" w:rsidP="00610078">
            <w:pPr>
              <w:spacing w:before="0" w:line="240" w:lineRule="auto"/>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Erstellung Reservierungssytems</w:t>
            </w:r>
          </w:p>
        </w:tc>
        <w:tc>
          <w:tcPr>
            <w:tcW w:w="619" w:type="pct"/>
            <w:tcBorders>
              <w:top w:val="nil"/>
              <w:left w:val="nil"/>
              <w:bottom w:val="single" w:sz="4" w:space="0" w:color="808080"/>
              <w:right w:val="single" w:sz="4" w:space="0" w:color="808080"/>
            </w:tcBorders>
            <w:shd w:val="clear" w:color="000000" w:fill="92D050"/>
            <w:noWrap/>
            <w:vAlign w:val="bottom"/>
            <w:hideMark/>
          </w:tcPr>
          <w:p w14:paraId="00C1A0E4"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23.02.2018</w:t>
            </w:r>
          </w:p>
        </w:tc>
        <w:tc>
          <w:tcPr>
            <w:tcW w:w="724" w:type="pct"/>
            <w:tcBorders>
              <w:top w:val="nil"/>
              <w:left w:val="nil"/>
              <w:bottom w:val="single" w:sz="4" w:space="0" w:color="808080"/>
              <w:right w:val="single" w:sz="4" w:space="0" w:color="808080"/>
            </w:tcBorders>
            <w:shd w:val="clear" w:color="000000" w:fill="92D050"/>
            <w:noWrap/>
            <w:vAlign w:val="bottom"/>
            <w:hideMark/>
          </w:tcPr>
          <w:p w14:paraId="1F45EF19"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20</w:t>
            </w:r>
          </w:p>
        </w:tc>
        <w:tc>
          <w:tcPr>
            <w:tcW w:w="748" w:type="pct"/>
            <w:tcBorders>
              <w:top w:val="nil"/>
              <w:left w:val="nil"/>
              <w:bottom w:val="single" w:sz="4" w:space="0" w:color="808080"/>
              <w:right w:val="single" w:sz="4" w:space="0" w:color="808080"/>
            </w:tcBorders>
            <w:shd w:val="clear" w:color="000000" w:fill="92D050"/>
            <w:noWrap/>
            <w:vAlign w:val="bottom"/>
            <w:hideMark/>
          </w:tcPr>
          <w:p w14:paraId="58F24243"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22.03.2018</w:t>
            </w:r>
          </w:p>
        </w:tc>
      </w:tr>
      <w:tr w:rsidR="00610078" w:rsidRPr="00610078" w14:paraId="36631481"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47B7C613"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1.5.1</w:t>
            </w:r>
          </w:p>
        </w:tc>
        <w:tc>
          <w:tcPr>
            <w:tcW w:w="2150" w:type="pct"/>
            <w:tcBorders>
              <w:top w:val="nil"/>
              <w:left w:val="nil"/>
              <w:bottom w:val="single" w:sz="4" w:space="0" w:color="808080"/>
              <w:right w:val="single" w:sz="4" w:space="0" w:color="808080"/>
            </w:tcBorders>
            <w:shd w:val="clear" w:color="000000" w:fill="FFFFFF"/>
            <w:noWrap/>
            <w:vAlign w:val="bottom"/>
            <w:hideMark/>
          </w:tcPr>
          <w:p w14:paraId="703694C0"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Umsetzung Designentwürfe</w:t>
            </w:r>
          </w:p>
        </w:tc>
        <w:tc>
          <w:tcPr>
            <w:tcW w:w="619" w:type="pct"/>
            <w:tcBorders>
              <w:top w:val="nil"/>
              <w:left w:val="nil"/>
              <w:bottom w:val="single" w:sz="4" w:space="0" w:color="808080"/>
              <w:right w:val="single" w:sz="4" w:space="0" w:color="808080"/>
            </w:tcBorders>
            <w:shd w:val="clear" w:color="000000" w:fill="FFFFFF"/>
            <w:noWrap/>
            <w:vAlign w:val="bottom"/>
            <w:hideMark/>
          </w:tcPr>
          <w:p w14:paraId="78F57F62"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23.02.2018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7D24D9B2"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5</w:t>
            </w:r>
          </w:p>
        </w:tc>
        <w:tc>
          <w:tcPr>
            <w:tcW w:w="748" w:type="pct"/>
            <w:tcBorders>
              <w:top w:val="nil"/>
              <w:left w:val="nil"/>
              <w:bottom w:val="single" w:sz="4" w:space="0" w:color="808080"/>
              <w:right w:val="single" w:sz="4" w:space="0" w:color="808080"/>
            </w:tcBorders>
            <w:shd w:val="clear" w:color="auto" w:fill="auto"/>
            <w:noWrap/>
            <w:vAlign w:val="bottom"/>
            <w:hideMark/>
          </w:tcPr>
          <w:p w14:paraId="09C06EB0"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01.03.2018</w:t>
            </w:r>
          </w:p>
        </w:tc>
      </w:tr>
      <w:tr w:rsidR="00610078" w:rsidRPr="00610078" w14:paraId="795E119F"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1216660B"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1.5.2</w:t>
            </w:r>
          </w:p>
        </w:tc>
        <w:tc>
          <w:tcPr>
            <w:tcW w:w="2150" w:type="pct"/>
            <w:tcBorders>
              <w:top w:val="nil"/>
              <w:left w:val="nil"/>
              <w:bottom w:val="single" w:sz="4" w:space="0" w:color="808080"/>
              <w:right w:val="single" w:sz="4" w:space="0" w:color="808080"/>
            </w:tcBorders>
            <w:shd w:val="clear" w:color="000000" w:fill="FFFFFF"/>
            <w:noWrap/>
            <w:vAlign w:val="bottom"/>
            <w:hideMark/>
          </w:tcPr>
          <w:p w14:paraId="00556AEC"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Grafische Oberfläche implementieren</w:t>
            </w:r>
          </w:p>
        </w:tc>
        <w:tc>
          <w:tcPr>
            <w:tcW w:w="619" w:type="pct"/>
            <w:tcBorders>
              <w:top w:val="nil"/>
              <w:left w:val="nil"/>
              <w:bottom w:val="single" w:sz="4" w:space="0" w:color="808080"/>
              <w:right w:val="single" w:sz="4" w:space="0" w:color="808080"/>
            </w:tcBorders>
            <w:shd w:val="clear" w:color="000000" w:fill="FFFFFF"/>
            <w:noWrap/>
            <w:vAlign w:val="bottom"/>
            <w:hideMark/>
          </w:tcPr>
          <w:p w14:paraId="67F398AE"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01.03.2018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073526DA"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15</w:t>
            </w:r>
          </w:p>
        </w:tc>
        <w:tc>
          <w:tcPr>
            <w:tcW w:w="748" w:type="pct"/>
            <w:tcBorders>
              <w:top w:val="nil"/>
              <w:left w:val="nil"/>
              <w:bottom w:val="single" w:sz="4" w:space="0" w:color="808080"/>
              <w:right w:val="single" w:sz="4" w:space="0" w:color="808080"/>
            </w:tcBorders>
            <w:shd w:val="clear" w:color="auto" w:fill="auto"/>
            <w:noWrap/>
            <w:vAlign w:val="bottom"/>
            <w:hideMark/>
          </w:tcPr>
          <w:p w14:paraId="1D2040AE"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21.03.2018</w:t>
            </w:r>
          </w:p>
        </w:tc>
      </w:tr>
      <w:tr w:rsidR="00610078" w:rsidRPr="00610078" w14:paraId="56B645FC"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28D70CBB"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1.5.3</w:t>
            </w:r>
          </w:p>
        </w:tc>
        <w:tc>
          <w:tcPr>
            <w:tcW w:w="2150" w:type="pct"/>
            <w:tcBorders>
              <w:top w:val="nil"/>
              <w:left w:val="nil"/>
              <w:bottom w:val="single" w:sz="4" w:space="0" w:color="808080"/>
              <w:right w:val="single" w:sz="4" w:space="0" w:color="808080"/>
            </w:tcBorders>
            <w:shd w:val="clear" w:color="000000" w:fill="FFFFFF"/>
            <w:noWrap/>
            <w:vAlign w:val="bottom"/>
            <w:hideMark/>
          </w:tcPr>
          <w:p w14:paraId="5D102119"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Verwaltunden der Reservierungsdaten</w:t>
            </w:r>
          </w:p>
        </w:tc>
        <w:tc>
          <w:tcPr>
            <w:tcW w:w="619" w:type="pct"/>
            <w:tcBorders>
              <w:top w:val="nil"/>
              <w:left w:val="nil"/>
              <w:bottom w:val="single" w:sz="4" w:space="0" w:color="808080"/>
              <w:right w:val="single" w:sz="4" w:space="0" w:color="808080"/>
            </w:tcBorders>
            <w:shd w:val="clear" w:color="000000" w:fill="FFFFFF"/>
            <w:noWrap/>
            <w:vAlign w:val="bottom"/>
            <w:hideMark/>
          </w:tcPr>
          <w:p w14:paraId="4ED29AA4"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01.03.2018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00836843"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15</w:t>
            </w:r>
          </w:p>
        </w:tc>
        <w:tc>
          <w:tcPr>
            <w:tcW w:w="748" w:type="pct"/>
            <w:tcBorders>
              <w:top w:val="nil"/>
              <w:left w:val="nil"/>
              <w:bottom w:val="single" w:sz="4" w:space="0" w:color="808080"/>
              <w:right w:val="single" w:sz="4" w:space="0" w:color="808080"/>
            </w:tcBorders>
            <w:shd w:val="clear" w:color="auto" w:fill="auto"/>
            <w:noWrap/>
            <w:vAlign w:val="bottom"/>
            <w:hideMark/>
          </w:tcPr>
          <w:p w14:paraId="4C438E48"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21.03.2018</w:t>
            </w:r>
          </w:p>
        </w:tc>
      </w:tr>
      <w:tr w:rsidR="00610078" w:rsidRPr="00610078" w14:paraId="3A4EF78C"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29A7B415"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1.5.4</w:t>
            </w:r>
          </w:p>
        </w:tc>
        <w:tc>
          <w:tcPr>
            <w:tcW w:w="2150" w:type="pct"/>
            <w:tcBorders>
              <w:top w:val="nil"/>
              <w:left w:val="nil"/>
              <w:bottom w:val="single" w:sz="4" w:space="0" w:color="808080"/>
              <w:right w:val="single" w:sz="4" w:space="0" w:color="808080"/>
            </w:tcBorders>
            <w:shd w:val="clear" w:color="000000" w:fill="FFFFFF"/>
            <w:noWrap/>
            <w:vAlign w:val="bottom"/>
            <w:hideMark/>
          </w:tcPr>
          <w:p w14:paraId="21B453CF"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Benachrichtigen über Eingang der Reservierung</w:t>
            </w:r>
          </w:p>
        </w:tc>
        <w:tc>
          <w:tcPr>
            <w:tcW w:w="619" w:type="pct"/>
            <w:tcBorders>
              <w:top w:val="nil"/>
              <w:left w:val="nil"/>
              <w:bottom w:val="single" w:sz="4" w:space="0" w:color="808080"/>
              <w:right w:val="single" w:sz="4" w:space="0" w:color="808080"/>
            </w:tcBorders>
            <w:shd w:val="clear" w:color="000000" w:fill="FFFFFF"/>
            <w:noWrap/>
            <w:vAlign w:val="bottom"/>
            <w:hideMark/>
          </w:tcPr>
          <w:p w14:paraId="1DFFFF4C"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13.03.2018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00F1CAF3"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7</w:t>
            </w:r>
          </w:p>
        </w:tc>
        <w:tc>
          <w:tcPr>
            <w:tcW w:w="748" w:type="pct"/>
            <w:tcBorders>
              <w:top w:val="nil"/>
              <w:left w:val="nil"/>
              <w:bottom w:val="single" w:sz="4" w:space="0" w:color="808080"/>
              <w:right w:val="single" w:sz="4" w:space="0" w:color="808080"/>
            </w:tcBorders>
            <w:shd w:val="clear" w:color="auto" w:fill="auto"/>
            <w:noWrap/>
            <w:vAlign w:val="bottom"/>
            <w:hideMark/>
          </w:tcPr>
          <w:p w14:paraId="57037291"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21.03.2018</w:t>
            </w:r>
          </w:p>
        </w:tc>
      </w:tr>
      <w:tr w:rsidR="00610078" w:rsidRPr="00610078" w14:paraId="43EE4DE4"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027B971F"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1.5.5</w:t>
            </w:r>
          </w:p>
        </w:tc>
        <w:tc>
          <w:tcPr>
            <w:tcW w:w="2150" w:type="pct"/>
            <w:tcBorders>
              <w:top w:val="nil"/>
              <w:left w:val="nil"/>
              <w:bottom w:val="single" w:sz="4" w:space="0" w:color="808080"/>
              <w:right w:val="single" w:sz="4" w:space="0" w:color="808080"/>
            </w:tcBorders>
            <w:shd w:val="clear" w:color="000000" w:fill="FFFFFF"/>
            <w:noWrap/>
            <w:vAlign w:val="bottom"/>
            <w:hideMark/>
          </w:tcPr>
          <w:p w14:paraId="5A612AE5"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Reservierungssystem abgeschlossen</w:t>
            </w:r>
          </w:p>
        </w:tc>
        <w:tc>
          <w:tcPr>
            <w:tcW w:w="619" w:type="pct"/>
            <w:tcBorders>
              <w:top w:val="nil"/>
              <w:left w:val="nil"/>
              <w:bottom w:val="single" w:sz="4" w:space="0" w:color="808080"/>
              <w:right w:val="single" w:sz="4" w:space="0" w:color="808080"/>
            </w:tcBorders>
            <w:shd w:val="clear" w:color="000000" w:fill="FFFFFF"/>
            <w:noWrap/>
            <w:vAlign w:val="bottom"/>
            <w:hideMark/>
          </w:tcPr>
          <w:p w14:paraId="5CB77A98"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21.03.2018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05E6FD2D"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w:t>
            </w:r>
          </w:p>
        </w:tc>
        <w:tc>
          <w:tcPr>
            <w:tcW w:w="748" w:type="pct"/>
            <w:tcBorders>
              <w:top w:val="nil"/>
              <w:left w:val="nil"/>
              <w:bottom w:val="single" w:sz="4" w:space="0" w:color="808080"/>
              <w:right w:val="single" w:sz="4" w:space="0" w:color="808080"/>
            </w:tcBorders>
            <w:shd w:val="clear" w:color="auto" w:fill="auto"/>
            <w:noWrap/>
            <w:vAlign w:val="bottom"/>
            <w:hideMark/>
          </w:tcPr>
          <w:p w14:paraId="098B66AA"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21.03.2018</w:t>
            </w:r>
          </w:p>
        </w:tc>
      </w:tr>
      <w:tr w:rsidR="00610078" w:rsidRPr="00610078" w14:paraId="2B927791"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92D050"/>
            <w:noWrap/>
            <w:vAlign w:val="bottom"/>
            <w:hideMark/>
          </w:tcPr>
          <w:p w14:paraId="282EFE45" w14:textId="77777777" w:rsidR="00610078" w:rsidRPr="00610078" w:rsidRDefault="00610078" w:rsidP="00610078">
            <w:pPr>
              <w:spacing w:before="0" w:line="240" w:lineRule="auto"/>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1.6</w:t>
            </w:r>
          </w:p>
        </w:tc>
        <w:tc>
          <w:tcPr>
            <w:tcW w:w="2150" w:type="pct"/>
            <w:tcBorders>
              <w:top w:val="nil"/>
              <w:left w:val="nil"/>
              <w:bottom w:val="single" w:sz="4" w:space="0" w:color="808080"/>
              <w:right w:val="single" w:sz="4" w:space="0" w:color="808080"/>
            </w:tcBorders>
            <w:shd w:val="clear" w:color="000000" w:fill="92D050"/>
            <w:noWrap/>
            <w:vAlign w:val="bottom"/>
            <w:hideMark/>
          </w:tcPr>
          <w:p w14:paraId="2DDD59C2" w14:textId="77777777" w:rsidR="00610078" w:rsidRPr="00610078" w:rsidRDefault="00610078" w:rsidP="00610078">
            <w:pPr>
              <w:spacing w:before="0" w:line="240" w:lineRule="auto"/>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Test bzw. Fehlerbehebung</w:t>
            </w:r>
          </w:p>
        </w:tc>
        <w:tc>
          <w:tcPr>
            <w:tcW w:w="619" w:type="pct"/>
            <w:tcBorders>
              <w:top w:val="nil"/>
              <w:left w:val="nil"/>
              <w:bottom w:val="single" w:sz="4" w:space="0" w:color="808080"/>
              <w:right w:val="single" w:sz="4" w:space="0" w:color="808080"/>
            </w:tcBorders>
            <w:shd w:val="clear" w:color="000000" w:fill="92D050"/>
            <w:noWrap/>
            <w:vAlign w:val="bottom"/>
            <w:hideMark/>
          </w:tcPr>
          <w:p w14:paraId="1FC94643"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22.03.2018</w:t>
            </w:r>
          </w:p>
        </w:tc>
        <w:tc>
          <w:tcPr>
            <w:tcW w:w="724" w:type="pct"/>
            <w:tcBorders>
              <w:top w:val="nil"/>
              <w:left w:val="nil"/>
              <w:bottom w:val="single" w:sz="4" w:space="0" w:color="808080"/>
              <w:right w:val="single" w:sz="4" w:space="0" w:color="808080"/>
            </w:tcBorders>
            <w:shd w:val="clear" w:color="000000" w:fill="92D050"/>
            <w:noWrap/>
            <w:vAlign w:val="bottom"/>
            <w:hideMark/>
          </w:tcPr>
          <w:p w14:paraId="07994991"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5</w:t>
            </w:r>
          </w:p>
        </w:tc>
        <w:tc>
          <w:tcPr>
            <w:tcW w:w="748" w:type="pct"/>
            <w:tcBorders>
              <w:top w:val="nil"/>
              <w:left w:val="nil"/>
              <w:bottom w:val="single" w:sz="4" w:space="0" w:color="808080"/>
              <w:right w:val="single" w:sz="4" w:space="0" w:color="808080"/>
            </w:tcBorders>
            <w:shd w:val="clear" w:color="000000" w:fill="92D050"/>
            <w:noWrap/>
            <w:vAlign w:val="bottom"/>
            <w:hideMark/>
          </w:tcPr>
          <w:p w14:paraId="1EA7EF42"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28.03.2018</w:t>
            </w:r>
          </w:p>
        </w:tc>
      </w:tr>
      <w:tr w:rsidR="00610078" w:rsidRPr="00610078" w14:paraId="45111F99"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2D01BF2F"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1.6.1</w:t>
            </w:r>
          </w:p>
        </w:tc>
        <w:tc>
          <w:tcPr>
            <w:tcW w:w="2150" w:type="pct"/>
            <w:tcBorders>
              <w:top w:val="nil"/>
              <w:left w:val="nil"/>
              <w:bottom w:val="single" w:sz="4" w:space="0" w:color="808080"/>
              <w:right w:val="single" w:sz="4" w:space="0" w:color="808080"/>
            </w:tcBorders>
            <w:shd w:val="clear" w:color="000000" w:fill="FFFFFF"/>
            <w:noWrap/>
            <w:vAlign w:val="bottom"/>
            <w:hideMark/>
          </w:tcPr>
          <w:p w14:paraId="371028D2"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Test Bestellsystem</w:t>
            </w:r>
          </w:p>
        </w:tc>
        <w:tc>
          <w:tcPr>
            <w:tcW w:w="619" w:type="pct"/>
            <w:tcBorders>
              <w:top w:val="nil"/>
              <w:left w:val="nil"/>
              <w:bottom w:val="single" w:sz="4" w:space="0" w:color="808080"/>
              <w:right w:val="single" w:sz="4" w:space="0" w:color="808080"/>
            </w:tcBorders>
            <w:shd w:val="clear" w:color="000000" w:fill="FFFFFF"/>
            <w:noWrap/>
            <w:vAlign w:val="bottom"/>
            <w:hideMark/>
          </w:tcPr>
          <w:p w14:paraId="01FAC35B"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22.03.2018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0C251CFB"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w:t>
            </w:r>
          </w:p>
        </w:tc>
        <w:tc>
          <w:tcPr>
            <w:tcW w:w="748" w:type="pct"/>
            <w:tcBorders>
              <w:top w:val="nil"/>
              <w:left w:val="nil"/>
              <w:bottom w:val="single" w:sz="4" w:space="0" w:color="808080"/>
              <w:right w:val="single" w:sz="4" w:space="0" w:color="808080"/>
            </w:tcBorders>
            <w:shd w:val="clear" w:color="auto" w:fill="auto"/>
            <w:noWrap/>
            <w:vAlign w:val="bottom"/>
            <w:hideMark/>
          </w:tcPr>
          <w:p w14:paraId="06D56F07"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23.03.2018</w:t>
            </w:r>
          </w:p>
        </w:tc>
      </w:tr>
      <w:tr w:rsidR="00610078" w:rsidRPr="00610078" w14:paraId="7E9A9095"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3CF606C7" w14:textId="77777777" w:rsidR="00610078" w:rsidRPr="00610078" w:rsidRDefault="00610078" w:rsidP="00610078">
            <w:pPr>
              <w:spacing w:before="0" w:line="240" w:lineRule="auto"/>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1.6.2</w:t>
            </w:r>
          </w:p>
        </w:tc>
        <w:tc>
          <w:tcPr>
            <w:tcW w:w="2150" w:type="pct"/>
            <w:tcBorders>
              <w:top w:val="nil"/>
              <w:left w:val="nil"/>
              <w:bottom w:val="single" w:sz="4" w:space="0" w:color="808080"/>
              <w:right w:val="single" w:sz="4" w:space="0" w:color="808080"/>
            </w:tcBorders>
            <w:shd w:val="clear" w:color="000000" w:fill="FFFFFF"/>
            <w:noWrap/>
            <w:vAlign w:val="bottom"/>
            <w:hideMark/>
          </w:tcPr>
          <w:p w14:paraId="456EDD34"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Fehlerbehebung Bestellsystem</w:t>
            </w:r>
          </w:p>
        </w:tc>
        <w:tc>
          <w:tcPr>
            <w:tcW w:w="619" w:type="pct"/>
            <w:tcBorders>
              <w:top w:val="nil"/>
              <w:left w:val="nil"/>
              <w:bottom w:val="single" w:sz="4" w:space="0" w:color="808080"/>
              <w:right w:val="single" w:sz="4" w:space="0" w:color="808080"/>
            </w:tcBorders>
            <w:shd w:val="clear" w:color="000000" w:fill="FFFFFF"/>
            <w:noWrap/>
            <w:vAlign w:val="bottom"/>
            <w:hideMark/>
          </w:tcPr>
          <w:p w14:paraId="4928F6B9"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23.03.2018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438DE116"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3</w:t>
            </w:r>
          </w:p>
        </w:tc>
        <w:tc>
          <w:tcPr>
            <w:tcW w:w="748" w:type="pct"/>
            <w:tcBorders>
              <w:top w:val="nil"/>
              <w:left w:val="nil"/>
              <w:bottom w:val="single" w:sz="4" w:space="0" w:color="808080"/>
              <w:right w:val="single" w:sz="4" w:space="0" w:color="808080"/>
            </w:tcBorders>
            <w:shd w:val="clear" w:color="auto" w:fill="auto"/>
            <w:noWrap/>
            <w:vAlign w:val="bottom"/>
            <w:hideMark/>
          </w:tcPr>
          <w:p w14:paraId="3500E694"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27.03.2018</w:t>
            </w:r>
          </w:p>
        </w:tc>
      </w:tr>
      <w:tr w:rsidR="00610078" w:rsidRPr="00610078" w14:paraId="30332167"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0AA995A6"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1.6.3</w:t>
            </w:r>
          </w:p>
        </w:tc>
        <w:tc>
          <w:tcPr>
            <w:tcW w:w="2150" w:type="pct"/>
            <w:tcBorders>
              <w:top w:val="nil"/>
              <w:left w:val="nil"/>
              <w:bottom w:val="single" w:sz="4" w:space="0" w:color="808080"/>
              <w:right w:val="single" w:sz="4" w:space="0" w:color="808080"/>
            </w:tcBorders>
            <w:shd w:val="clear" w:color="000000" w:fill="FFFFFF"/>
            <w:noWrap/>
            <w:vAlign w:val="bottom"/>
            <w:hideMark/>
          </w:tcPr>
          <w:p w14:paraId="26DEBBFA"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Test Reservierungssystem</w:t>
            </w:r>
          </w:p>
        </w:tc>
        <w:tc>
          <w:tcPr>
            <w:tcW w:w="619" w:type="pct"/>
            <w:tcBorders>
              <w:top w:val="nil"/>
              <w:left w:val="nil"/>
              <w:bottom w:val="single" w:sz="4" w:space="0" w:color="808080"/>
              <w:right w:val="single" w:sz="4" w:space="0" w:color="808080"/>
            </w:tcBorders>
            <w:shd w:val="clear" w:color="000000" w:fill="FFFFFF"/>
            <w:noWrap/>
            <w:vAlign w:val="bottom"/>
            <w:hideMark/>
          </w:tcPr>
          <w:p w14:paraId="49DE21EA"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22.03.2018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69C7DB68"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w:t>
            </w:r>
          </w:p>
        </w:tc>
        <w:tc>
          <w:tcPr>
            <w:tcW w:w="748" w:type="pct"/>
            <w:tcBorders>
              <w:top w:val="nil"/>
              <w:left w:val="nil"/>
              <w:bottom w:val="single" w:sz="4" w:space="0" w:color="808080"/>
              <w:right w:val="single" w:sz="4" w:space="0" w:color="808080"/>
            </w:tcBorders>
            <w:shd w:val="clear" w:color="auto" w:fill="auto"/>
            <w:noWrap/>
            <w:vAlign w:val="bottom"/>
            <w:hideMark/>
          </w:tcPr>
          <w:p w14:paraId="333916F9"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23.03.2018</w:t>
            </w:r>
          </w:p>
        </w:tc>
      </w:tr>
      <w:tr w:rsidR="00610078" w:rsidRPr="00610078" w14:paraId="3596A99C"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3495492E"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1.6.4</w:t>
            </w:r>
          </w:p>
        </w:tc>
        <w:tc>
          <w:tcPr>
            <w:tcW w:w="2150" w:type="pct"/>
            <w:tcBorders>
              <w:top w:val="nil"/>
              <w:left w:val="nil"/>
              <w:bottom w:val="single" w:sz="4" w:space="0" w:color="808080"/>
              <w:right w:val="single" w:sz="4" w:space="0" w:color="808080"/>
            </w:tcBorders>
            <w:shd w:val="clear" w:color="000000" w:fill="FFFFFF"/>
            <w:noWrap/>
            <w:vAlign w:val="bottom"/>
            <w:hideMark/>
          </w:tcPr>
          <w:p w14:paraId="5E253E9A"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Fehlerbehebung Reservierungssystem</w:t>
            </w:r>
          </w:p>
        </w:tc>
        <w:tc>
          <w:tcPr>
            <w:tcW w:w="619" w:type="pct"/>
            <w:tcBorders>
              <w:top w:val="nil"/>
              <w:left w:val="nil"/>
              <w:bottom w:val="single" w:sz="4" w:space="0" w:color="808080"/>
              <w:right w:val="single" w:sz="4" w:space="0" w:color="808080"/>
            </w:tcBorders>
            <w:shd w:val="clear" w:color="000000" w:fill="FFFFFF"/>
            <w:noWrap/>
            <w:vAlign w:val="bottom"/>
            <w:hideMark/>
          </w:tcPr>
          <w:p w14:paraId="55DF926E"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23.03.2018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7D0162CB"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3</w:t>
            </w:r>
          </w:p>
        </w:tc>
        <w:tc>
          <w:tcPr>
            <w:tcW w:w="748" w:type="pct"/>
            <w:tcBorders>
              <w:top w:val="nil"/>
              <w:left w:val="nil"/>
              <w:bottom w:val="single" w:sz="4" w:space="0" w:color="808080"/>
              <w:right w:val="single" w:sz="4" w:space="0" w:color="808080"/>
            </w:tcBorders>
            <w:shd w:val="clear" w:color="auto" w:fill="auto"/>
            <w:noWrap/>
            <w:vAlign w:val="bottom"/>
            <w:hideMark/>
          </w:tcPr>
          <w:p w14:paraId="393807F9"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27.03.2018</w:t>
            </w:r>
          </w:p>
        </w:tc>
      </w:tr>
      <w:tr w:rsidR="00610078" w:rsidRPr="00610078" w14:paraId="1DFBB4C7"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6FF58A74"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1.6.5</w:t>
            </w:r>
          </w:p>
        </w:tc>
        <w:tc>
          <w:tcPr>
            <w:tcW w:w="2150" w:type="pct"/>
            <w:tcBorders>
              <w:top w:val="nil"/>
              <w:left w:val="nil"/>
              <w:bottom w:val="single" w:sz="4" w:space="0" w:color="808080"/>
              <w:right w:val="single" w:sz="4" w:space="0" w:color="808080"/>
            </w:tcBorders>
            <w:shd w:val="clear" w:color="000000" w:fill="FFFFFF"/>
            <w:noWrap/>
            <w:vAlign w:val="bottom"/>
            <w:hideMark/>
          </w:tcPr>
          <w:p w14:paraId="39CD7A9A"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Testing abgeschlossen</w:t>
            </w:r>
          </w:p>
        </w:tc>
        <w:tc>
          <w:tcPr>
            <w:tcW w:w="619" w:type="pct"/>
            <w:tcBorders>
              <w:top w:val="nil"/>
              <w:left w:val="nil"/>
              <w:bottom w:val="single" w:sz="4" w:space="0" w:color="808080"/>
              <w:right w:val="single" w:sz="4" w:space="0" w:color="808080"/>
            </w:tcBorders>
            <w:shd w:val="clear" w:color="000000" w:fill="FFFFFF"/>
            <w:noWrap/>
            <w:vAlign w:val="bottom"/>
            <w:hideMark/>
          </w:tcPr>
          <w:p w14:paraId="1AE54688"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27.03.2018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68CF880D"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w:t>
            </w:r>
          </w:p>
        </w:tc>
        <w:tc>
          <w:tcPr>
            <w:tcW w:w="748" w:type="pct"/>
            <w:tcBorders>
              <w:top w:val="nil"/>
              <w:left w:val="nil"/>
              <w:bottom w:val="single" w:sz="4" w:space="0" w:color="808080"/>
              <w:right w:val="single" w:sz="4" w:space="0" w:color="808080"/>
            </w:tcBorders>
            <w:shd w:val="clear" w:color="auto" w:fill="auto"/>
            <w:noWrap/>
            <w:vAlign w:val="bottom"/>
            <w:hideMark/>
          </w:tcPr>
          <w:p w14:paraId="7CA340D9"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27.03.2018</w:t>
            </w:r>
          </w:p>
        </w:tc>
      </w:tr>
      <w:tr w:rsidR="00610078" w:rsidRPr="00610078" w14:paraId="5DA9AFC6"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92D050"/>
            <w:noWrap/>
            <w:vAlign w:val="bottom"/>
            <w:hideMark/>
          </w:tcPr>
          <w:p w14:paraId="5C52F827" w14:textId="77777777" w:rsidR="00610078" w:rsidRPr="00610078" w:rsidRDefault="00610078" w:rsidP="00610078">
            <w:pPr>
              <w:spacing w:before="0" w:line="240" w:lineRule="auto"/>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1.7</w:t>
            </w:r>
          </w:p>
        </w:tc>
        <w:tc>
          <w:tcPr>
            <w:tcW w:w="2150" w:type="pct"/>
            <w:tcBorders>
              <w:top w:val="nil"/>
              <w:left w:val="nil"/>
              <w:bottom w:val="single" w:sz="4" w:space="0" w:color="808080"/>
              <w:right w:val="single" w:sz="4" w:space="0" w:color="808080"/>
            </w:tcBorders>
            <w:shd w:val="clear" w:color="000000" w:fill="92D050"/>
            <w:noWrap/>
            <w:vAlign w:val="bottom"/>
            <w:hideMark/>
          </w:tcPr>
          <w:p w14:paraId="7606E368" w14:textId="77777777" w:rsidR="00610078" w:rsidRPr="00610078" w:rsidRDefault="00610078" w:rsidP="00610078">
            <w:pPr>
              <w:spacing w:before="0" w:line="240" w:lineRule="auto"/>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Inbetriebnahme</w:t>
            </w:r>
          </w:p>
        </w:tc>
        <w:tc>
          <w:tcPr>
            <w:tcW w:w="619" w:type="pct"/>
            <w:tcBorders>
              <w:top w:val="nil"/>
              <w:left w:val="nil"/>
              <w:bottom w:val="single" w:sz="4" w:space="0" w:color="808080"/>
              <w:right w:val="single" w:sz="4" w:space="0" w:color="808080"/>
            </w:tcBorders>
            <w:shd w:val="clear" w:color="000000" w:fill="92D050"/>
            <w:noWrap/>
            <w:vAlign w:val="bottom"/>
            <w:hideMark/>
          </w:tcPr>
          <w:p w14:paraId="014EF490"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28.03.2018</w:t>
            </w:r>
          </w:p>
        </w:tc>
        <w:tc>
          <w:tcPr>
            <w:tcW w:w="724" w:type="pct"/>
            <w:tcBorders>
              <w:top w:val="nil"/>
              <w:left w:val="nil"/>
              <w:bottom w:val="single" w:sz="4" w:space="0" w:color="808080"/>
              <w:right w:val="single" w:sz="4" w:space="0" w:color="808080"/>
            </w:tcBorders>
            <w:shd w:val="clear" w:color="000000" w:fill="92D050"/>
            <w:noWrap/>
            <w:vAlign w:val="bottom"/>
            <w:hideMark/>
          </w:tcPr>
          <w:p w14:paraId="4D08DB74"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7</w:t>
            </w:r>
          </w:p>
        </w:tc>
        <w:tc>
          <w:tcPr>
            <w:tcW w:w="748" w:type="pct"/>
            <w:tcBorders>
              <w:top w:val="nil"/>
              <w:left w:val="nil"/>
              <w:bottom w:val="single" w:sz="4" w:space="0" w:color="808080"/>
              <w:right w:val="single" w:sz="4" w:space="0" w:color="808080"/>
            </w:tcBorders>
            <w:shd w:val="clear" w:color="000000" w:fill="92D050"/>
            <w:noWrap/>
            <w:vAlign w:val="bottom"/>
            <w:hideMark/>
          </w:tcPr>
          <w:p w14:paraId="67D7D23F" w14:textId="77777777" w:rsidR="00610078" w:rsidRPr="00610078" w:rsidRDefault="00610078" w:rsidP="00610078">
            <w:pPr>
              <w:spacing w:before="0" w:line="240" w:lineRule="auto"/>
              <w:jc w:val="right"/>
              <w:rPr>
                <w:rFonts w:ascii="Arial Narrow" w:eastAsia="Times New Roman" w:hAnsi="Arial Narrow" w:cs="Calibri"/>
                <w:b/>
                <w:bCs/>
                <w:color w:val="000000"/>
                <w:sz w:val="18"/>
                <w:szCs w:val="18"/>
                <w:lang w:eastAsia="de-AT"/>
              </w:rPr>
            </w:pPr>
            <w:r w:rsidRPr="00610078">
              <w:rPr>
                <w:rFonts w:ascii="Arial Narrow" w:eastAsia="Times New Roman" w:hAnsi="Arial Narrow" w:cs="Calibri"/>
                <w:b/>
                <w:bCs/>
                <w:color w:val="000000"/>
                <w:sz w:val="18"/>
                <w:szCs w:val="18"/>
                <w:lang w:eastAsia="de-AT"/>
              </w:rPr>
              <w:t>05.04.2018</w:t>
            </w:r>
          </w:p>
        </w:tc>
      </w:tr>
      <w:tr w:rsidR="00610078" w:rsidRPr="00610078" w14:paraId="271EA62C"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51C9268E"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1.7.1</w:t>
            </w:r>
          </w:p>
        </w:tc>
        <w:tc>
          <w:tcPr>
            <w:tcW w:w="2150" w:type="pct"/>
            <w:tcBorders>
              <w:top w:val="nil"/>
              <w:left w:val="nil"/>
              <w:bottom w:val="single" w:sz="4" w:space="0" w:color="808080"/>
              <w:right w:val="single" w:sz="4" w:space="0" w:color="808080"/>
            </w:tcBorders>
            <w:shd w:val="clear" w:color="000000" w:fill="FFFFFF"/>
            <w:noWrap/>
            <w:vAlign w:val="bottom"/>
            <w:hideMark/>
          </w:tcPr>
          <w:p w14:paraId="2CD8F772"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Webseite online stellen</w:t>
            </w:r>
          </w:p>
        </w:tc>
        <w:tc>
          <w:tcPr>
            <w:tcW w:w="619" w:type="pct"/>
            <w:tcBorders>
              <w:top w:val="nil"/>
              <w:left w:val="nil"/>
              <w:bottom w:val="single" w:sz="4" w:space="0" w:color="808080"/>
              <w:right w:val="single" w:sz="4" w:space="0" w:color="808080"/>
            </w:tcBorders>
            <w:shd w:val="clear" w:color="000000" w:fill="FFFFFF"/>
            <w:noWrap/>
            <w:vAlign w:val="bottom"/>
            <w:hideMark/>
          </w:tcPr>
          <w:p w14:paraId="1A998C6F"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28.03.2018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0FAD44C3"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w:t>
            </w:r>
          </w:p>
        </w:tc>
        <w:tc>
          <w:tcPr>
            <w:tcW w:w="748" w:type="pct"/>
            <w:tcBorders>
              <w:top w:val="nil"/>
              <w:left w:val="nil"/>
              <w:bottom w:val="single" w:sz="4" w:space="0" w:color="808080"/>
              <w:right w:val="single" w:sz="4" w:space="0" w:color="808080"/>
            </w:tcBorders>
            <w:shd w:val="clear" w:color="auto" w:fill="auto"/>
            <w:noWrap/>
            <w:vAlign w:val="bottom"/>
            <w:hideMark/>
          </w:tcPr>
          <w:p w14:paraId="0533966E"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28.03.2018</w:t>
            </w:r>
          </w:p>
        </w:tc>
      </w:tr>
      <w:tr w:rsidR="00610078" w:rsidRPr="00610078" w14:paraId="24C93762"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5DD99FE7" w14:textId="77777777" w:rsidR="00610078" w:rsidRPr="00610078" w:rsidRDefault="00610078" w:rsidP="00610078">
            <w:pPr>
              <w:spacing w:before="0" w:line="240" w:lineRule="auto"/>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1.7.2</w:t>
            </w:r>
          </w:p>
        </w:tc>
        <w:tc>
          <w:tcPr>
            <w:tcW w:w="2150" w:type="pct"/>
            <w:tcBorders>
              <w:top w:val="nil"/>
              <w:left w:val="nil"/>
              <w:bottom w:val="single" w:sz="4" w:space="0" w:color="808080"/>
              <w:right w:val="single" w:sz="4" w:space="0" w:color="808080"/>
            </w:tcBorders>
            <w:shd w:val="clear" w:color="000000" w:fill="FFFFFF"/>
            <w:noWrap/>
            <w:vAlign w:val="bottom"/>
            <w:hideMark/>
          </w:tcPr>
          <w:p w14:paraId="00D84A6C"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Abschluss der Diplomarbeitsdokumentation</w:t>
            </w:r>
          </w:p>
        </w:tc>
        <w:tc>
          <w:tcPr>
            <w:tcW w:w="619" w:type="pct"/>
            <w:tcBorders>
              <w:top w:val="nil"/>
              <w:left w:val="nil"/>
              <w:bottom w:val="single" w:sz="4" w:space="0" w:color="808080"/>
              <w:right w:val="single" w:sz="4" w:space="0" w:color="808080"/>
            </w:tcBorders>
            <w:shd w:val="clear" w:color="000000" w:fill="FFFFFF"/>
            <w:noWrap/>
            <w:vAlign w:val="bottom"/>
            <w:hideMark/>
          </w:tcPr>
          <w:p w14:paraId="04ABBB20"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28.03.2018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4B365C58"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7</w:t>
            </w:r>
          </w:p>
        </w:tc>
        <w:tc>
          <w:tcPr>
            <w:tcW w:w="748" w:type="pct"/>
            <w:tcBorders>
              <w:top w:val="nil"/>
              <w:left w:val="nil"/>
              <w:bottom w:val="single" w:sz="4" w:space="0" w:color="808080"/>
              <w:right w:val="single" w:sz="4" w:space="0" w:color="808080"/>
            </w:tcBorders>
            <w:shd w:val="clear" w:color="auto" w:fill="auto"/>
            <w:noWrap/>
            <w:vAlign w:val="bottom"/>
            <w:hideMark/>
          </w:tcPr>
          <w:p w14:paraId="7F817743"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05.04.2018</w:t>
            </w:r>
          </w:p>
        </w:tc>
      </w:tr>
      <w:tr w:rsidR="00610078" w:rsidRPr="00610078" w14:paraId="51F3D555" w14:textId="77777777" w:rsidTr="009D60F6">
        <w:trPr>
          <w:trHeight w:val="255"/>
        </w:trPr>
        <w:tc>
          <w:tcPr>
            <w:tcW w:w="759" w:type="pct"/>
            <w:tcBorders>
              <w:top w:val="nil"/>
              <w:left w:val="single" w:sz="4" w:space="0" w:color="808080"/>
              <w:bottom w:val="single" w:sz="4" w:space="0" w:color="808080"/>
              <w:right w:val="single" w:sz="4" w:space="0" w:color="808080"/>
            </w:tcBorders>
            <w:shd w:val="clear" w:color="000000" w:fill="FFFFFF"/>
            <w:noWrap/>
            <w:vAlign w:val="bottom"/>
            <w:hideMark/>
          </w:tcPr>
          <w:p w14:paraId="565E6FC2"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1.7.3</w:t>
            </w:r>
          </w:p>
        </w:tc>
        <w:tc>
          <w:tcPr>
            <w:tcW w:w="2150" w:type="pct"/>
            <w:tcBorders>
              <w:top w:val="nil"/>
              <w:left w:val="nil"/>
              <w:bottom w:val="single" w:sz="4" w:space="0" w:color="808080"/>
              <w:right w:val="single" w:sz="4" w:space="0" w:color="808080"/>
            </w:tcBorders>
            <w:shd w:val="clear" w:color="000000" w:fill="FFFFFF"/>
            <w:noWrap/>
            <w:vAlign w:val="bottom"/>
            <w:hideMark/>
          </w:tcPr>
          <w:p w14:paraId="7FF2586A" w14:textId="77777777" w:rsidR="00610078" w:rsidRPr="00610078" w:rsidRDefault="00610078" w:rsidP="00610078">
            <w:pPr>
              <w:spacing w:before="0" w:line="240" w:lineRule="auto"/>
              <w:rPr>
                <w:rFonts w:ascii="Arial Narrow" w:eastAsia="Times New Roman" w:hAnsi="Arial Narrow" w:cs="Calibri"/>
                <w:i/>
                <w:iCs/>
                <w:color w:val="000000"/>
                <w:sz w:val="18"/>
                <w:szCs w:val="18"/>
                <w:lang w:eastAsia="de-AT"/>
              </w:rPr>
            </w:pPr>
            <w:r w:rsidRPr="00610078">
              <w:rPr>
                <w:rFonts w:ascii="Arial Narrow" w:eastAsia="Times New Roman" w:hAnsi="Arial Narrow" w:cs="Calibri"/>
                <w:i/>
                <w:iCs/>
                <w:color w:val="000000"/>
                <w:sz w:val="18"/>
                <w:szCs w:val="18"/>
                <w:lang w:eastAsia="de-AT"/>
              </w:rPr>
              <w:t>Abgabe der Diplomarbeitsdokumentation</w:t>
            </w:r>
          </w:p>
        </w:tc>
        <w:tc>
          <w:tcPr>
            <w:tcW w:w="619" w:type="pct"/>
            <w:tcBorders>
              <w:top w:val="nil"/>
              <w:left w:val="nil"/>
              <w:bottom w:val="single" w:sz="4" w:space="0" w:color="808080"/>
              <w:right w:val="single" w:sz="4" w:space="0" w:color="808080"/>
            </w:tcBorders>
            <w:shd w:val="clear" w:color="000000" w:fill="FFFFFF"/>
            <w:noWrap/>
            <w:vAlign w:val="bottom"/>
            <w:hideMark/>
          </w:tcPr>
          <w:p w14:paraId="0F36CCC7"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05.04.2018</w:t>
            </w:r>
          </w:p>
        </w:tc>
        <w:tc>
          <w:tcPr>
            <w:tcW w:w="724" w:type="pct"/>
            <w:tcBorders>
              <w:top w:val="nil"/>
              <w:left w:val="nil"/>
              <w:bottom w:val="single" w:sz="4" w:space="0" w:color="808080"/>
              <w:right w:val="single" w:sz="4" w:space="0" w:color="808080"/>
            </w:tcBorders>
            <w:shd w:val="clear" w:color="000000" w:fill="FFFFFF"/>
            <w:noWrap/>
            <w:vAlign w:val="bottom"/>
            <w:hideMark/>
          </w:tcPr>
          <w:p w14:paraId="445AA1EB" w14:textId="77777777" w:rsidR="00610078" w:rsidRPr="00610078" w:rsidRDefault="00610078" w:rsidP="00610078">
            <w:pPr>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1</w:t>
            </w:r>
          </w:p>
        </w:tc>
        <w:tc>
          <w:tcPr>
            <w:tcW w:w="748" w:type="pct"/>
            <w:tcBorders>
              <w:top w:val="nil"/>
              <w:left w:val="nil"/>
              <w:bottom w:val="single" w:sz="4" w:space="0" w:color="808080"/>
              <w:right w:val="single" w:sz="4" w:space="0" w:color="808080"/>
            </w:tcBorders>
            <w:shd w:val="clear" w:color="auto" w:fill="auto"/>
            <w:noWrap/>
            <w:vAlign w:val="bottom"/>
            <w:hideMark/>
          </w:tcPr>
          <w:p w14:paraId="640293FA" w14:textId="77777777" w:rsidR="00610078" w:rsidRPr="00610078" w:rsidRDefault="00610078" w:rsidP="00C500BF">
            <w:pPr>
              <w:keepNext/>
              <w:spacing w:before="0" w:line="240" w:lineRule="auto"/>
              <w:jc w:val="right"/>
              <w:rPr>
                <w:rFonts w:ascii="Arial Narrow" w:eastAsia="Times New Roman" w:hAnsi="Arial Narrow" w:cs="Calibri"/>
                <w:color w:val="000000"/>
                <w:sz w:val="18"/>
                <w:szCs w:val="18"/>
                <w:lang w:eastAsia="de-AT"/>
              </w:rPr>
            </w:pPr>
            <w:r w:rsidRPr="00610078">
              <w:rPr>
                <w:rFonts w:ascii="Arial Narrow" w:eastAsia="Times New Roman" w:hAnsi="Arial Narrow" w:cs="Calibri"/>
                <w:color w:val="000000"/>
                <w:sz w:val="18"/>
                <w:szCs w:val="18"/>
                <w:lang w:eastAsia="de-AT"/>
              </w:rPr>
              <w:t>05.04.2018</w:t>
            </w:r>
          </w:p>
        </w:tc>
      </w:tr>
    </w:tbl>
    <w:p w14:paraId="3F9ABFD9" w14:textId="40E07A3A" w:rsidR="00610078" w:rsidRPr="00D8405C" w:rsidRDefault="00C500BF" w:rsidP="00C500BF">
      <w:pPr>
        <w:pStyle w:val="Beschriftung"/>
      </w:pPr>
      <w:r>
        <w:t xml:space="preserve">Tab. </w:t>
      </w:r>
      <w:fldSimple w:instr=" SEQ Tab. \* ARABIC ">
        <w:r w:rsidR="00736AF4">
          <w:rPr>
            <w:noProof/>
          </w:rPr>
          <w:t>3</w:t>
        </w:r>
      </w:fldSimple>
      <w:r>
        <w:t xml:space="preserve"> Projektterminplan</w:t>
      </w:r>
    </w:p>
    <w:p w14:paraId="65A28B9B" w14:textId="2CC5E2CA" w:rsidR="00114B7E" w:rsidRDefault="00FD63EB" w:rsidP="00114B7E">
      <w:pPr>
        <w:pStyle w:val="berschrift2"/>
      </w:pPr>
      <w:bookmarkStart w:id="27" w:name="_Toc503624069"/>
      <w:r>
        <w:lastRenderedPageBreak/>
        <w:t>Meilensteinplan</w:t>
      </w:r>
      <w:bookmarkEnd w:id="27"/>
    </w:p>
    <w:p w14:paraId="3E9A2B49" w14:textId="04A3D8A5" w:rsidR="00B011AC" w:rsidRDefault="00B011AC" w:rsidP="009D60F6">
      <w:r>
        <w:t>Der Meilensteinplan zeigt die Meilensteine bzw. die wichtigen Punkte im Projekt in chronologischer Abfolge. Die Tabelle stellt dies, mit dem zugehörigen PSP-Code und den ungefähren Plantermin</w:t>
      </w:r>
      <w:r w:rsidR="00893E6D">
        <w:t xml:space="preserve"> dar</w:t>
      </w:r>
      <w:r>
        <w:t>.</w:t>
      </w:r>
    </w:p>
    <w:p w14:paraId="1CBAF17C" w14:textId="77777777" w:rsidR="009D60F6" w:rsidRDefault="009D60F6" w:rsidP="009D60F6"/>
    <w:tbl>
      <w:tblPr>
        <w:tblStyle w:val="Tabellenraster"/>
        <w:tblW w:w="5000" w:type="pct"/>
        <w:tblLook w:val="04A0" w:firstRow="1" w:lastRow="0" w:firstColumn="1" w:lastColumn="0" w:noHBand="0" w:noVBand="1"/>
      </w:tblPr>
      <w:tblGrid>
        <w:gridCol w:w="1238"/>
        <w:gridCol w:w="4101"/>
        <w:gridCol w:w="3723"/>
      </w:tblGrid>
      <w:tr w:rsidR="002D0083" w14:paraId="47F1852E" w14:textId="77777777" w:rsidTr="009D60F6">
        <w:trPr>
          <w:trHeight w:val="426"/>
        </w:trPr>
        <w:tc>
          <w:tcPr>
            <w:tcW w:w="5000" w:type="pct"/>
            <w:gridSpan w:val="3"/>
            <w:shd w:val="clear" w:color="auto" w:fill="92D050"/>
          </w:tcPr>
          <w:p w14:paraId="2C3D03AF" w14:textId="77777777" w:rsidR="002D0083" w:rsidRDefault="002D0083" w:rsidP="004776E7">
            <w:pPr>
              <w:jc w:val="center"/>
              <w:rPr>
                <w:b/>
                <w:bCs/>
                <w:sz w:val="36"/>
                <w:szCs w:val="36"/>
              </w:rPr>
            </w:pPr>
          </w:p>
          <w:p w14:paraId="3BC321B9" w14:textId="77777777" w:rsidR="002D0083" w:rsidRDefault="002D0083" w:rsidP="004776E7">
            <w:pPr>
              <w:jc w:val="center"/>
            </w:pPr>
            <w:r w:rsidRPr="00506795">
              <w:rPr>
                <w:sz w:val="36"/>
                <w:szCs w:val="36"/>
              </w:rPr>
              <w:t>Meilensteinplan</w:t>
            </w:r>
          </w:p>
        </w:tc>
      </w:tr>
      <w:tr w:rsidR="002D0083" w14:paraId="73E5BFFD" w14:textId="77777777" w:rsidTr="009D60F6">
        <w:trPr>
          <w:trHeight w:val="393"/>
        </w:trPr>
        <w:tc>
          <w:tcPr>
            <w:tcW w:w="683" w:type="pct"/>
          </w:tcPr>
          <w:p w14:paraId="178F20C9" w14:textId="77777777" w:rsidR="002D0083" w:rsidRPr="003E12F8" w:rsidRDefault="002D0083" w:rsidP="004776E7">
            <w:pPr>
              <w:rPr>
                <w:b/>
              </w:rPr>
            </w:pPr>
            <w:r w:rsidRPr="003E12F8">
              <w:rPr>
                <w:b/>
              </w:rPr>
              <w:t>PSP-Code</w:t>
            </w:r>
          </w:p>
        </w:tc>
        <w:tc>
          <w:tcPr>
            <w:tcW w:w="2263" w:type="pct"/>
          </w:tcPr>
          <w:p w14:paraId="68E98826" w14:textId="77777777" w:rsidR="002D0083" w:rsidRPr="00C90081" w:rsidRDefault="002D0083" w:rsidP="004776E7">
            <w:pPr>
              <w:rPr>
                <w:b/>
              </w:rPr>
            </w:pPr>
            <w:r>
              <w:rPr>
                <w:b/>
              </w:rPr>
              <w:t>Meilenstein</w:t>
            </w:r>
          </w:p>
        </w:tc>
        <w:tc>
          <w:tcPr>
            <w:tcW w:w="2054" w:type="pct"/>
          </w:tcPr>
          <w:p w14:paraId="6218FE6E" w14:textId="77777777" w:rsidR="002D0083" w:rsidRPr="00C90081" w:rsidRDefault="002D0083" w:rsidP="004776E7">
            <w:pPr>
              <w:rPr>
                <w:b/>
              </w:rPr>
            </w:pPr>
            <w:r>
              <w:rPr>
                <w:b/>
              </w:rPr>
              <w:t>Plantermin</w:t>
            </w:r>
          </w:p>
        </w:tc>
      </w:tr>
      <w:tr w:rsidR="002D0083" w14:paraId="2854BD2E" w14:textId="77777777" w:rsidTr="009D60F6">
        <w:trPr>
          <w:trHeight w:val="431"/>
        </w:trPr>
        <w:tc>
          <w:tcPr>
            <w:tcW w:w="683" w:type="pct"/>
          </w:tcPr>
          <w:p w14:paraId="50033AAE" w14:textId="77777777" w:rsidR="002D0083" w:rsidRPr="00C90081" w:rsidRDefault="002D0083" w:rsidP="004776E7">
            <w:pPr>
              <w:rPr>
                <w:b/>
              </w:rPr>
            </w:pPr>
            <w:r>
              <w:t xml:space="preserve">1.1.5 </w:t>
            </w:r>
          </w:p>
        </w:tc>
        <w:tc>
          <w:tcPr>
            <w:tcW w:w="2263" w:type="pct"/>
          </w:tcPr>
          <w:p w14:paraId="26EF0319" w14:textId="77777777" w:rsidR="002D0083" w:rsidRPr="00C90081" w:rsidRDefault="002D0083" w:rsidP="004776E7">
            <w:r w:rsidRPr="00C90081">
              <w:t>Projekt</w:t>
            </w:r>
            <w:r>
              <w:t xml:space="preserve"> abgeschlossen</w:t>
            </w:r>
          </w:p>
        </w:tc>
        <w:tc>
          <w:tcPr>
            <w:tcW w:w="2054" w:type="pct"/>
          </w:tcPr>
          <w:p w14:paraId="3A56A069" w14:textId="77777777" w:rsidR="002D0083" w:rsidRDefault="002D0083" w:rsidP="004776E7">
            <w:r>
              <w:t>04.05.2018</w:t>
            </w:r>
          </w:p>
        </w:tc>
      </w:tr>
      <w:tr w:rsidR="002D0083" w14:paraId="7C8608DA" w14:textId="77777777" w:rsidTr="009D60F6">
        <w:trPr>
          <w:trHeight w:val="426"/>
        </w:trPr>
        <w:tc>
          <w:tcPr>
            <w:tcW w:w="683" w:type="pct"/>
          </w:tcPr>
          <w:p w14:paraId="55EA49CD" w14:textId="77777777" w:rsidR="002D0083" w:rsidRPr="00C90081" w:rsidRDefault="002D0083" w:rsidP="004776E7">
            <w:pPr>
              <w:rPr>
                <w:b/>
              </w:rPr>
            </w:pPr>
            <w:r>
              <w:t>1.2.4</w:t>
            </w:r>
          </w:p>
        </w:tc>
        <w:tc>
          <w:tcPr>
            <w:tcW w:w="2263" w:type="pct"/>
          </w:tcPr>
          <w:p w14:paraId="181E313D" w14:textId="77777777" w:rsidR="002D0083" w:rsidRPr="00C90081" w:rsidRDefault="002D0083" w:rsidP="004776E7">
            <w:r>
              <w:t>Einarbeitung abgeschlossen</w:t>
            </w:r>
          </w:p>
        </w:tc>
        <w:tc>
          <w:tcPr>
            <w:tcW w:w="2054" w:type="pct"/>
          </w:tcPr>
          <w:p w14:paraId="5953BCFD" w14:textId="77777777" w:rsidR="002D0083" w:rsidRPr="00C90081" w:rsidRDefault="002D0083" w:rsidP="004776E7">
            <w:r>
              <w:t>27.09.2017</w:t>
            </w:r>
          </w:p>
        </w:tc>
      </w:tr>
      <w:tr w:rsidR="002D0083" w14:paraId="0CDCD86F" w14:textId="77777777" w:rsidTr="009D60F6">
        <w:trPr>
          <w:trHeight w:val="422"/>
        </w:trPr>
        <w:tc>
          <w:tcPr>
            <w:tcW w:w="683" w:type="pct"/>
          </w:tcPr>
          <w:p w14:paraId="3D0E9652" w14:textId="77777777" w:rsidR="002D0083" w:rsidRPr="00C90081" w:rsidRDefault="002D0083" w:rsidP="004776E7">
            <w:pPr>
              <w:rPr>
                <w:b/>
              </w:rPr>
            </w:pPr>
            <w:r>
              <w:t>1.4.6</w:t>
            </w:r>
          </w:p>
        </w:tc>
        <w:tc>
          <w:tcPr>
            <w:tcW w:w="2263" w:type="pct"/>
          </w:tcPr>
          <w:p w14:paraId="73A99CD4" w14:textId="77777777" w:rsidR="002D0083" w:rsidRPr="00C90081" w:rsidRDefault="002D0083" w:rsidP="004776E7">
            <w:r>
              <w:t>Bestellsystem abgeschlossen</w:t>
            </w:r>
          </w:p>
        </w:tc>
        <w:tc>
          <w:tcPr>
            <w:tcW w:w="2054" w:type="pct"/>
          </w:tcPr>
          <w:p w14:paraId="4CF27770" w14:textId="77777777" w:rsidR="002D0083" w:rsidRPr="00C90081" w:rsidRDefault="002D0083" w:rsidP="004776E7">
            <w:r>
              <w:t>08.03.2018</w:t>
            </w:r>
          </w:p>
        </w:tc>
      </w:tr>
      <w:tr w:rsidR="002D0083" w14:paraId="576D45D2" w14:textId="77777777" w:rsidTr="009D60F6">
        <w:trPr>
          <w:trHeight w:val="438"/>
        </w:trPr>
        <w:tc>
          <w:tcPr>
            <w:tcW w:w="683" w:type="pct"/>
          </w:tcPr>
          <w:p w14:paraId="0F67DE83" w14:textId="77777777" w:rsidR="002D0083" w:rsidRPr="00C90081" w:rsidRDefault="002D0083" w:rsidP="004776E7">
            <w:pPr>
              <w:rPr>
                <w:b/>
              </w:rPr>
            </w:pPr>
            <w:r>
              <w:t>1.5.5</w:t>
            </w:r>
          </w:p>
        </w:tc>
        <w:tc>
          <w:tcPr>
            <w:tcW w:w="2263" w:type="pct"/>
          </w:tcPr>
          <w:p w14:paraId="1ED0064F" w14:textId="77777777" w:rsidR="002D0083" w:rsidRPr="00C90081" w:rsidRDefault="002D0083" w:rsidP="004776E7">
            <w:r>
              <w:t>Reservierungssystem abgeschlossen</w:t>
            </w:r>
          </w:p>
        </w:tc>
        <w:tc>
          <w:tcPr>
            <w:tcW w:w="2054" w:type="pct"/>
          </w:tcPr>
          <w:p w14:paraId="2D8EB973" w14:textId="77777777" w:rsidR="002D0083" w:rsidRPr="00C90081" w:rsidRDefault="002D0083" w:rsidP="004776E7">
            <w:r>
              <w:t>21.03.2018</w:t>
            </w:r>
          </w:p>
        </w:tc>
      </w:tr>
      <w:tr w:rsidR="002D0083" w14:paraId="441DF413" w14:textId="77777777" w:rsidTr="009D60F6">
        <w:trPr>
          <w:trHeight w:val="436"/>
        </w:trPr>
        <w:tc>
          <w:tcPr>
            <w:tcW w:w="683" w:type="pct"/>
          </w:tcPr>
          <w:p w14:paraId="161C695A" w14:textId="77777777" w:rsidR="002D0083" w:rsidRPr="00C90081" w:rsidRDefault="002D0083" w:rsidP="004776E7">
            <w:pPr>
              <w:rPr>
                <w:b/>
              </w:rPr>
            </w:pPr>
            <w:r>
              <w:t>1.6.5</w:t>
            </w:r>
          </w:p>
        </w:tc>
        <w:tc>
          <w:tcPr>
            <w:tcW w:w="2263" w:type="pct"/>
          </w:tcPr>
          <w:p w14:paraId="5B024FED" w14:textId="77777777" w:rsidR="002D0083" w:rsidRPr="00C90081" w:rsidRDefault="002D0083" w:rsidP="004776E7">
            <w:r>
              <w:t>Testing abgeschlossen</w:t>
            </w:r>
          </w:p>
        </w:tc>
        <w:tc>
          <w:tcPr>
            <w:tcW w:w="2054" w:type="pct"/>
          </w:tcPr>
          <w:p w14:paraId="02C113B7" w14:textId="77777777" w:rsidR="002D0083" w:rsidRPr="00C90081" w:rsidRDefault="002D0083" w:rsidP="00CF46B7">
            <w:pPr>
              <w:keepNext/>
            </w:pPr>
            <w:r>
              <w:t>27.03.2018</w:t>
            </w:r>
          </w:p>
        </w:tc>
      </w:tr>
    </w:tbl>
    <w:p w14:paraId="5DF559D8" w14:textId="420A0D2F" w:rsidR="002D0083" w:rsidRDefault="00CF46B7" w:rsidP="00CF46B7">
      <w:pPr>
        <w:pStyle w:val="Beschriftung"/>
      </w:pPr>
      <w:r>
        <w:t xml:space="preserve">Tab. </w:t>
      </w:r>
      <w:fldSimple w:instr=" SEQ Tab. \* ARABIC ">
        <w:r w:rsidR="00736AF4">
          <w:rPr>
            <w:noProof/>
          </w:rPr>
          <w:t>4</w:t>
        </w:r>
      </w:fldSimple>
      <w:r>
        <w:t xml:space="preserve"> Meilensteinplan</w:t>
      </w:r>
    </w:p>
    <w:p w14:paraId="36344C49" w14:textId="66E268BC" w:rsidR="00D1281B" w:rsidRDefault="00D1281B" w:rsidP="00D1281B"/>
    <w:p w14:paraId="16D8F33A" w14:textId="3701CB0A" w:rsidR="00D1281B" w:rsidRDefault="00D1281B" w:rsidP="00D1281B"/>
    <w:p w14:paraId="5AD71AA5" w14:textId="4FA4CD0E" w:rsidR="00D1281B" w:rsidRDefault="00D1281B" w:rsidP="00D1281B"/>
    <w:p w14:paraId="005B7645" w14:textId="28B909F7" w:rsidR="00D1281B" w:rsidRDefault="00D1281B" w:rsidP="00D1281B"/>
    <w:p w14:paraId="5DC00B7D" w14:textId="4949C6C2" w:rsidR="00D1281B" w:rsidRDefault="00D1281B" w:rsidP="00D1281B"/>
    <w:p w14:paraId="2E5AE449" w14:textId="5B1E63FE" w:rsidR="00D1281B" w:rsidRDefault="00D1281B" w:rsidP="00D1281B"/>
    <w:p w14:paraId="37EEF7AB" w14:textId="55579633" w:rsidR="00D1281B" w:rsidRDefault="00D1281B" w:rsidP="00D1281B"/>
    <w:p w14:paraId="1C29FC72" w14:textId="3B518275" w:rsidR="00D1281B" w:rsidRDefault="00D1281B" w:rsidP="00D1281B"/>
    <w:p w14:paraId="4106A423" w14:textId="1437A83A" w:rsidR="00D1281B" w:rsidRDefault="00D1281B" w:rsidP="00D1281B"/>
    <w:p w14:paraId="363D6415" w14:textId="678F7131" w:rsidR="00D1281B" w:rsidRDefault="00D1281B" w:rsidP="00D1281B"/>
    <w:p w14:paraId="04F65FB0" w14:textId="5D6AEF6F" w:rsidR="00D1281B" w:rsidRDefault="00D1281B" w:rsidP="00D1281B"/>
    <w:p w14:paraId="6A706BEF" w14:textId="5E8EA20C" w:rsidR="00D1281B" w:rsidRDefault="00D1281B" w:rsidP="00D1281B"/>
    <w:p w14:paraId="20EB9DA6" w14:textId="151EB449" w:rsidR="00D1281B" w:rsidRDefault="00D1281B" w:rsidP="00D1281B"/>
    <w:p w14:paraId="55F71D6C" w14:textId="5AA02E09" w:rsidR="00D1281B" w:rsidRDefault="00D1281B" w:rsidP="00D1281B"/>
    <w:p w14:paraId="4E12E596" w14:textId="4E23FB9A" w:rsidR="00D1281B" w:rsidRDefault="00D1281B" w:rsidP="00D1281B"/>
    <w:p w14:paraId="55782327" w14:textId="4F173D77" w:rsidR="00D1281B" w:rsidRDefault="00D1281B" w:rsidP="00D1281B"/>
    <w:p w14:paraId="499DD5AC" w14:textId="49A519CD" w:rsidR="00D1281B" w:rsidRDefault="00D1281B" w:rsidP="00D1281B"/>
    <w:p w14:paraId="5DDB9C39" w14:textId="7361AB14" w:rsidR="00D1281B" w:rsidRDefault="00D1281B" w:rsidP="00D1281B"/>
    <w:p w14:paraId="04ED0B4A" w14:textId="4979FAC2" w:rsidR="00D1281B" w:rsidRDefault="00D1281B" w:rsidP="00D1281B"/>
    <w:p w14:paraId="6795BBD7" w14:textId="06E76FDE" w:rsidR="00D1281B" w:rsidRDefault="00D1281B" w:rsidP="00D1281B"/>
    <w:p w14:paraId="77BB4042" w14:textId="23AE21C5" w:rsidR="00D1281B" w:rsidRDefault="00D1281B" w:rsidP="00D1281B"/>
    <w:p w14:paraId="6A5242B4" w14:textId="4A53A901" w:rsidR="00D1281B" w:rsidRDefault="00D1281B" w:rsidP="00D1281B"/>
    <w:p w14:paraId="06876548" w14:textId="4D15E646" w:rsidR="00D1281B" w:rsidRDefault="00D1281B" w:rsidP="00D1281B"/>
    <w:p w14:paraId="5C2FFBBF" w14:textId="77777777" w:rsidR="00D1281B" w:rsidRPr="00D1281B" w:rsidRDefault="00D1281B" w:rsidP="00D1281B"/>
    <w:p w14:paraId="688A3896" w14:textId="1A228511" w:rsidR="00114B7E" w:rsidRDefault="00114B7E" w:rsidP="00114B7E">
      <w:pPr>
        <w:pStyle w:val="berschrift2"/>
      </w:pPr>
      <w:bookmarkStart w:id="28" w:name="_Toc503624070"/>
      <w:r>
        <w:lastRenderedPageBreak/>
        <w:t>Risikoanalyse</w:t>
      </w:r>
      <w:bookmarkEnd w:id="28"/>
    </w:p>
    <w:p w14:paraId="3957AB1A" w14:textId="7FC2E2DF" w:rsidR="004776E7" w:rsidRDefault="004776E7" w:rsidP="004776E7">
      <w:r>
        <w:t>Zu Beginn des Projekts wurde eine Risikoanalyse erstellt, um mögliche Risiken zu identifizieren und zu vermeiden. In einer Matrix werden die Risiken</w:t>
      </w:r>
      <w:r w:rsidR="00D0042D">
        <w:t xml:space="preserve">, nach Eintreffen und Auswirkung auf das Projekt beurteilt. </w:t>
      </w:r>
      <w:r w:rsidR="007C476C">
        <w:t xml:space="preserve">Lösungsmaßnahmen für Risiken die eine negative Auswirkung auf das Projekt haben können, wurden in einer Tabelle </w:t>
      </w:r>
      <w:r w:rsidR="00CA100A">
        <w:t>aufgelistet</w:t>
      </w:r>
      <w:r w:rsidR="007C476C">
        <w:t>.</w:t>
      </w:r>
      <w:r>
        <w:t xml:space="preserve"> </w:t>
      </w:r>
    </w:p>
    <w:p w14:paraId="72868FDA" w14:textId="21DB06C3" w:rsidR="002C4FFC" w:rsidRDefault="002C4FFC" w:rsidP="004776E7"/>
    <w:p w14:paraId="113990F8" w14:textId="6199BDD5" w:rsidR="00772DF8" w:rsidRDefault="00772DF8" w:rsidP="00772DF8"/>
    <w:tbl>
      <w:tblPr>
        <w:tblStyle w:val="Tabellenraster"/>
        <w:tblpPr w:leftFromText="141" w:rightFromText="141" w:vertAnchor="text" w:horzAnchor="margin" w:tblpXSpec="center" w:tblpY="12"/>
        <w:tblW w:w="3775" w:type="pct"/>
        <w:tblLook w:val="04A0" w:firstRow="1" w:lastRow="0" w:firstColumn="1" w:lastColumn="0" w:noHBand="0" w:noVBand="1"/>
      </w:tblPr>
      <w:tblGrid>
        <w:gridCol w:w="1215"/>
        <w:gridCol w:w="1041"/>
        <w:gridCol w:w="1115"/>
        <w:gridCol w:w="993"/>
        <w:gridCol w:w="1115"/>
        <w:gridCol w:w="1363"/>
      </w:tblGrid>
      <w:tr w:rsidR="00224881" w:rsidRPr="006824C2" w14:paraId="63408867" w14:textId="77777777" w:rsidTr="003A4AD1">
        <w:trPr>
          <w:trHeight w:val="497"/>
        </w:trPr>
        <w:tc>
          <w:tcPr>
            <w:tcW w:w="888" w:type="pct"/>
            <w:shd w:val="clear" w:color="auto" w:fill="auto"/>
          </w:tcPr>
          <w:p w14:paraId="7FB81906" w14:textId="77777777" w:rsidR="00224881" w:rsidRPr="006824C2" w:rsidRDefault="00224881" w:rsidP="003A4AD1">
            <w:pPr>
              <w:jc w:val="center"/>
              <w:rPr>
                <w:b/>
              </w:rPr>
            </w:pPr>
          </w:p>
          <w:p w14:paraId="54A50379" w14:textId="77777777" w:rsidR="00224881" w:rsidRPr="006824C2" w:rsidRDefault="00224881" w:rsidP="003A4AD1">
            <w:pPr>
              <w:jc w:val="center"/>
              <w:rPr>
                <w:b/>
              </w:rPr>
            </w:pPr>
            <w:r w:rsidRPr="006824C2">
              <w:rPr>
                <w:b/>
              </w:rPr>
              <w:t>kritisch</w:t>
            </w:r>
          </w:p>
        </w:tc>
        <w:tc>
          <w:tcPr>
            <w:tcW w:w="761" w:type="pct"/>
            <w:shd w:val="clear" w:color="auto" w:fill="FFFF00"/>
          </w:tcPr>
          <w:p w14:paraId="59832261" w14:textId="77777777" w:rsidR="00224881" w:rsidRPr="006824C2" w:rsidRDefault="00224881" w:rsidP="003A4AD1">
            <w:pPr>
              <w:rPr>
                <w:b/>
              </w:rPr>
            </w:pPr>
          </w:p>
        </w:tc>
        <w:tc>
          <w:tcPr>
            <w:tcW w:w="815" w:type="pct"/>
            <w:shd w:val="clear" w:color="auto" w:fill="FFC000"/>
          </w:tcPr>
          <w:p w14:paraId="16CAD2E2" w14:textId="77777777" w:rsidR="00224881" w:rsidRPr="006824C2" w:rsidRDefault="00224881" w:rsidP="003A4AD1">
            <w:pPr>
              <w:rPr>
                <w:b/>
              </w:rPr>
            </w:pPr>
          </w:p>
        </w:tc>
        <w:tc>
          <w:tcPr>
            <w:tcW w:w="726" w:type="pct"/>
            <w:shd w:val="clear" w:color="auto" w:fill="FF0000"/>
          </w:tcPr>
          <w:p w14:paraId="7E08F44D" w14:textId="77777777" w:rsidR="00224881" w:rsidRPr="006824C2" w:rsidRDefault="00224881" w:rsidP="003A4AD1">
            <w:pPr>
              <w:rPr>
                <w:b/>
              </w:rPr>
            </w:pPr>
          </w:p>
        </w:tc>
        <w:tc>
          <w:tcPr>
            <w:tcW w:w="815" w:type="pct"/>
            <w:shd w:val="clear" w:color="auto" w:fill="FF0000"/>
          </w:tcPr>
          <w:p w14:paraId="389123C3" w14:textId="77777777" w:rsidR="00224881" w:rsidRPr="006824C2" w:rsidRDefault="00224881" w:rsidP="003A4AD1">
            <w:pPr>
              <w:rPr>
                <w:b/>
              </w:rPr>
            </w:pPr>
          </w:p>
        </w:tc>
        <w:tc>
          <w:tcPr>
            <w:tcW w:w="996" w:type="pct"/>
            <w:shd w:val="clear" w:color="auto" w:fill="FF0000"/>
          </w:tcPr>
          <w:p w14:paraId="3315B7FF" w14:textId="77777777" w:rsidR="00224881" w:rsidRPr="006824C2" w:rsidRDefault="00224881" w:rsidP="003A4AD1">
            <w:pPr>
              <w:rPr>
                <w:b/>
              </w:rPr>
            </w:pPr>
          </w:p>
        </w:tc>
      </w:tr>
      <w:tr w:rsidR="00224881" w:rsidRPr="006824C2" w14:paraId="15B80CA0" w14:textId="77777777" w:rsidTr="003A4AD1">
        <w:trPr>
          <w:trHeight w:val="497"/>
        </w:trPr>
        <w:tc>
          <w:tcPr>
            <w:tcW w:w="888" w:type="pct"/>
            <w:shd w:val="clear" w:color="auto" w:fill="auto"/>
          </w:tcPr>
          <w:p w14:paraId="3DBDBE4C" w14:textId="77777777" w:rsidR="00224881" w:rsidRPr="006824C2" w:rsidRDefault="00224881" w:rsidP="003A4AD1">
            <w:pPr>
              <w:jc w:val="center"/>
              <w:rPr>
                <w:b/>
              </w:rPr>
            </w:pPr>
          </w:p>
          <w:p w14:paraId="333A2C26" w14:textId="77777777" w:rsidR="00224881" w:rsidRPr="006824C2" w:rsidRDefault="00224881" w:rsidP="003A4AD1">
            <w:pPr>
              <w:jc w:val="center"/>
              <w:rPr>
                <w:b/>
              </w:rPr>
            </w:pPr>
            <w:r w:rsidRPr="006824C2">
              <w:rPr>
                <w:b/>
              </w:rPr>
              <w:t>hoch</w:t>
            </w:r>
          </w:p>
        </w:tc>
        <w:tc>
          <w:tcPr>
            <w:tcW w:w="761" w:type="pct"/>
            <w:shd w:val="clear" w:color="auto" w:fill="FFFF00"/>
          </w:tcPr>
          <w:p w14:paraId="59BC6CAB" w14:textId="77777777" w:rsidR="00224881" w:rsidRPr="006824C2" w:rsidRDefault="00224881" w:rsidP="003A4AD1">
            <w:pPr>
              <w:rPr>
                <w:b/>
              </w:rPr>
            </w:pPr>
          </w:p>
        </w:tc>
        <w:tc>
          <w:tcPr>
            <w:tcW w:w="815" w:type="pct"/>
            <w:shd w:val="clear" w:color="auto" w:fill="FFFF00"/>
          </w:tcPr>
          <w:p w14:paraId="2CA1C52C" w14:textId="77777777" w:rsidR="00224881" w:rsidRPr="006824C2" w:rsidRDefault="00224881" w:rsidP="003A4AD1">
            <w:pPr>
              <w:rPr>
                <w:b/>
              </w:rPr>
            </w:pPr>
          </w:p>
        </w:tc>
        <w:tc>
          <w:tcPr>
            <w:tcW w:w="726" w:type="pct"/>
            <w:shd w:val="clear" w:color="auto" w:fill="FFC000"/>
          </w:tcPr>
          <w:p w14:paraId="5515F5C9" w14:textId="77777777" w:rsidR="00224881" w:rsidRPr="006824C2" w:rsidRDefault="00224881" w:rsidP="003A4AD1">
            <w:pPr>
              <w:jc w:val="center"/>
              <w:rPr>
                <w:b/>
              </w:rPr>
            </w:pPr>
          </w:p>
          <w:p w14:paraId="468300D4" w14:textId="77777777" w:rsidR="00224881" w:rsidRPr="006824C2" w:rsidRDefault="00224881" w:rsidP="003A4AD1">
            <w:pPr>
              <w:jc w:val="center"/>
              <w:rPr>
                <w:b/>
              </w:rPr>
            </w:pPr>
            <w:r w:rsidRPr="006824C2">
              <w:rPr>
                <w:b/>
              </w:rPr>
              <w:t>2.</w:t>
            </w:r>
          </w:p>
        </w:tc>
        <w:tc>
          <w:tcPr>
            <w:tcW w:w="815" w:type="pct"/>
            <w:shd w:val="clear" w:color="auto" w:fill="FF0000"/>
          </w:tcPr>
          <w:p w14:paraId="2AC39291" w14:textId="77777777" w:rsidR="00224881" w:rsidRPr="006824C2" w:rsidRDefault="00224881" w:rsidP="003A4AD1">
            <w:pPr>
              <w:jc w:val="center"/>
              <w:rPr>
                <w:b/>
              </w:rPr>
            </w:pPr>
          </w:p>
          <w:p w14:paraId="2BDA9E71" w14:textId="77777777" w:rsidR="00224881" w:rsidRPr="006824C2" w:rsidRDefault="00224881" w:rsidP="003A4AD1">
            <w:pPr>
              <w:jc w:val="center"/>
              <w:rPr>
                <w:b/>
              </w:rPr>
            </w:pPr>
            <w:r w:rsidRPr="006824C2">
              <w:rPr>
                <w:b/>
              </w:rPr>
              <w:t>1.</w:t>
            </w:r>
          </w:p>
        </w:tc>
        <w:tc>
          <w:tcPr>
            <w:tcW w:w="996" w:type="pct"/>
            <w:shd w:val="clear" w:color="auto" w:fill="FF0000"/>
          </w:tcPr>
          <w:p w14:paraId="7CFD1FC0" w14:textId="77777777" w:rsidR="00224881" w:rsidRPr="006824C2" w:rsidRDefault="00224881" w:rsidP="003A4AD1">
            <w:pPr>
              <w:rPr>
                <w:b/>
              </w:rPr>
            </w:pPr>
          </w:p>
        </w:tc>
      </w:tr>
      <w:tr w:rsidR="00224881" w:rsidRPr="006824C2" w14:paraId="58DC96FB" w14:textId="77777777" w:rsidTr="003A4AD1">
        <w:trPr>
          <w:trHeight w:val="497"/>
        </w:trPr>
        <w:tc>
          <w:tcPr>
            <w:tcW w:w="888" w:type="pct"/>
            <w:shd w:val="clear" w:color="auto" w:fill="auto"/>
          </w:tcPr>
          <w:p w14:paraId="50C923FA" w14:textId="77777777" w:rsidR="00224881" w:rsidRPr="006824C2" w:rsidRDefault="00224881" w:rsidP="003A4AD1">
            <w:pPr>
              <w:jc w:val="center"/>
              <w:rPr>
                <w:b/>
              </w:rPr>
            </w:pPr>
          </w:p>
          <w:p w14:paraId="4F75FD18" w14:textId="77777777" w:rsidR="00224881" w:rsidRPr="006824C2" w:rsidRDefault="00224881" w:rsidP="003A4AD1">
            <w:pPr>
              <w:jc w:val="center"/>
              <w:rPr>
                <w:b/>
              </w:rPr>
            </w:pPr>
            <w:r w:rsidRPr="006824C2">
              <w:rPr>
                <w:b/>
              </w:rPr>
              <w:t>mittel</w:t>
            </w:r>
          </w:p>
        </w:tc>
        <w:tc>
          <w:tcPr>
            <w:tcW w:w="761" w:type="pct"/>
            <w:shd w:val="clear" w:color="auto" w:fill="00B050"/>
          </w:tcPr>
          <w:p w14:paraId="7C7B624C" w14:textId="77777777" w:rsidR="00224881" w:rsidRPr="006824C2" w:rsidRDefault="00224881" w:rsidP="003A4AD1">
            <w:pPr>
              <w:rPr>
                <w:b/>
              </w:rPr>
            </w:pPr>
          </w:p>
        </w:tc>
        <w:tc>
          <w:tcPr>
            <w:tcW w:w="815" w:type="pct"/>
            <w:shd w:val="clear" w:color="auto" w:fill="FFFF00"/>
          </w:tcPr>
          <w:p w14:paraId="247702FC" w14:textId="77777777" w:rsidR="00224881" w:rsidRPr="006824C2" w:rsidRDefault="00224881" w:rsidP="003A4AD1">
            <w:pPr>
              <w:rPr>
                <w:b/>
              </w:rPr>
            </w:pPr>
          </w:p>
        </w:tc>
        <w:tc>
          <w:tcPr>
            <w:tcW w:w="726" w:type="pct"/>
            <w:shd w:val="clear" w:color="auto" w:fill="FFFF00"/>
          </w:tcPr>
          <w:p w14:paraId="04BA3D51" w14:textId="77777777" w:rsidR="00224881" w:rsidRPr="006824C2" w:rsidRDefault="00224881" w:rsidP="003A4AD1">
            <w:pPr>
              <w:rPr>
                <w:b/>
              </w:rPr>
            </w:pPr>
          </w:p>
        </w:tc>
        <w:tc>
          <w:tcPr>
            <w:tcW w:w="815" w:type="pct"/>
            <w:shd w:val="clear" w:color="auto" w:fill="FFC000"/>
          </w:tcPr>
          <w:p w14:paraId="77CEEFA4" w14:textId="77777777" w:rsidR="00224881" w:rsidRPr="006824C2" w:rsidRDefault="00224881" w:rsidP="003A4AD1">
            <w:pPr>
              <w:jc w:val="center"/>
              <w:rPr>
                <w:b/>
              </w:rPr>
            </w:pPr>
          </w:p>
          <w:p w14:paraId="58CC4EA7" w14:textId="77777777" w:rsidR="00224881" w:rsidRPr="006824C2" w:rsidRDefault="00224881" w:rsidP="003A4AD1">
            <w:pPr>
              <w:jc w:val="center"/>
              <w:rPr>
                <w:b/>
              </w:rPr>
            </w:pPr>
            <w:r w:rsidRPr="006824C2">
              <w:rPr>
                <w:b/>
              </w:rPr>
              <w:t>3.</w:t>
            </w:r>
          </w:p>
        </w:tc>
        <w:tc>
          <w:tcPr>
            <w:tcW w:w="996" w:type="pct"/>
            <w:shd w:val="clear" w:color="auto" w:fill="FF0000"/>
          </w:tcPr>
          <w:p w14:paraId="30F2420C" w14:textId="77777777" w:rsidR="00224881" w:rsidRPr="006824C2" w:rsidRDefault="00224881" w:rsidP="003A4AD1">
            <w:pPr>
              <w:rPr>
                <w:b/>
              </w:rPr>
            </w:pPr>
          </w:p>
        </w:tc>
      </w:tr>
      <w:tr w:rsidR="00224881" w:rsidRPr="006824C2" w14:paraId="39CC971A" w14:textId="77777777" w:rsidTr="003A4AD1">
        <w:trPr>
          <w:trHeight w:val="497"/>
        </w:trPr>
        <w:tc>
          <w:tcPr>
            <w:tcW w:w="888" w:type="pct"/>
            <w:shd w:val="clear" w:color="auto" w:fill="auto"/>
          </w:tcPr>
          <w:p w14:paraId="2199061C" w14:textId="6385432F" w:rsidR="00224881" w:rsidRPr="006824C2" w:rsidRDefault="00224881" w:rsidP="003A4AD1">
            <w:pPr>
              <w:jc w:val="center"/>
              <w:rPr>
                <w:b/>
              </w:rPr>
            </w:pPr>
          </w:p>
          <w:p w14:paraId="068C1B5E" w14:textId="77777777" w:rsidR="00224881" w:rsidRPr="006824C2" w:rsidRDefault="00224881" w:rsidP="003A4AD1">
            <w:pPr>
              <w:jc w:val="center"/>
              <w:rPr>
                <w:b/>
              </w:rPr>
            </w:pPr>
            <w:r w:rsidRPr="006824C2">
              <w:rPr>
                <w:b/>
              </w:rPr>
              <w:t>gering</w:t>
            </w:r>
          </w:p>
        </w:tc>
        <w:tc>
          <w:tcPr>
            <w:tcW w:w="761" w:type="pct"/>
            <w:shd w:val="clear" w:color="auto" w:fill="00B050"/>
          </w:tcPr>
          <w:p w14:paraId="4802ABA8" w14:textId="77777777" w:rsidR="00224881" w:rsidRPr="006824C2" w:rsidRDefault="00224881" w:rsidP="003A4AD1">
            <w:pPr>
              <w:rPr>
                <w:b/>
              </w:rPr>
            </w:pPr>
          </w:p>
        </w:tc>
        <w:tc>
          <w:tcPr>
            <w:tcW w:w="815" w:type="pct"/>
            <w:shd w:val="clear" w:color="auto" w:fill="FFFF00"/>
          </w:tcPr>
          <w:p w14:paraId="298022F3" w14:textId="77777777" w:rsidR="00224881" w:rsidRPr="006824C2" w:rsidRDefault="00224881" w:rsidP="003A4AD1">
            <w:pPr>
              <w:rPr>
                <w:b/>
              </w:rPr>
            </w:pPr>
          </w:p>
        </w:tc>
        <w:tc>
          <w:tcPr>
            <w:tcW w:w="726" w:type="pct"/>
            <w:shd w:val="clear" w:color="auto" w:fill="FFFF00"/>
          </w:tcPr>
          <w:p w14:paraId="33C992BA" w14:textId="77777777" w:rsidR="00224881" w:rsidRPr="006824C2" w:rsidRDefault="00224881" w:rsidP="003A4AD1">
            <w:pPr>
              <w:jc w:val="center"/>
              <w:rPr>
                <w:b/>
              </w:rPr>
            </w:pPr>
          </w:p>
          <w:p w14:paraId="570ECA3A" w14:textId="77777777" w:rsidR="00224881" w:rsidRPr="006824C2" w:rsidRDefault="00224881" w:rsidP="003A4AD1">
            <w:pPr>
              <w:jc w:val="center"/>
              <w:rPr>
                <w:b/>
              </w:rPr>
            </w:pPr>
            <w:r w:rsidRPr="006824C2">
              <w:rPr>
                <w:b/>
              </w:rPr>
              <w:t>4.</w:t>
            </w:r>
          </w:p>
        </w:tc>
        <w:tc>
          <w:tcPr>
            <w:tcW w:w="815" w:type="pct"/>
            <w:shd w:val="clear" w:color="auto" w:fill="FFFF00"/>
          </w:tcPr>
          <w:p w14:paraId="6D70F90C" w14:textId="77777777" w:rsidR="00224881" w:rsidRPr="006824C2" w:rsidRDefault="00224881" w:rsidP="003A4AD1">
            <w:pPr>
              <w:rPr>
                <w:b/>
              </w:rPr>
            </w:pPr>
          </w:p>
        </w:tc>
        <w:tc>
          <w:tcPr>
            <w:tcW w:w="996" w:type="pct"/>
            <w:shd w:val="clear" w:color="auto" w:fill="FFC000"/>
          </w:tcPr>
          <w:p w14:paraId="220F235E" w14:textId="77777777" w:rsidR="00224881" w:rsidRPr="006824C2" w:rsidRDefault="00224881" w:rsidP="003A4AD1">
            <w:pPr>
              <w:rPr>
                <w:b/>
              </w:rPr>
            </w:pPr>
          </w:p>
        </w:tc>
      </w:tr>
      <w:tr w:rsidR="00224881" w:rsidRPr="006824C2" w14:paraId="72E08193" w14:textId="77777777" w:rsidTr="003A4AD1">
        <w:trPr>
          <w:trHeight w:val="497"/>
        </w:trPr>
        <w:tc>
          <w:tcPr>
            <w:tcW w:w="888" w:type="pct"/>
            <w:shd w:val="clear" w:color="auto" w:fill="auto"/>
          </w:tcPr>
          <w:p w14:paraId="78CDA4FF" w14:textId="02E8E0C6" w:rsidR="00224881" w:rsidRPr="006824C2" w:rsidRDefault="00224881" w:rsidP="003A4AD1">
            <w:pPr>
              <w:jc w:val="center"/>
              <w:rPr>
                <w:b/>
              </w:rPr>
            </w:pPr>
          </w:p>
          <w:p w14:paraId="043FC1B4" w14:textId="77777777" w:rsidR="00224881" w:rsidRPr="006824C2" w:rsidRDefault="00224881" w:rsidP="003A4AD1">
            <w:pPr>
              <w:jc w:val="center"/>
              <w:rPr>
                <w:b/>
              </w:rPr>
            </w:pPr>
            <w:r w:rsidRPr="006824C2">
              <w:rPr>
                <w:b/>
              </w:rPr>
              <w:t>akzeptabel</w:t>
            </w:r>
          </w:p>
        </w:tc>
        <w:tc>
          <w:tcPr>
            <w:tcW w:w="761" w:type="pct"/>
            <w:shd w:val="clear" w:color="auto" w:fill="00B050"/>
          </w:tcPr>
          <w:p w14:paraId="1CF6BBA2" w14:textId="77777777" w:rsidR="00224881" w:rsidRPr="006824C2" w:rsidRDefault="00224881" w:rsidP="003A4AD1">
            <w:pPr>
              <w:rPr>
                <w:b/>
              </w:rPr>
            </w:pPr>
          </w:p>
        </w:tc>
        <w:tc>
          <w:tcPr>
            <w:tcW w:w="815" w:type="pct"/>
            <w:shd w:val="clear" w:color="auto" w:fill="00B050"/>
          </w:tcPr>
          <w:p w14:paraId="4088F3E4" w14:textId="77777777" w:rsidR="00224881" w:rsidRPr="006824C2" w:rsidRDefault="00224881" w:rsidP="003A4AD1">
            <w:pPr>
              <w:rPr>
                <w:b/>
              </w:rPr>
            </w:pPr>
          </w:p>
        </w:tc>
        <w:tc>
          <w:tcPr>
            <w:tcW w:w="726" w:type="pct"/>
            <w:shd w:val="clear" w:color="auto" w:fill="00B050"/>
          </w:tcPr>
          <w:p w14:paraId="61015AF3" w14:textId="6173954F" w:rsidR="00224881" w:rsidRPr="006824C2" w:rsidRDefault="00224881" w:rsidP="003A4AD1">
            <w:pPr>
              <w:jc w:val="center"/>
              <w:rPr>
                <w:b/>
              </w:rPr>
            </w:pPr>
          </w:p>
          <w:p w14:paraId="0C0B166A" w14:textId="6461BD7F" w:rsidR="00224881" w:rsidRPr="006824C2" w:rsidRDefault="00224881" w:rsidP="003A4AD1">
            <w:pPr>
              <w:jc w:val="center"/>
              <w:rPr>
                <w:b/>
              </w:rPr>
            </w:pPr>
          </w:p>
        </w:tc>
        <w:tc>
          <w:tcPr>
            <w:tcW w:w="815" w:type="pct"/>
            <w:shd w:val="clear" w:color="auto" w:fill="FFFF00"/>
          </w:tcPr>
          <w:p w14:paraId="206796D5" w14:textId="77777777" w:rsidR="00224881" w:rsidRPr="006824C2" w:rsidRDefault="00224881" w:rsidP="003A4AD1">
            <w:pPr>
              <w:rPr>
                <w:b/>
              </w:rPr>
            </w:pPr>
          </w:p>
        </w:tc>
        <w:tc>
          <w:tcPr>
            <w:tcW w:w="996" w:type="pct"/>
            <w:shd w:val="clear" w:color="auto" w:fill="FFFF00"/>
          </w:tcPr>
          <w:p w14:paraId="4112374E" w14:textId="77777777" w:rsidR="00224881" w:rsidRPr="006824C2" w:rsidRDefault="00224881" w:rsidP="003A4AD1">
            <w:pPr>
              <w:rPr>
                <w:b/>
              </w:rPr>
            </w:pPr>
          </w:p>
        </w:tc>
      </w:tr>
      <w:tr w:rsidR="00224881" w:rsidRPr="006824C2" w14:paraId="7FB08090" w14:textId="77777777" w:rsidTr="003A4AD1">
        <w:trPr>
          <w:trHeight w:val="497"/>
        </w:trPr>
        <w:tc>
          <w:tcPr>
            <w:tcW w:w="888" w:type="pct"/>
            <w:shd w:val="clear" w:color="auto" w:fill="auto"/>
          </w:tcPr>
          <w:p w14:paraId="29D7E73B" w14:textId="44028CA5" w:rsidR="00224881" w:rsidRPr="006824C2" w:rsidRDefault="00224881" w:rsidP="003A4AD1">
            <w:pPr>
              <w:rPr>
                <w:b/>
              </w:rPr>
            </w:pPr>
          </w:p>
        </w:tc>
        <w:tc>
          <w:tcPr>
            <w:tcW w:w="761" w:type="pct"/>
            <w:shd w:val="clear" w:color="auto" w:fill="auto"/>
          </w:tcPr>
          <w:p w14:paraId="5ACE7B9A" w14:textId="77777777" w:rsidR="00224881" w:rsidRPr="006824C2" w:rsidRDefault="00224881" w:rsidP="003A4AD1">
            <w:pPr>
              <w:jc w:val="center"/>
              <w:rPr>
                <w:b/>
              </w:rPr>
            </w:pPr>
          </w:p>
          <w:p w14:paraId="3E68B37D" w14:textId="77777777" w:rsidR="00224881" w:rsidRPr="006824C2" w:rsidRDefault="00224881" w:rsidP="003A4AD1">
            <w:pPr>
              <w:jc w:val="center"/>
              <w:rPr>
                <w:b/>
              </w:rPr>
            </w:pPr>
            <w:r w:rsidRPr="006824C2">
              <w:rPr>
                <w:b/>
              </w:rPr>
              <w:t>gering</w:t>
            </w:r>
          </w:p>
        </w:tc>
        <w:tc>
          <w:tcPr>
            <w:tcW w:w="815" w:type="pct"/>
            <w:shd w:val="clear" w:color="auto" w:fill="auto"/>
          </w:tcPr>
          <w:p w14:paraId="51BA9581" w14:textId="77777777" w:rsidR="00224881" w:rsidRPr="006824C2" w:rsidRDefault="00224881" w:rsidP="003A4AD1">
            <w:pPr>
              <w:jc w:val="center"/>
              <w:rPr>
                <w:b/>
              </w:rPr>
            </w:pPr>
            <w:r w:rsidRPr="006824C2">
              <w:rPr>
                <w:b/>
              </w:rPr>
              <w:t>unwahr -scheinlich</w:t>
            </w:r>
          </w:p>
        </w:tc>
        <w:tc>
          <w:tcPr>
            <w:tcW w:w="726" w:type="pct"/>
            <w:shd w:val="clear" w:color="auto" w:fill="auto"/>
          </w:tcPr>
          <w:p w14:paraId="7E06608F" w14:textId="6DD05189" w:rsidR="00224881" w:rsidRPr="006824C2" w:rsidRDefault="00224881" w:rsidP="003A4AD1">
            <w:pPr>
              <w:jc w:val="center"/>
              <w:rPr>
                <w:b/>
              </w:rPr>
            </w:pPr>
          </w:p>
          <w:p w14:paraId="55B340F7" w14:textId="31BD121B" w:rsidR="00224881" w:rsidRPr="006824C2" w:rsidRDefault="00224881" w:rsidP="003A4AD1">
            <w:pPr>
              <w:jc w:val="center"/>
              <w:rPr>
                <w:b/>
              </w:rPr>
            </w:pPr>
            <w:r w:rsidRPr="006824C2">
              <w:rPr>
                <w:b/>
              </w:rPr>
              <w:t>möglich</w:t>
            </w:r>
          </w:p>
        </w:tc>
        <w:tc>
          <w:tcPr>
            <w:tcW w:w="815" w:type="pct"/>
            <w:shd w:val="clear" w:color="auto" w:fill="auto"/>
          </w:tcPr>
          <w:p w14:paraId="58D016AD" w14:textId="77777777" w:rsidR="00224881" w:rsidRPr="006824C2" w:rsidRDefault="00224881" w:rsidP="003A4AD1">
            <w:pPr>
              <w:jc w:val="center"/>
              <w:rPr>
                <w:b/>
              </w:rPr>
            </w:pPr>
            <w:r w:rsidRPr="006824C2">
              <w:rPr>
                <w:b/>
              </w:rPr>
              <w:t>wahr- scheinlich</w:t>
            </w:r>
          </w:p>
        </w:tc>
        <w:tc>
          <w:tcPr>
            <w:tcW w:w="996" w:type="pct"/>
            <w:shd w:val="clear" w:color="auto" w:fill="auto"/>
          </w:tcPr>
          <w:p w14:paraId="4202C79C" w14:textId="77777777" w:rsidR="00224881" w:rsidRPr="006824C2" w:rsidRDefault="00224881" w:rsidP="00EE2C56">
            <w:pPr>
              <w:keepNext/>
              <w:jc w:val="center"/>
              <w:rPr>
                <w:b/>
              </w:rPr>
            </w:pPr>
            <w:r w:rsidRPr="006824C2">
              <w:rPr>
                <w:b/>
              </w:rPr>
              <w:t>höchstwahr- scheinlich</w:t>
            </w:r>
          </w:p>
        </w:tc>
      </w:tr>
    </w:tbl>
    <w:p w14:paraId="687B2C98" w14:textId="5537E699" w:rsidR="00772DF8" w:rsidRPr="0071607E" w:rsidRDefault="00772DF8" w:rsidP="00772DF8"/>
    <w:p w14:paraId="392CA660" w14:textId="302016BF" w:rsidR="00772DF8" w:rsidRDefault="00224881" w:rsidP="00772DF8">
      <w:r>
        <w:rPr>
          <w:noProof/>
        </w:rPr>
        <mc:AlternateContent>
          <mc:Choice Requires="wps">
            <w:drawing>
              <wp:anchor distT="0" distB="0" distL="114300" distR="114300" simplePos="0" relativeHeight="251706368" behindDoc="0" locked="0" layoutInCell="1" allowOverlap="1" wp14:anchorId="7338FDB4" wp14:editId="1C3F700E">
                <wp:simplePos x="0" y="0"/>
                <wp:positionH relativeFrom="column">
                  <wp:posOffset>600640</wp:posOffset>
                </wp:positionH>
                <wp:positionV relativeFrom="paragraph">
                  <wp:posOffset>65899</wp:posOffset>
                </wp:positionV>
                <wp:extent cx="0" cy="1561171"/>
                <wp:effectExtent l="76200" t="38100" r="57150" b="20320"/>
                <wp:wrapNone/>
                <wp:docPr id="33" name="Gerade Verbindung mit Pfeil 33"/>
                <wp:cNvGraphicFramePr/>
                <a:graphic xmlns:a="http://schemas.openxmlformats.org/drawingml/2006/main">
                  <a:graphicData uri="http://schemas.microsoft.com/office/word/2010/wordprocessingShape">
                    <wps:wsp>
                      <wps:cNvCnPr/>
                      <wps:spPr>
                        <a:xfrm rot="10800000">
                          <a:off x="0" y="0"/>
                          <a:ext cx="0" cy="1561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0FD9F3" id="_x0000_t32" coordsize="21600,21600" o:spt="32" o:oned="t" path="m,l21600,21600e" filled="f">
                <v:path arrowok="t" fillok="f" o:connecttype="none"/>
                <o:lock v:ext="edit" shapetype="t"/>
              </v:shapetype>
              <v:shape id="Gerade Verbindung mit Pfeil 33" o:spid="_x0000_s1026" type="#_x0000_t32" style="position:absolute;margin-left:47.3pt;margin-top:5.2pt;width:0;height:122.95pt;rotation:18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" strokecolor="black [3200]" strokeweight=".5pt">
                <v:stroke endarrow="block" joinstyle="miter"/>
              </v:shape>
            </w:pict>
          </mc:Fallback>
        </mc:AlternateContent>
      </w:r>
    </w:p>
    <w:p w14:paraId="00F77EA8" w14:textId="6D310026" w:rsidR="00772DF8" w:rsidRDefault="00772DF8" w:rsidP="00772DF8"/>
    <w:p w14:paraId="6A9F348A" w14:textId="0BDF98E9" w:rsidR="002C4FFC" w:rsidRDefault="00224881" w:rsidP="004776E7">
      <w:r>
        <w:rPr>
          <w:noProof/>
        </w:rPr>
        <mc:AlternateContent>
          <mc:Choice Requires="wps">
            <w:drawing>
              <wp:anchor distT="0" distB="0" distL="114300" distR="114300" simplePos="0" relativeHeight="251683840" behindDoc="0" locked="0" layoutInCell="1" allowOverlap="1" wp14:anchorId="62B02EB3" wp14:editId="26490DBF">
                <wp:simplePos x="0" y="0"/>
                <wp:positionH relativeFrom="margin">
                  <wp:posOffset>-526557</wp:posOffset>
                </wp:positionH>
                <wp:positionV relativeFrom="paragraph">
                  <wp:posOffset>279488</wp:posOffset>
                </wp:positionV>
                <wp:extent cx="1629842" cy="294005"/>
                <wp:effectExtent l="952" t="0" r="9843" b="9842"/>
                <wp:wrapNone/>
                <wp:docPr id="26" name="Textfeld 26"/>
                <wp:cNvGraphicFramePr/>
                <a:graphic xmlns:a="http://schemas.openxmlformats.org/drawingml/2006/main">
                  <a:graphicData uri="http://schemas.microsoft.com/office/word/2010/wordprocessingShape">
                    <wps:wsp>
                      <wps:cNvSpPr txBox="1"/>
                      <wps:spPr>
                        <a:xfrm rot="16200000">
                          <a:off x="0" y="0"/>
                          <a:ext cx="1629842" cy="294005"/>
                        </a:xfrm>
                        <a:prstGeom prst="rect">
                          <a:avLst/>
                        </a:prstGeom>
                        <a:solidFill>
                          <a:schemeClr val="lt1"/>
                        </a:solidFill>
                        <a:ln w="6350">
                          <a:solidFill>
                            <a:prstClr val="black"/>
                          </a:solidFill>
                        </a:ln>
                      </wps:spPr>
                      <wps:txbx>
                        <w:txbxContent>
                          <w:p w14:paraId="16FC504B" w14:textId="77777777" w:rsidR="00772DF8" w:rsidRDefault="00772DF8" w:rsidP="00772DF8">
                            <w:pPr>
                              <w:jc w:val="center"/>
                            </w:pPr>
                            <w:r>
                              <w:t>Auswirkung des Risikos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02EB3" id="Textfeld 26" o:spid="_x0000_s1033" type="#_x0000_t202" style="position:absolute;margin-left:-41.45pt;margin-top:22pt;width:128.35pt;height:23.15pt;rotation:-90;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" fillcolor="white [3201]" strokeweight=".5pt">
                <v:textbox>
                  <w:txbxContent>
                    <w:p w14:paraId="16FC504B" w14:textId="77777777" w:rsidR="00772DF8" w:rsidRDefault="00772DF8" w:rsidP="00772DF8">
                      <w:pPr>
                        <w:jc w:val="center"/>
                      </w:pPr>
                      <w:r>
                        <w:t>Auswirkung des Risikos</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31C294FA" wp14:editId="07A3B66E">
                <wp:simplePos x="0" y="0"/>
                <wp:positionH relativeFrom="margin">
                  <wp:align>center</wp:align>
                </wp:positionH>
                <wp:positionV relativeFrom="paragraph">
                  <wp:posOffset>162016</wp:posOffset>
                </wp:positionV>
                <wp:extent cx="6394" cy="2807144"/>
                <wp:effectExtent l="0" t="66675" r="3175" b="98425"/>
                <wp:wrapNone/>
                <wp:docPr id="24" name="Gerade Verbindung mit Pfeil 24"/>
                <wp:cNvGraphicFramePr/>
                <a:graphic xmlns:a="http://schemas.openxmlformats.org/drawingml/2006/main">
                  <a:graphicData uri="http://schemas.microsoft.com/office/word/2010/wordprocessingShape">
                    <wps:wsp>
                      <wps:cNvCnPr/>
                      <wps:spPr>
                        <a:xfrm rot="5400000" flipH="1" flipV="1">
                          <a:off x="0" y="0"/>
                          <a:ext cx="6394" cy="2807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590CC3" id="Gerade Verbindung mit Pfeil 24" o:spid="_x0000_s1026" type="#_x0000_t32" style="position:absolute;margin-left:0;margin-top:12.75pt;width:.5pt;height:221.05pt;rotation:90;flip:x y;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" strokecolor="black [3200]" strokeweight=".5pt">
                <v:stroke endarrow="block" joinstyle="miter"/>
                <w10:wrap anchorx="margin"/>
              </v:shape>
            </w:pict>
          </mc:Fallback>
        </mc:AlternateContent>
      </w:r>
    </w:p>
    <w:p w14:paraId="77109ED5" w14:textId="7D281046" w:rsidR="002C4FFC" w:rsidRDefault="002C4FFC" w:rsidP="004776E7"/>
    <w:p w14:paraId="3D24146E" w14:textId="01021A67" w:rsidR="002C4FFC" w:rsidRDefault="002C4FFC" w:rsidP="004776E7"/>
    <w:p w14:paraId="185DC4BA" w14:textId="04749690" w:rsidR="002C4FFC" w:rsidRDefault="002C4FFC" w:rsidP="004776E7"/>
    <w:p w14:paraId="1CC2DAB9" w14:textId="05EDB702" w:rsidR="002C4FFC" w:rsidRDefault="002C4FFC" w:rsidP="004776E7"/>
    <w:p w14:paraId="775FEDC2" w14:textId="1F91966C" w:rsidR="002C4FFC" w:rsidRDefault="002C4FFC" w:rsidP="004776E7"/>
    <w:p w14:paraId="333DE5E0" w14:textId="17E13BBC" w:rsidR="002C4FFC" w:rsidRDefault="002C4FFC" w:rsidP="004776E7"/>
    <w:p w14:paraId="011B3925" w14:textId="76B7C1DF" w:rsidR="002C4FFC" w:rsidRDefault="002C4FFC" w:rsidP="004776E7"/>
    <w:p w14:paraId="38A7AE00" w14:textId="3E89E2C6" w:rsidR="002C4FFC" w:rsidRDefault="00224881" w:rsidP="004776E7">
      <w:r>
        <w:rPr>
          <w:noProof/>
        </w:rPr>
        <mc:AlternateContent>
          <mc:Choice Requires="wps">
            <w:drawing>
              <wp:anchor distT="0" distB="0" distL="114300" distR="114300" simplePos="0" relativeHeight="251665408" behindDoc="0" locked="0" layoutInCell="1" allowOverlap="1" wp14:anchorId="412269E7" wp14:editId="30489FB3">
                <wp:simplePos x="0" y="0"/>
                <wp:positionH relativeFrom="margin">
                  <wp:align>center</wp:align>
                </wp:positionH>
                <wp:positionV relativeFrom="paragraph">
                  <wp:posOffset>35560</wp:posOffset>
                </wp:positionV>
                <wp:extent cx="2369128" cy="311727"/>
                <wp:effectExtent l="0" t="0" r="12700" b="12700"/>
                <wp:wrapNone/>
                <wp:docPr id="27" name="Textfeld 27"/>
                <wp:cNvGraphicFramePr/>
                <a:graphic xmlns:a="http://schemas.openxmlformats.org/drawingml/2006/main">
                  <a:graphicData uri="http://schemas.microsoft.com/office/word/2010/wordprocessingShape">
                    <wps:wsp>
                      <wps:cNvSpPr txBox="1"/>
                      <wps:spPr>
                        <a:xfrm>
                          <a:off x="0" y="0"/>
                          <a:ext cx="2369128" cy="311727"/>
                        </a:xfrm>
                        <a:prstGeom prst="rect">
                          <a:avLst/>
                        </a:prstGeom>
                        <a:solidFill>
                          <a:schemeClr val="lt1"/>
                        </a:solidFill>
                        <a:ln w="6350">
                          <a:solidFill>
                            <a:prstClr val="black"/>
                          </a:solidFill>
                        </a:ln>
                      </wps:spPr>
                      <wps:txbx>
                        <w:txbxContent>
                          <w:p w14:paraId="05129A75" w14:textId="77777777" w:rsidR="00772DF8" w:rsidRDefault="00772DF8" w:rsidP="00772DF8">
                            <w:pPr>
                              <w:jc w:val="center"/>
                            </w:pPr>
                            <w:r>
                              <w:t>Eintrittswahrscheinlichkeit des Risikos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269E7" id="Textfeld 27" o:spid="_x0000_s1034" type="#_x0000_t202" style="position:absolute;margin-left:0;margin-top:2.8pt;width:186.55pt;height:24.5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" fillcolor="white [3201]" strokeweight=".5pt">
                <v:textbox>
                  <w:txbxContent>
                    <w:p w14:paraId="05129A75" w14:textId="77777777" w:rsidR="00772DF8" w:rsidRDefault="00772DF8" w:rsidP="00772DF8">
                      <w:pPr>
                        <w:jc w:val="center"/>
                      </w:pPr>
                      <w:r>
                        <w:t>Eintrittswahrscheinlichkeit des Risikos</w:t>
                      </w:r>
                    </w:p>
                  </w:txbxContent>
                </v:textbox>
                <w10:wrap anchorx="margin"/>
              </v:shape>
            </w:pict>
          </mc:Fallback>
        </mc:AlternateContent>
      </w:r>
    </w:p>
    <w:p w14:paraId="3B89CE8A" w14:textId="31829AE3" w:rsidR="002C4FFC" w:rsidRDefault="002C4FFC" w:rsidP="004776E7"/>
    <w:p w14:paraId="7441F3CD" w14:textId="6A0395D0" w:rsidR="00CF46B7" w:rsidRDefault="00CF46B7" w:rsidP="00CF46B7">
      <w:pPr>
        <w:pStyle w:val="Beschriftung"/>
        <w:framePr w:hSpace="142" w:wrap="around" w:vAnchor="text" w:hAnchor="margin" w:y="24"/>
      </w:pPr>
      <w:r>
        <w:t xml:space="preserve">Abb. </w:t>
      </w:r>
      <w:fldSimple w:instr=" SEQ Abb. \* ARABIC ">
        <w:r w:rsidR="00736AF4">
          <w:rPr>
            <w:noProof/>
          </w:rPr>
          <w:t>9</w:t>
        </w:r>
      </w:fldSimple>
      <w:r>
        <w:t xml:space="preserve"> Risikoanalyse</w:t>
      </w:r>
    </w:p>
    <w:p w14:paraId="387E4414" w14:textId="23A8CEEB" w:rsidR="00D1281B" w:rsidRDefault="00D1281B" w:rsidP="004776E7"/>
    <w:p w14:paraId="66828D47" w14:textId="2B90A732" w:rsidR="00D1281B" w:rsidRDefault="00D1281B" w:rsidP="004776E7"/>
    <w:p w14:paraId="676AE8B4" w14:textId="6BCE4AF5" w:rsidR="00D1281B" w:rsidRDefault="00D1281B" w:rsidP="004776E7">
      <w:r>
        <w:t>In der nachfolgenden Tabelle werden die oben, nummerierten und gekennzeichneten Risiken beschrieben, auf die Auswirkung bzw. Gefahr bewertet und Lösungsmaßnahmen aufgelistet.</w:t>
      </w:r>
    </w:p>
    <w:p w14:paraId="641E7F94" w14:textId="2368E096" w:rsidR="00D1281B" w:rsidRDefault="00D1281B" w:rsidP="004776E7"/>
    <w:tbl>
      <w:tblPr>
        <w:tblStyle w:val="Tabellenraster"/>
        <w:tblW w:w="5000" w:type="pct"/>
        <w:tblLook w:val="04A0" w:firstRow="1" w:lastRow="0" w:firstColumn="1" w:lastColumn="0" w:noHBand="0" w:noVBand="1"/>
      </w:tblPr>
      <w:tblGrid>
        <w:gridCol w:w="1271"/>
        <w:gridCol w:w="3686"/>
        <w:gridCol w:w="991"/>
        <w:gridCol w:w="3114"/>
      </w:tblGrid>
      <w:tr w:rsidR="00393650" w14:paraId="0352A88F" w14:textId="77777777" w:rsidTr="00422C0D">
        <w:trPr>
          <w:trHeight w:val="326"/>
        </w:trPr>
        <w:tc>
          <w:tcPr>
            <w:tcW w:w="701" w:type="pct"/>
            <w:shd w:val="clear" w:color="auto" w:fill="92D050"/>
          </w:tcPr>
          <w:p w14:paraId="43995BE1" w14:textId="77777777" w:rsidR="00393650" w:rsidRPr="00D14FF1" w:rsidRDefault="00393650" w:rsidP="00396AD8">
            <w:pPr>
              <w:rPr>
                <w:b/>
              </w:rPr>
            </w:pPr>
            <w:r w:rsidRPr="00D14FF1">
              <w:rPr>
                <w:b/>
              </w:rPr>
              <w:t>Nummer</w:t>
            </w:r>
          </w:p>
        </w:tc>
        <w:tc>
          <w:tcPr>
            <w:tcW w:w="2034" w:type="pct"/>
            <w:shd w:val="clear" w:color="auto" w:fill="92D050"/>
          </w:tcPr>
          <w:p w14:paraId="6D668CA5" w14:textId="77777777" w:rsidR="00393650" w:rsidRPr="00D14FF1" w:rsidRDefault="00393650" w:rsidP="00396AD8">
            <w:pPr>
              <w:rPr>
                <w:b/>
              </w:rPr>
            </w:pPr>
            <w:r w:rsidRPr="00D14FF1">
              <w:rPr>
                <w:b/>
              </w:rPr>
              <w:t>Risiko</w:t>
            </w:r>
          </w:p>
        </w:tc>
        <w:tc>
          <w:tcPr>
            <w:tcW w:w="547" w:type="pct"/>
            <w:shd w:val="clear" w:color="auto" w:fill="92D050"/>
          </w:tcPr>
          <w:p w14:paraId="122E81D7" w14:textId="77777777" w:rsidR="00393650" w:rsidRPr="00D14FF1" w:rsidRDefault="00393650" w:rsidP="00396AD8">
            <w:pPr>
              <w:rPr>
                <w:b/>
              </w:rPr>
            </w:pPr>
            <w:r w:rsidRPr="00D14FF1">
              <w:rPr>
                <w:b/>
              </w:rPr>
              <w:t>Gefahr</w:t>
            </w:r>
          </w:p>
        </w:tc>
        <w:tc>
          <w:tcPr>
            <w:tcW w:w="1718" w:type="pct"/>
            <w:shd w:val="clear" w:color="auto" w:fill="92D050"/>
          </w:tcPr>
          <w:p w14:paraId="1D37DE2A" w14:textId="77777777" w:rsidR="00393650" w:rsidRPr="00D14FF1" w:rsidRDefault="00393650" w:rsidP="00396AD8">
            <w:pPr>
              <w:rPr>
                <w:b/>
              </w:rPr>
            </w:pPr>
            <w:r w:rsidRPr="00D14FF1">
              <w:rPr>
                <w:b/>
              </w:rPr>
              <w:t>Maßnahme(n)</w:t>
            </w:r>
          </w:p>
        </w:tc>
      </w:tr>
      <w:tr w:rsidR="00393650" w14:paraId="0070E32F" w14:textId="77777777" w:rsidTr="00422C0D">
        <w:trPr>
          <w:trHeight w:val="1074"/>
        </w:trPr>
        <w:tc>
          <w:tcPr>
            <w:tcW w:w="701" w:type="pct"/>
            <w:shd w:val="clear" w:color="auto" w:fill="auto"/>
          </w:tcPr>
          <w:p w14:paraId="15192B60" w14:textId="77777777" w:rsidR="00393650" w:rsidRPr="00D14FF1" w:rsidRDefault="00393650" w:rsidP="00396AD8">
            <w:r>
              <w:t>1</w:t>
            </w:r>
          </w:p>
        </w:tc>
        <w:tc>
          <w:tcPr>
            <w:tcW w:w="2034" w:type="pct"/>
            <w:shd w:val="clear" w:color="auto" w:fill="auto"/>
          </w:tcPr>
          <w:p w14:paraId="01A1C8EA" w14:textId="77777777" w:rsidR="00393650" w:rsidRPr="00D14FF1" w:rsidRDefault="00393650" w:rsidP="00396AD8">
            <w:r>
              <w:t>Fehlendes Fachwissen für die Umsetzung der Webseite</w:t>
            </w:r>
          </w:p>
        </w:tc>
        <w:tc>
          <w:tcPr>
            <w:tcW w:w="547" w:type="pct"/>
            <w:shd w:val="clear" w:color="auto" w:fill="auto"/>
          </w:tcPr>
          <w:p w14:paraId="36A5649E" w14:textId="77777777" w:rsidR="00393650" w:rsidRPr="00D14FF1" w:rsidRDefault="00393650" w:rsidP="00396AD8">
            <w:r>
              <w:t>hoch</w:t>
            </w:r>
          </w:p>
        </w:tc>
        <w:tc>
          <w:tcPr>
            <w:tcW w:w="1718" w:type="pct"/>
            <w:shd w:val="clear" w:color="auto" w:fill="auto"/>
          </w:tcPr>
          <w:p w14:paraId="0211D04E" w14:textId="77777777" w:rsidR="00393650" w:rsidRPr="00116761" w:rsidRDefault="00393650" w:rsidP="00396AD8">
            <w:r>
              <w:t>Vorzeitiges Einarbeiten in den benötigten Technologien wie z.B. „Bootstrap“ und „NodeJS“</w:t>
            </w:r>
          </w:p>
        </w:tc>
      </w:tr>
      <w:tr w:rsidR="00393650" w14:paraId="6BA87117" w14:textId="77777777" w:rsidTr="00422C0D">
        <w:trPr>
          <w:trHeight w:val="1074"/>
        </w:trPr>
        <w:tc>
          <w:tcPr>
            <w:tcW w:w="701" w:type="pct"/>
            <w:shd w:val="clear" w:color="auto" w:fill="auto"/>
          </w:tcPr>
          <w:p w14:paraId="05C820F3" w14:textId="77777777" w:rsidR="00393650" w:rsidRDefault="00393650" w:rsidP="00396AD8">
            <w:r>
              <w:t>2</w:t>
            </w:r>
          </w:p>
        </w:tc>
        <w:tc>
          <w:tcPr>
            <w:tcW w:w="2034" w:type="pct"/>
            <w:shd w:val="clear" w:color="auto" w:fill="auto"/>
          </w:tcPr>
          <w:p w14:paraId="69A4CE74" w14:textId="77777777" w:rsidR="00393650" w:rsidRDefault="00393650" w:rsidP="00396AD8">
            <w:r>
              <w:t>Fehlendes Fachwissen für die Konzeptionierung und Erstellung der Datenbank</w:t>
            </w:r>
          </w:p>
        </w:tc>
        <w:tc>
          <w:tcPr>
            <w:tcW w:w="547" w:type="pct"/>
            <w:shd w:val="clear" w:color="auto" w:fill="auto"/>
          </w:tcPr>
          <w:p w14:paraId="72913074" w14:textId="77777777" w:rsidR="00393650" w:rsidRDefault="00393650" w:rsidP="00396AD8">
            <w:r>
              <w:t>hoch</w:t>
            </w:r>
          </w:p>
        </w:tc>
        <w:tc>
          <w:tcPr>
            <w:tcW w:w="1718" w:type="pct"/>
            <w:shd w:val="clear" w:color="auto" w:fill="auto"/>
          </w:tcPr>
          <w:p w14:paraId="46FCCF45" w14:textId="77777777" w:rsidR="00393650" w:rsidRDefault="00393650" w:rsidP="00396AD8">
            <w:r>
              <w:t>Gelerntes Fachwissen vom Unterricht anwenden und frühzeitiges Einlernen in „MySQL“</w:t>
            </w:r>
          </w:p>
        </w:tc>
      </w:tr>
      <w:tr w:rsidR="00393650" w14:paraId="4E3572CD" w14:textId="77777777" w:rsidTr="00422C0D">
        <w:trPr>
          <w:trHeight w:val="1074"/>
        </w:trPr>
        <w:tc>
          <w:tcPr>
            <w:tcW w:w="701" w:type="pct"/>
            <w:shd w:val="clear" w:color="auto" w:fill="auto"/>
          </w:tcPr>
          <w:p w14:paraId="38077631" w14:textId="77777777" w:rsidR="00393650" w:rsidRDefault="00393650" w:rsidP="00396AD8">
            <w:r>
              <w:t>3</w:t>
            </w:r>
          </w:p>
        </w:tc>
        <w:tc>
          <w:tcPr>
            <w:tcW w:w="2034" w:type="pct"/>
            <w:shd w:val="clear" w:color="auto" w:fill="auto"/>
          </w:tcPr>
          <w:p w14:paraId="114E12F1" w14:textId="77777777" w:rsidR="00393650" w:rsidRDefault="00393650" w:rsidP="00396AD8">
            <w:r>
              <w:t>Zeitlich falsche Einschätzung für die Umsetzung des Bestellsystems</w:t>
            </w:r>
          </w:p>
        </w:tc>
        <w:tc>
          <w:tcPr>
            <w:tcW w:w="547" w:type="pct"/>
            <w:shd w:val="clear" w:color="auto" w:fill="auto"/>
          </w:tcPr>
          <w:p w14:paraId="7B39528E" w14:textId="77777777" w:rsidR="00393650" w:rsidRDefault="00393650" w:rsidP="00396AD8">
            <w:r>
              <w:t>mittel</w:t>
            </w:r>
          </w:p>
        </w:tc>
        <w:tc>
          <w:tcPr>
            <w:tcW w:w="1718" w:type="pct"/>
            <w:shd w:val="clear" w:color="auto" w:fill="auto"/>
          </w:tcPr>
          <w:p w14:paraId="61211BD4" w14:textId="77777777" w:rsidR="00393650" w:rsidRDefault="00393650" w:rsidP="00396AD8">
            <w:r>
              <w:t>Mehr Zeit investieren, um zeitlich keine Schwierigkeiten zu bekommen</w:t>
            </w:r>
          </w:p>
        </w:tc>
      </w:tr>
      <w:tr w:rsidR="00393650" w14:paraId="5FFD2677" w14:textId="77777777" w:rsidTr="00422C0D">
        <w:trPr>
          <w:trHeight w:val="1074"/>
        </w:trPr>
        <w:tc>
          <w:tcPr>
            <w:tcW w:w="701" w:type="pct"/>
            <w:shd w:val="clear" w:color="auto" w:fill="auto"/>
          </w:tcPr>
          <w:p w14:paraId="7381F3B1" w14:textId="77777777" w:rsidR="00393650" w:rsidRDefault="00393650" w:rsidP="00396AD8">
            <w:r>
              <w:t>4</w:t>
            </w:r>
          </w:p>
        </w:tc>
        <w:tc>
          <w:tcPr>
            <w:tcW w:w="2034" w:type="pct"/>
            <w:shd w:val="clear" w:color="auto" w:fill="auto"/>
          </w:tcPr>
          <w:p w14:paraId="5B6EC99B" w14:textId="77777777" w:rsidR="00393650" w:rsidRDefault="00393650" w:rsidP="00396AD8">
            <w:r>
              <w:t>Unklare und ungleichmäßige Aufgabenverteilung</w:t>
            </w:r>
          </w:p>
        </w:tc>
        <w:tc>
          <w:tcPr>
            <w:tcW w:w="547" w:type="pct"/>
            <w:shd w:val="clear" w:color="auto" w:fill="auto"/>
          </w:tcPr>
          <w:p w14:paraId="44392656" w14:textId="77777777" w:rsidR="00393650" w:rsidRDefault="00393650" w:rsidP="00396AD8">
            <w:r>
              <w:t>niedrig</w:t>
            </w:r>
          </w:p>
        </w:tc>
        <w:tc>
          <w:tcPr>
            <w:tcW w:w="1718" w:type="pct"/>
            <w:shd w:val="clear" w:color="auto" w:fill="auto"/>
          </w:tcPr>
          <w:p w14:paraId="5F8081B7" w14:textId="77777777" w:rsidR="00393650" w:rsidRDefault="00393650" w:rsidP="00393650">
            <w:pPr>
              <w:keepNext/>
            </w:pPr>
            <w:r>
              <w:t>Arbeitspakete klar definieren und die Verteilung vor Beginn des Projekts planen</w:t>
            </w:r>
          </w:p>
        </w:tc>
      </w:tr>
    </w:tbl>
    <w:p w14:paraId="097CAE1E" w14:textId="421283E8" w:rsidR="00D1281B" w:rsidRPr="004776E7" w:rsidRDefault="00393650" w:rsidP="00393650">
      <w:pPr>
        <w:pStyle w:val="Beschriftung"/>
      </w:pPr>
      <w:r>
        <w:t xml:space="preserve">Tab. </w:t>
      </w:r>
      <w:fldSimple w:instr=" SEQ Tab. \* ARABIC ">
        <w:r w:rsidR="00736AF4">
          <w:rPr>
            <w:noProof/>
          </w:rPr>
          <w:t>5</w:t>
        </w:r>
      </w:fldSimple>
      <w:r>
        <w:t xml:space="preserve"> Risikoanalyse</w:t>
      </w:r>
    </w:p>
    <w:p w14:paraId="62ED246B" w14:textId="0A6E04D8" w:rsidR="00114B7E" w:rsidRDefault="00114B7E" w:rsidP="00114B7E">
      <w:pPr>
        <w:pStyle w:val="berschrift2"/>
      </w:pPr>
      <w:bookmarkStart w:id="29" w:name="_Toc503624071"/>
      <w:r>
        <w:lastRenderedPageBreak/>
        <w:t>Projek</w:t>
      </w:r>
      <w:r w:rsidR="007675ED">
        <w:t>t</w:t>
      </w:r>
      <w:r>
        <w:t>abschlussbericht</w:t>
      </w:r>
      <w:bookmarkEnd w:id="29"/>
    </w:p>
    <w:p w14:paraId="39BC84BF" w14:textId="258C1E43" w:rsidR="007675ED" w:rsidRDefault="007675ED" w:rsidP="007675ED">
      <w:pPr>
        <w:pStyle w:val="berschrift3"/>
      </w:pPr>
      <w:bookmarkStart w:id="30" w:name="_Toc503624072"/>
      <w:r>
        <w:t>Projektverlauf</w:t>
      </w:r>
      <w:bookmarkEnd w:id="30"/>
    </w:p>
    <w:p w14:paraId="0B71A70B" w14:textId="2F73E4EB" w:rsidR="007675ED" w:rsidRDefault="007675ED" w:rsidP="007675ED">
      <w:pPr>
        <w:pStyle w:val="berschrift3"/>
      </w:pPr>
      <w:bookmarkStart w:id="31" w:name="_Toc503624073"/>
      <w:r>
        <w:t>Zielerreichung</w:t>
      </w:r>
      <w:bookmarkEnd w:id="31"/>
      <w:r>
        <w:t xml:space="preserve"> </w:t>
      </w:r>
    </w:p>
    <w:p w14:paraId="0C21D5A1" w14:textId="69BDCDAA" w:rsidR="007675ED" w:rsidRDefault="007675ED" w:rsidP="007675ED">
      <w:pPr>
        <w:pStyle w:val="berschrift3"/>
      </w:pPr>
      <w:bookmarkStart w:id="32" w:name="_Toc503624074"/>
      <w:r>
        <w:t>Ausblick</w:t>
      </w:r>
      <w:bookmarkEnd w:id="32"/>
    </w:p>
    <w:p w14:paraId="3187EC38" w14:textId="19D9C108" w:rsidR="00D5685D" w:rsidRDefault="00D5685D" w:rsidP="00D5685D"/>
    <w:p w14:paraId="51CF081A" w14:textId="4186FCBC" w:rsidR="005A6B76" w:rsidRDefault="005A6B76" w:rsidP="00D5685D"/>
    <w:p w14:paraId="729AA2EB" w14:textId="73A08641" w:rsidR="005A6B76" w:rsidRDefault="005A6B76" w:rsidP="00D5685D"/>
    <w:p w14:paraId="704B6FB6" w14:textId="646B9F1C" w:rsidR="005A6B76" w:rsidRDefault="005A6B76" w:rsidP="00D5685D"/>
    <w:p w14:paraId="0FC3E27F" w14:textId="44359098" w:rsidR="005A6B76" w:rsidRDefault="005A6B76" w:rsidP="00D5685D"/>
    <w:p w14:paraId="55F901EA" w14:textId="60985936" w:rsidR="005A6B76" w:rsidRDefault="005A6B76" w:rsidP="00D5685D"/>
    <w:p w14:paraId="4FA36986" w14:textId="3E0020C4" w:rsidR="005A6B76" w:rsidRDefault="005A6B76" w:rsidP="00D5685D"/>
    <w:p w14:paraId="25F5D958" w14:textId="0FBD5D1C" w:rsidR="005A6B76" w:rsidRDefault="005A6B76" w:rsidP="00D5685D"/>
    <w:p w14:paraId="6EA9B7B6" w14:textId="7CC714CC" w:rsidR="005A6B76" w:rsidRDefault="005A6B76" w:rsidP="00D5685D"/>
    <w:p w14:paraId="7C75E272" w14:textId="77E3B07B" w:rsidR="005A6B76" w:rsidRDefault="005A6B76" w:rsidP="00D5685D"/>
    <w:p w14:paraId="74F65332" w14:textId="211C228B" w:rsidR="005A6B76" w:rsidRDefault="005A6B76" w:rsidP="00D5685D"/>
    <w:p w14:paraId="4F65F527" w14:textId="3440615F" w:rsidR="005A6B76" w:rsidRDefault="005A6B76" w:rsidP="00D5685D"/>
    <w:p w14:paraId="24E45873" w14:textId="2BD5B860" w:rsidR="005A6B76" w:rsidRDefault="005A6B76" w:rsidP="00D5685D"/>
    <w:p w14:paraId="410EF77E" w14:textId="252E73C7" w:rsidR="005A6B76" w:rsidRDefault="005A6B76" w:rsidP="00D5685D"/>
    <w:p w14:paraId="021C5B16" w14:textId="09222DBF" w:rsidR="005A6B76" w:rsidRDefault="005A6B76" w:rsidP="00D5685D"/>
    <w:p w14:paraId="7F41B4B3" w14:textId="45640CB9" w:rsidR="005A6B76" w:rsidRDefault="005A6B76" w:rsidP="00D5685D"/>
    <w:p w14:paraId="2A49011B" w14:textId="2A8EC2B3" w:rsidR="005A6B76" w:rsidRDefault="005A6B76" w:rsidP="00D5685D"/>
    <w:p w14:paraId="41D00B25" w14:textId="47ACBC3A" w:rsidR="005A6B76" w:rsidRDefault="005A6B76" w:rsidP="00D5685D"/>
    <w:p w14:paraId="48BDE525" w14:textId="0BE1C1A5" w:rsidR="005A6B76" w:rsidRDefault="005A6B76" w:rsidP="00D5685D"/>
    <w:p w14:paraId="6ECE961A" w14:textId="2648CD3B" w:rsidR="005A6B76" w:rsidRDefault="005A6B76" w:rsidP="00D5685D"/>
    <w:p w14:paraId="51F60E66" w14:textId="5F01EDC1" w:rsidR="005A6B76" w:rsidRDefault="005A6B76" w:rsidP="00D5685D"/>
    <w:p w14:paraId="680AF0C8" w14:textId="477335F3" w:rsidR="005A6B76" w:rsidRDefault="005A6B76" w:rsidP="00D5685D"/>
    <w:p w14:paraId="29E986A7" w14:textId="7C5ACF64" w:rsidR="005A6B76" w:rsidRDefault="005A6B76" w:rsidP="00D5685D"/>
    <w:p w14:paraId="42D3214B" w14:textId="3B4CF3C7" w:rsidR="005A6B76" w:rsidRDefault="005A6B76" w:rsidP="00D5685D"/>
    <w:p w14:paraId="1230F409" w14:textId="1DCF8FD0" w:rsidR="005A6B76" w:rsidRDefault="005A6B76" w:rsidP="00D5685D"/>
    <w:p w14:paraId="3ECCEBBD" w14:textId="55F6CFF1" w:rsidR="005A6B76" w:rsidRDefault="005A6B76" w:rsidP="00D5685D"/>
    <w:p w14:paraId="789433AE" w14:textId="141D6594" w:rsidR="005A6B76" w:rsidRDefault="005A6B76" w:rsidP="00D5685D"/>
    <w:p w14:paraId="46CE8880" w14:textId="241F4BE7" w:rsidR="005A6B76" w:rsidRDefault="005A6B76" w:rsidP="00D5685D"/>
    <w:p w14:paraId="5FAFB5B5" w14:textId="10625A82" w:rsidR="005A6B76" w:rsidRDefault="005A6B76" w:rsidP="00D5685D"/>
    <w:p w14:paraId="2836DFE1" w14:textId="37B7EAD9" w:rsidR="005A6B76" w:rsidRDefault="005A6B76" w:rsidP="00D5685D"/>
    <w:p w14:paraId="25B945C6" w14:textId="0412062C" w:rsidR="005A6B76" w:rsidRDefault="005A6B76" w:rsidP="00D5685D"/>
    <w:p w14:paraId="428369A7" w14:textId="7CA3B308" w:rsidR="005A6B76" w:rsidRDefault="005A6B76" w:rsidP="00D5685D"/>
    <w:p w14:paraId="2F18432D" w14:textId="17531B8F" w:rsidR="005A6B76" w:rsidRDefault="005A6B76" w:rsidP="00D5685D"/>
    <w:p w14:paraId="6A54EEED" w14:textId="122454EA" w:rsidR="005A6B76" w:rsidRDefault="005A6B76" w:rsidP="00D5685D"/>
    <w:p w14:paraId="16DA47AA" w14:textId="77777777" w:rsidR="005A6B76" w:rsidRPr="00D5685D" w:rsidRDefault="005A6B76" w:rsidP="00D5685D"/>
    <w:p w14:paraId="7D3FEEAC" w14:textId="424458AA" w:rsidR="00FD01F6" w:rsidRDefault="00FD01F6" w:rsidP="005A6B76">
      <w:pPr>
        <w:pStyle w:val="berschrift1"/>
      </w:pPr>
      <w:bookmarkStart w:id="33" w:name="_Toc503624075"/>
      <w:r>
        <w:lastRenderedPageBreak/>
        <w:t>Analyse – und Evaluierungsphase</w:t>
      </w:r>
      <w:bookmarkEnd w:id="33"/>
      <w:r w:rsidR="003565C8">
        <w:t xml:space="preserve"> </w:t>
      </w:r>
    </w:p>
    <w:p w14:paraId="7B37FCFC" w14:textId="3F60BB86" w:rsidR="005A6B76" w:rsidRDefault="005A6B76" w:rsidP="005A6B76">
      <w:r>
        <w:t>[Text]</w:t>
      </w:r>
    </w:p>
    <w:p w14:paraId="1DD3EEA9" w14:textId="0A80C7D9" w:rsidR="005A6B76" w:rsidRDefault="005A6B76" w:rsidP="005A6B76"/>
    <w:p w14:paraId="097F7FDD" w14:textId="198DF983" w:rsidR="005A6B76" w:rsidRDefault="005A6B76" w:rsidP="005A6B76"/>
    <w:p w14:paraId="76A9C604" w14:textId="40FD60DB" w:rsidR="005A6B76" w:rsidRDefault="005A6B76" w:rsidP="005A6B76"/>
    <w:p w14:paraId="537995A9" w14:textId="65EB1740" w:rsidR="00716A2F" w:rsidRDefault="00716A2F" w:rsidP="005A6B76"/>
    <w:p w14:paraId="06E7F0F5" w14:textId="14BD3E4B" w:rsidR="00716A2F" w:rsidRDefault="00716A2F" w:rsidP="005A6B76"/>
    <w:p w14:paraId="3B0B72E7" w14:textId="021E68C4" w:rsidR="00716A2F" w:rsidRDefault="00716A2F" w:rsidP="005A6B76"/>
    <w:p w14:paraId="63A5DC66" w14:textId="75F22D06" w:rsidR="00716A2F" w:rsidRDefault="00716A2F" w:rsidP="005A6B76"/>
    <w:p w14:paraId="66B6265B" w14:textId="7257F533" w:rsidR="00716A2F" w:rsidRDefault="00716A2F" w:rsidP="005A6B76"/>
    <w:p w14:paraId="33669ADE" w14:textId="7BCA7FFF" w:rsidR="00716A2F" w:rsidRDefault="00716A2F" w:rsidP="005A6B76"/>
    <w:p w14:paraId="229D43E3" w14:textId="483CEF29" w:rsidR="00716A2F" w:rsidRDefault="00716A2F" w:rsidP="005A6B76"/>
    <w:p w14:paraId="64AFCA8A" w14:textId="7626AFD5" w:rsidR="00716A2F" w:rsidRDefault="00716A2F" w:rsidP="005A6B76"/>
    <w:p w14:paraId="4534645B" w14:textId="502CA192" w:rsidR="00716A2F" w:rsidRDefault="00716A2F" w:rsidP="005A6B76"/>
    <w:p w14:paraId="5B3F4716" w14:textId="1CE05A0D" w:rsidR="00716A2F" w:rsidRDefault="00716A2F" w:rsidP="005A6B76"/>
    <w:p w14:paraId="65EB5D5E" w14:textId="00A57E0A" w:rsidR="00716A2F" w:rsidRDefault="00716A2F" w:rsidP="005A6B76"/>
    <w:p w14:paraId="67E0E879" w14:textId="196CB518" w:rsidR="00716A2F" w:rsidRDefault="00716A2F" w:rsidP="005A6B76"/>
    <w:p w14:paraId="7A6C1C2D" w14:textId="55D46689" w:rsidR="00716A2F" w:rsidRDefault="00716A2F" w:rsidP="005A6B76"/>
    <w:p w14:paraId="506E81D1" w14:textId="3F88D1A8" w:rsidR="00716A2F" w:rsidRDefault="00716A2F" w:rsidP="005A6B76"/>
    <w:p w14:paraId="7EDFDE96" w14:textId="6D6B2869" w:rsidR="00716A2F" w:rsidRDefault="00716A2F" w:rsidP="005A6B76"/>
    <w:p w14:paraId="42FA312A" w14:textId="3E564881" w:rsidR="00716A2F" w:rsidRDefault="00716A2F" w:rsidP="005A6B76"/>
    <w:p w14:paraId="0F28507D" w14:textId="0BCE3942" w:rsidR="00716A2F" w:rsidRDefault="00716A2F" w:rsidP="005A6B76"/>
    <w:p w14:paraId="0177481C" w14:textId="21A65D94" w:rsidR="00716A2F" w:rsidRDefault="00716A2F" w:rsidP="005A6B76"/>
    <w:p w14:paraId="0660C8AB" w14:textId="73E2A37D" w:rsidR="00716A2F" w:rsidRDefault="00716A2F" w:rsidP="005A6B76"/>
    <w:p w14:paraId="58A6F682" w14:textId="503171DB" w:rsidR="00716A2F" w:rsidRDefault="00716A2F" w:rsidP="005A6B76"/>
    <w:p w14:paraId="13E9B507" w14:textId="1D5EEE68" w:rsidR="00716A2F" w:rsidRDefault="00716A2F" w:rsidP="005A6B76"/>
    <w:p w14:paraId="5DECD4AF" w14:textId="072B57E0" w:rsidR="00716A2F" w:rsidRDefault="00716A2F" w:rsidP="005A6B76"/>
    <w:p w14:paraId="24D6D2AA" w14:textId="199388E6" w:rsidR="00716A2F" w:rsidRDefault="00716A2F" w:rsidP="005A6B76"/>
    <w:p w14:paraId="4BF796DA" w14:textId="56B14A91" w:rsidR="00716A2F" w:rsidRDefault="00716A2F" w:rsidP="005A6B76"/>
    <w:p w14:paraId="6A86723E" w14:textId="6AE00C07" w:rsidR="00716A2F" w:rsidRDefault="00716A2F" w:rsidP="005A6B76"/>
    <w:p w14:paraId="303A61A1" w14:textId="30B900C6" w:rsidR="00716A2F" w:rsidRDefault="00716A2F" w:rsidP="005A6B76"/>
    <w:p w14:paraId="445F8698" w14:textId="11DF8160" w:rsidR="00716A2F" w:rsidRDefault="00716A2F" w:rsidP="005A6B76"/>
    <w:p w14:paraId="4672FDD7" w14:textId="734E6A2D" w:rsidR="00716A2F" w:rsidRDefault="00716A2F" w:rsidP="005A6B76"/>
    <w:p w14:paraId="224C359D" w14:textId="20E67C75" w:rsidR="00716A2F" w:rsidRDefault="00716A2F" w:rsidP="005A6B76"/>
    <w:p w14:paraId="45415DB5" w14:textId="0AE1CCC6" w:rsidR="00716A2F" w:rsidRDefault="00716A2F" w:rsidP="005A6B76"/>
    <w:p w14:paraId="13798CF1" w14:textId="0E82CA95" w:rsidR="00716A2F" w:rsidRDefault="00716A2F" w:rsidP="005A6B76"/>
    <w:p w14:paraId="4AA26050" w14:textId="69B3D86A" w:rsidR="00716A2F" w:rsidRDefault="00716A2F" w:rsidP="005A6B76"/>
    <w:p w14:paraId="20D9567C" w14:textId="77777777" w:rsidR="00716A2F" w:rsidRPr="005A6B76" w:rsidRDefault="00716A2F" w:rsidP="005A6B76"/>
    <w:p w14:paraId="1AEA7AED" w14:textId="477EE405" w:rsidR="003565C8" w:rsidRDefault="003565C8" w:rsidP="003565C8"/>
    <w:p w14:paraId="69FE7466" w14:textId="1A1B0850" w:rsidR="003565C8" w:rsidRDefault="003565C8" w:rsidP="003565C8">
      <w:pPr>
        <w:pStyle w:val="berschrift2"/>
      </w:pPr>
      <w:bookmarkStart w:id="34" w:name="_Toc503624076"/>
      <w:r>
        <w:lastRenderedPageBreak/>
        <w:t>Evaluierung Bestellsystem</w:t>
      </w:r>
      <w:bookmarkEnd w:id="34"/>
      <w:r>
        <w:t xml:space="preserve"> </w:t>
      </w:r>
    </w:p>
    <w:p w14:paraId="7994134F" w14:textId="77777777" w:rsidR="00280529" w:rsidRDefault="00280529" w:rsidP="00280529">
      <w:r>
        <w:t xml:space="preserve">Bevor die Entwicklung des Bestellsystems wurden zwei der bekanntesten, bereits vorhandene Alternativen zum Bestellsystem evaluiert. Dabei war es wichtig, herauszufinden wie man sich von Mitbewerbern abheben kann. </w:t>
      </w:r>
    </w:p>
    <w:p w14:paraId="1A1AA820" w14:textId="77777777" w:rsidR="00280529" w:rsidRPr="00280529" w:rsidRDefault="00280529" w:rsidP="00280529"/>
    <w:p w14:paraId="4CB19DD7" w14:textId="2150EBAA" w:rsidR="003565C8" w:rsidRDefault="003565C8" w:rsidP="003565C8">
      <w:pPr>
        <w:pStyle w:val="berschrift3"/>
      </w:pPr>
      <w:bookmarkStart w:id="35" w:name="_Toc503624077"/>
      <w:commentRangeStart w:id="36"/>
      <w:r>
        <w:t>Lieferservice.at</w:t>
      </w:r>
      <w:bookmarkEnd w:id="35"/>
    </w:p>
    <w:p w14:paraId="386DA1AA" w14:textId="672DBD0D" w:rsidR="00E04D05" w:rsidRDefault="00E04D05" w:rsidP="00E04D05">
      <w:r w:rsidRPr="00252907">
        <w:rPr>
          <w:i/>
        </w:rPr>
        <w:t>lieferservice.at</w:t>
      </w:r>
      <w:r w:rsidRPr="00252907">
        <w:t xml:space="preserve"> ist eine </w:t>
      </w:r>
      <w:r>
        <w:t xml:space="preserve">Tochtergesellschaft von Takeaway.com, und ist in vielen anderen europäischen Ländern unter anderen Namen wie z.B. </w:t>
      </w:r>
      <w:r>
        <w:rPr>
          <w:i/>
        </w:rPr>
        <w:t xml:space="preserve">lieferando.de </w:t>
      </w:r>
      <w:r>
        <w:t xml:space="preserve">in Deutschland oder </w:t>
      </w:r>
      <w:r>
        <w:rPr>
          <w:i/>
        </w:rPr>
        <w:t xml:space="preserve">pizza.fr </w:t>
      </w:r>
      <w:r>
        <w:t xml:space="preserve">in Frankreich bekannt. Die Webapplikation bietet ein modernes Design, welches aber von vielen Benutzern als unübersichtlich bezeichnet wird. Außerdem fokussiert sich </w:t>
      </w:r>
      <w:r>
        <w:rPr>
          <w:i/>
        </w:rPr>
        <w:t>lieferservice.at</w:t>
      </w:r>
      <w:r>
        <w:t xml:space="preserve"> nur auf große Unternehmen, kleine lokale Mitbewerber haben eine geringe Chance bei dieser Plattform ihr Bekanntheitsgrad zu steigern.</w:t>
      </w:r>
    </w:p>
    <w:p w14:paraId="60BA952E" w14:textId="77777777" w:rsidR="00E04D05" w:rsidRPr="00E04D05" w:rsidRDefault="00E04D05" w:rsidP="00E04D05"/>
    <w:p w14:paraId="17B61A69" w14:textId="43F0B1C8" w:rsidR="003565C8" w:rsidRDefault="00766FE6" w:rsidP="003565C8">
      <w:pPr>
        <w:pStyle w:val="berschrift3"/>
      </w:pPr>
      <w:bookmarkStart w:id="37" w:name="_Toc503624078"/>
      <w:r>
        <w:t>M</w:t>
      </w:r>
      <w:r w:rsidR="003565C8">
        <w:t>jam.at</w:t>
      </w:r>
      <w:commentRangeEnd w:id="36"/>
      <w:r w:rsidR="003565C8">
        <w:rPr>
          <w:rStyle w:val="Kommentarzeichen"/>
          <w:rFonts w:asciiTheme="minorHAnsi" w:eastAsiaTheme="minorHAnsi" w:hAnsiTheme="minorHAnsi" w:cstheme="minorBidi"/>
          <w:color w:val="auto"/>
        </w:rPr>
        <w:commentReference w:id="36"/>
      </w:r>
      <w:bookmarkEnd w:id="37"/>
    </w:p>
    <w:p w14:paraId="637A2188" w14:textId="7F842D45" w:rsidR="002A7085" w:rsidRPr="000426DF" w:rsidRDefault="002A7085" w:rsidP="002A7085">
      <w:r>
        <w:rPr>
          <w:i/>
        </w:rPr>
        <w:t>mjam.at</w:t>
      </w:r>
      <w:r>
        <w:t xml:space="preserve"> wurde von dem Wiener Angelo Laub im Jahre 2008 entwickelt, und ist zurzeit der Marktführer in Österreich. Dieses Lieferservice hat ebenfalls ein modernes Design, auch der Aufbau bzw. Struktur der Applikation ist übersichtlich. Jedoch verlangt </w:t>
      </w:r>
      <w:r>
        <w:rPr>
          <w:i/>
        </w:rPr>
        <w:t>mjam.at</w:t>
      </w:r>
      <w:r>
        <w:t xml:space="preserve">, im Vergleich zu den anderen Bestellsystemen eine relativ hohe Provision pro Bestellung von den Gastronomen. Die Provision variiert sich zwischen 12% - 20%, dies hängt vom jeweiligen Vertrag ab. </w:t>
      </w:r>
    </w:p>
    <w:p w14:paraId="03E11B3A" w14:textId="77777777" w:rsidR="002A7085" w:rsidRPr="002A7085" w:rsidRDefault="002A7085" w:rsidP="002A7085"/>
    <w:p w14:paraId="6C27B46D" w14:textId="13D0486C" w:rsidR="003565C8" w:rsidRDefault="003565C8" w:rsidP="003565C8">
      <w:pPr>
        <w:pStyle w:val="berschrift3"/>
      </w:pPr>
      <w:bookmarkStart w:id="38" w:name="_Toc503624079"/>
      <w:r>
        <w:t>Foodora</w:t>
      </w:r>
      <w:bookmarkEnd w:id="38"/>
    </w:p>
    <w:p w14:paraId="2D36A868" w14:textId="77777777" w:rsidR="001A66EA" w:rsidRPr="00032397" w:rsidRDefault="001A66EA" w:rsidP="001A66EA">
      <w:r>
        <w:rPr>
          <w:i/>
        </w:rPr>
        <w:t xml:space="preserve">foodora </w:t>
      </w:r>
      <w:r>
        <w:t xml:space="preserve">wurde im Jahre 2014 entwickelt, und ist für den europäischen Markt gedacht. Diese Plattform konnte sich in Österreich noch nicht durchsetzen, und hat deswegen auch nicht viele Benutzern. Für das Unternehmen Gart Bistro lohnt es sich deshalb nicht, über dieses Bestellsystem ihre Speisen anzubieten. </w:t>
      </w:r>
    </w:p>
    <w:p w14:paraId="38770850" w14:textId="77777777" w:rsidR="001A66EA" w:rsidRPr="001A66EA" w:rsidRDefault="001A66EA" w:rsidP="001A66EA"/>
    <w:p w14:paraId="5BE0616A" w14:textId="3B0ABE1D" w:rsidR="003565C8" w:rsidRDefault="003565C8" w:rsidP="003565C8">
      <w:pPr>
        <w:pStyle w:val="berschrift3"/>
      </w:pPr>
      <w:bookmarkStart w:id="39" w:name="_Toc503624080"/>
      <w:r>
        <w:t>Foodpanda</w:t>
      </w:r>
      <w:bookmarkEnd w:id="39"/>
    </w:p>
    <w:p w14:paraId="0F16221E" w14:textId="77777777" w:rsidR="001F54B4" w:rsidRPr="00500458" w:rsidRDefault="001F54B4" w:rsidP="001F54B4">
      <w:r>
        <w:rPr>
          <w:i/>
        </w:rPr>
        <w:t>foodpanda</w:t>
      </w:r>
      <w:r>
        <w:t xml:space="preserve"> hat das gleiche Problem wie </w:t>
      </w:r>
      <w:r>
        <w:rPr>
          <w:i/>
        </w:rPr>
        <w:t>foodora</w:t>
      </w:r>
      <w:r>
        <w:t xml:space="preserve">, diese Applikation wurde von den zwei großen Konkurrenten </w:t>
      </w:r>
      <w:r>
        <w:rPr>
          <w:i/>
        </w:rPr>
        <w:t xml:space="preserve">mjam.at </w:t>
      </w:r>
      <w:r>
        <w:t xml:space="preserve">und </w:t>
      </w:r>
      <w:r>
        <w:rPr>
          <w:i/>
        </w:rPr>
        <w:t>lieferservie.at</w:t>
      </w:r>
      <w:r>
        <w:t xml:space="preserve"> verdrängt. Das Bestellsystem fokussiert sich auf die Kategorisierung der Restaurants, um für den Benutzer die Suche nach neuen Restaurants zu erleichtern. Gart Bistro bietet italienische und orientalische Gerichte an, und deswegen müssen sie sich für eine Kategorie entscheiden. Dies kann zu Verlust an potenziellen Kunden führen.</w:t>
      </w:r>
    </w:p>
    <w:p w14:paraId="262C415E" w14:textId="408EAB45" w:rsidR="001F54B4" w:rsidRDefault="001F54B4" w:rsidP="001F54B4"/>
    <w:p w14:paraId="3C4D5A8C" w14:textId="17994D03" w:rsidR="006A0761" w:rsidRDefault="006A0761" w:rsidP="001F54B4"/>
    <w:p w14:paraId="6F2C1EBD" w14:textId="7CE619BA" w:rsidR="006A0761" w:rsidRDefault="006A0761" w:rsidP="001F54B4"/>
    <w:p w14:paraId="2275F513" w14:textId="30D0BC25" w:rsidR="006A0761" w:rsidRDefault="006A0761" w:rsidP="001F54B4"/>
    <w:p w14:paraId="52CEA418" w14:textId="279BECAF" w:rsidR="006A0761" w:rsidRDefault="006A0761" w:rsidP="001F54B4"/>
    <w:p w14:paraId="23D3BFE8" w14:textId="57C6F42E" w:rsidR="006A0761" w:rsidRDefault="006A0761" w:rsidP="001F54B4"/>
    <w:p w14:paraId="06927224" w14:textId="65640E01" w:rsidR="006A0761" w:rsidRDefault="006A0761" w:rsidP="001F54B4"/>
    <w:p w14:paraId="4A7A1A66" w14:textId="6D08772B" w:rsidR="006A0761" w:rsidRDefault="006A0761" w:rsidP="001F54B4"/>
    <w:p w14:paraId="78D08E40" w14:textId="77777777" w:rsidR="006A0761" w:rsidRPr="001F54B4" w:rsidRDefault="006A0761" w:rsidP="001F54B4"/>
    <w:p w14:paraId="3111E5D4" w14:textId="59C4FD6E" w:rsidR="003565C8" w:rsidRDefault="003565C8" w:rsidP="003565C8">
      <w:pPr>
        <w:pStyle w:val="berschrift3"/>
      </w:pPr>
      <w:bookmarkStart w:id="40" w:name="_Toc503624081"/>
      <w:r>
        <w:lastRenderedPageBreak/>
        <w:t>Zusammenfassung</w:t>
      </w:r>
      <w:bookmarkEnd w:id="40"/>
    </w:p>
    <w:p w14:paraId="38567AB7" w14:textId="060D2E2D" w:rsidR="006A0761" w:rsidRDefault="006A0761" w:rsidP="006A0761">
      <w:r>
        <w:t xml:space="preserve">In der nachfolgenden Tabelle werden die Vor- und Nachteile, der oben genannten Bestellsystemen </w:t>
      </w:r>
      <w:r>
        <w:t>mit deren Vor- und Nachteilen aufgelistet.</w:t>
      </w:r>
    </w:p>
    <w:p w14:paraId="42B11F95" w14:textId="77777777" w:rsidR="00A865B3" w:rsidRDefault="00A865B3" w:rsidP="006A0761"/>
    <w:tbl>
      <w:tblPr>
        <w:tblStyle w:val="Tabellenraster"/>
        <w:tblW w:w="5000" w:type="pct"/>
        <w:tblLook w:val="04A0" w:firstRow="1" w:lastRow="0" w:firstColumn="1" w:lastColumn="0" w:noHBand="0" w:noVBand="1"/>
      </w:tblPr>
      <w:tblGrid>
        <w:gridCol w:w="3020"/>
        <w:gridCol w:w="3021"/>
        <w:gridCol w:w="3021"/>
      </w:tblGrid>
      <w:tr w:rsidR="00A865B3" w14:paraId="66AEC245" w14:textId="77777777" w:rsidTr="00A865B3">
        <w:tc>
          <w:tcPr>
            <w:tcW w:w="1666" w:type="pct"/>
            <w:shd w:val="clear" w:color="auto" w:fill="70AD47" w:themeFill="accent6"/>
          </w:tcPr>
          <w:p w14:paraId="1C0F06B0" w14:textId="77777777" w:rsidR="00A865B3" w:rsidRPr="001E76C7" w:rsidRDefault="00A865B3" w:rsidP="00396AD8">
            <w:pPr>
              <w:rPr>
                <w:b/>
              </w:rPr>
            </w:pPr>
            <w:r>
              <w:rPr>
                <w:b/>
              </w:rPr>
              <w:t>Alternative</w:t>
            </w:r>
          </w:p>
        </w:tc>
        <w:tc>
          <w:tcPr>
            <w:tcW w:w="1667" w:type="pct"/>
            <w:shd w:val="clear" w:color="auto" w:fill="70AD47" w:themeFill="accent6"/>
          </w:tcPr>
          <w:p w14:paraId="07806023" w14:textId="77777777" w:rsidR="00A865B3" w:rsidRPr="001E76C7" w:rsidRDefault="00A865B3" w:rsidP="00396AD8">
            <w:pPr>
              <w:rPr>
                <w:b/>
              </w:rPr>
            </w:pPr>
            <w:r>
              <w:rPr>
                <w:b/>
              </w:rPr>
              <w:t>Vorteile</w:t>
            </w:r>
          </w:p>
        </w:tc>
        <w:tc>
          <w:tcPr>
            <w:tcW w:w="1667" w:type="pct"/>
            <w:shd w:val="clear" w:color="auto" w:fill="70AD47" w:themeFill="accent6"/>
          </w:tcPr>
          <w:p w14:paraId="62F4DC27" w14:textId="77777777" w:rsidR="00A865B3" w:rsidRPr="001E76C7" w:rsidRDefault="00A865B3" w:rsidP="00396AD8">
            <w:pPr>
              <w:rPr>
                <w:b/>
              </w:rPr>
            </w:pPr>
            <w:r>
              <w:rPr>
                <w:b/>
              </w:rPr>
              <w:t>Nachteile</w:t>
            </w:r>
          </w:p>
        </w:tc>
      </w:tr>
      <w:tr w:rsidR="00A865B3" w14:paraId="65A8B06D" w14:textId="77777777" w:rsidTr="00A865B3">
        <w:tc>
          <w:tcPr>
            <w:tcW w:w="1666" w:type="pct"/>
          </w:tcPr>
          <w:p w14:paraId="595FC5CE" w14:textId="77777777" w:rsidR="00A865B3" w:rsidRPr="001E76C7" w:rsidRDefault="00A865B3" w:rsidP="00396AD8">
            <w:pPr>
              <w:rPr>
                <w:i/>
              </w:rPr>
            </w:pPr>
            <w:r>
              <w:rPr>
                <w:i/>
              </w:rPr>
              <w:t>lieferservice.at</w:t>
            </w:r>
          </w:p>
        </w:tc>
        <w:tc>
          <w:tcPr>
            <w:tcW w:w="1667" w:type="pct"/>
          </w:tcPr>
          <w:p w14:paraId="4A344986" w14:textId="77777777" w:rsidR="00A865B3" w:rsidRDefault="00A865B3" w:rsidP="00A865B3">
            <w:pPr>
              <w:pStyle w:val="Listenabsatz"/>
              <w:numPr>
                <w:ilvl w:val="0"/>
                <w:numId w:val="17"/>
              </w:numPr>
            </w:pPr>
            <w:r>
              <w:t>Hat viele Anwender im Gegensatz zu den Konkurrenten</w:t>
            </w:r>
          </w:p>
          <w:p w14:paraId="52F583C7" w14:textId="77777777" w:rsidR="00A865B3" w:rsidRDefault="00A865B3" w:rsidP="00A865B3">
            <w:pPr>
              <w:pStyle w:val="Listenabsatz"/>
              <w:numPr>
                <w:ilvl w:val="0"/>
                <w:numId w:val="17"/>
              </w:numPr>
            </w:pPr>
            <w:r>
              <w:t>Geringe Provision pro Bestellung</w:t>
            </w:r>
          </w:p>
        </w:tc>
        <w:tc>
          <w:tcPr>
            <w:tcW w:w="1667" w:type="pct"/>
          </w:tcPr>
          <w:p w14:paraId="2FCD4AED" w14:textId="77777777" w:rsidR="00A865B3" w:rsidRDefault="00A865B3" w:rsidP="00A865B3">
            <w:pPr>
              <w:pStyle w:val="Listenabsatz"/>
              <w:numPr>
                <w:ilvl w:val="0"/>
                <w:numId w:val="17"/>
              </w:numPr>
            </w:pPr>
            <w:r>
              <w:t>Sehr viele Konkurrenten für Gart Bistro</w:t>
            </w:r>
          </w:p>
          <w:p w14:paraId="71C03392" w14:textId="77777777" w:rsidR="00A865B3" w:rsidRDefault="00A865B3" w:rsidP="00A865B3">
            <w:pPr>
              <w:pStyle w:val="Listenabsatz"/>
              <w:numPr>
                <w:ilvl w:val="0"/>
                <w:numId w:val="17"/>
              </w:numPr>
            </w:pPr>
            <w:r>
              <w:t>Unübersichtlich für Kunden</w:t>
            </w:r>
          </w:p>
          <w:p w14:paraId="75876132" w14:textId="77777777" w:rsidR="00A865B3" w:rsidRDefault="00A865B3" w:rsidP="00A865B3">
            <w:pPr>
              <w:pStyle w:val="Listenabsatz"/>
              <w:numPr>
                <w:ilvl w:val="0"/>
                <w:numId w:val="17"/>
              </w:numPr>
            </w:pPr>
            <w:r>
              <w:t>FÄLLT NICHTS EIN</w:t>
            </w:r>
          </w:p>
        </w:tc>
      </w:tr>
      <w:tr w:rsidR="00A865B3" w14:paraId="2F09FFB4" w14:textId="77777777" w:rsidTr="00A865B3">
        <w:tc>
          <w:tcPr>
            <w:tcW w:w="1666" w:type="pct"/>
          </w:tcPr>
          <w:p w14:paraId="138529C8" w14:textId="77777777" w:rsidR="00A865B3" w:rsidRPr="00293D14" w:rsidRDefault="00A865B3" w:rsidP="00396AD8">
            <w:pPr>
              <w:rPr>
                <w:i/>
              </w:rPr>
            </w:pPr>
            <w:r>
              <w:rPr>
                <w:i/>
              </w:rPr>
              <w:t>mjam.at</w:t>
            </w:r>
          </w:p>
        </w:tc>
        <w:tc>
          <w:tcPr>
            <w:tcW w:w="1667" w:type="pct"/>
          </w:tcPr>
          <w:p w14:paraId="76A08B82" w14:textId="77777777" w:rsidR="00A865B3" w:rsidRDefault="00A865B3" w:rsidP="00A865B3">
            <w:pPr>
              <w:pStyle w:val="Listenabsatz"/>
              <w:numPr>
                <w:ilvl w:val="0"/>
                <w:numId w:val="17"/>
              </w:numPr>
            </w:pPr>
            <w:r>
              <w:t>Modernes Design und übersichtliche Struktur</w:t>
            </w:r>
          </w:p>
          <w:p w14:paraId="081500BA" w14:textId="77777777" w:rsidR="00A865B3" w:rsidRDefault="00A865B3" w:rsidP="00A865B3">
            <w:pPr>
              <w:pStyle w:val="Listenabsatz"/>
              <w:numPr>
                <w:ilvl w:val="0"/>
                <w:numId w:val="17"/>
              </w:numPr>
            </w:pPr>
            <w:r>
              <w:t xml:space="preserve">Die Marktführer, hat die meisten Anwender </w:t>
            </w:r>
          </w:p>
        </w:tc>
        <w:tc>
          <w:tcPr>
            <w:tcW w:w="1667" w:type="pct"/>
          </w:tcPr>
          <w:p w14:paraId="28C994D9" w14:textId="77777777" w:rsidR="00A865B3" w:rsidRDefault="00A865B3" w:rsidP="00A865B3">
            <w:pPr>
              <w:pStyle w:val="Listenabsatz"/>
              <w:numPr>
                <w:ilvl w:val="0"/>
                <w:numId w:val="17"/>
              </w:numPr>
            </w:pPr>
            <w:r>
              <w:t>Hohe Provision pro Bestellung für Gastronomen</w:t>
            </w:r>
          </w:p>
          <w:p w14:paraId="586001ED" w14:textId="77777777" w:rsidR="00A865B3" w:rsidRDefault="00A865B3" w:rsidP="00A865B3">
            <w:pPr>
              <w:pStyle w:val="Listenabsatz"/>
              <w:numPr>
                <w:ilvl w:val="0"/>
                <w:numId w:val="17"/>
              </w:numPr>
            </w:pPr>
            <w:r>
              <w:t>Sehr viele Konkurrenten für Gart Bistro</w:t>
            </w:r>
          </w:p>
          <w:p w14:paraId="7636CAAB" w14:textId="77777777" w:rsidR="00A865B3" w:rsidRDefault="00A865B3" w:rsidP="00396AD8">
            <w:pPr>
              <w:pStyle w:val="Listenabsatz"/>
            </w:pPr>
          </w:p>
        </w:tc>
      </w:tr>
      <w:tr w:rsidR="00A865B3" w14:paraId="6F6810FF" w14:textId="77777777" w:rsidTr="00A865B3">
        <w:tc>
          <w:tcPr>
            <w:tcW w:w="1666" w:type="pct"/>
          </w:tcPr>
          <w:p w14:paraId="2DA3605A" w14:textId="77777777" w:rsidR="00A865B3" w:rsidRPr="00B71880" w:rsidRDefault="00A865B3" w:rsidP="00396AD8">
            <w:pPr>
              <w:rPr>
                <w:i/>
              </w:rPr>
            </w:pPr>
            <w:r>
              <w:rPr>
                <w:i/>
              </w:rPr>
              <w:t>foodora</w:t>
            </w:r>
          </w:p>
        </w:tc>
        <w:tc>
          <w:tcPr>
            <w:tcW w:w="1667" w:type="pct"/>
          </w:tcPr>
          <w:p w14:paraId="6FB42CDE" w14:textId="77777777" w:rsidR="00A865B3" w:rsidRDefault="00A865B3" w:rsidP="00A865B3">
            <w:pPr>
              <w:pStyle w:val="Listenabsatz"/>
              <w:numPr>
                <w:ilvl w:val="0"/>
                <w:numId w:val="17"/>
              </w:numPr>
            </w:pPr>
            <w:r>
              <w:t xml:space="preserve">Wenige lokale Unternehmen </w:t>
            </w:r>
            <w:r>
              <w:sym w:font="Wingdings" w:char="F0E0"/>
            </w:r>
            <w:r>
              <w:t xml:space="preserve"> Gart Bistro bessere Chancen Kunden auf sich aufmerksam zu machen</w:t>
            </w:r>
          </w:p>
          <w:p w14:paraId="6E2A281F" w14:textId="77777777" w:rsidR="00A865B3" w:rsidRDefault="00A865B3" w:rsidP="00396AD8">
            <w:pPr>
              <w:pStyle w:val="Listenabsatz"/>
            </w:pPr>
          </w:p>
        </w:tc>
        <w:tc>
          <w:tcPr>
            <w:tcW w:w="1667" w:type="pct"/>
          </w:tcPr>
          <w:p w14:paraId="6252279E" w14:textId="77777777" w:rsidR="00A865B3" w:rsidRDefault="00A865B3" w:rsidP="00A865B3">
            <w:pPr>
              <w:pStyle w:val="Listenabsatz"/>
              <w:numPr>
                <w:ilvl w:val="0"/>
                <w:numId w:val="17"/>
              </w:numPr>
            </w:pPr>
            <w:r>
              <w:t>Relativ unbekannt, hat also wenige Anwender</w:t>
            </w:r>
          </w:p>
          <w:p w14:paraId="04C6CA12" w14:textId="77777777" w:rsidR="00A865B3" w:rsidRDefault="00A865B3" w:rsidP="00A865B3">
            <w:pPr>
              <w:pStyle w:val="Listenabsatz"/>
              <w:numPr>
                <w:ilvl w:val="0"/>
                <w:numId w:val="17"/>
              </w:numPr>
            </w:pPr>
            <w:r>
              <w:t>Kundensupport mangelhaft</w:t>
            </w:r>
          </w:p>
          <w:p w14:paraId="5942B6B5" w14:textId="77777777" w:rsidR="00A865B3" w:rsidRDefault="00A865B3" w:rsidP="00396AD8"/>
        </w:tc>
      </w:tr>
      <w:tr w:rsidR="00A865B3" w14:paraId="36CF0D5D" w14:textId="77777777" w:rsidTr="00A865B3">
        <w:tc>
          <w:tcPr>
            <w:tcW w:w="1666" w:type="pct"/>
          </w:tcPr>
          <w:p w14:paraId="0660FF46" w14:textId="77777777" w:rsidR="00A865B3" w:rsidRDefault="00A865B3" w:rsidP="00396AD8">
            <w:pPr>
              <w:rPr>
                <w:i/>
              </w:rPr>
            </w:pPr>
            <w:r>
              <w:rPr>
                <w:i/>
              </w:rPr>
              <w:t>foodpanda</w:t>
            </w:r>
          </w:p>
        </w:tc>
        <w:tc>
          <w:tcPr>
            <w:tcW w:w="1667" w:type="pct"/>
          </w:tcPr>
          <w:p w14:paraId="522DE4FD" w14:textId="77777777" w:rsidR="00A865B3" w:rsidRDefault="00A865B3" w:rsidP="00A865B3">
            <w:pPr>
              <w:pStyle w:val="Listenabsatz"/>
              <w:numPr>
                <w:ilvl w:val="0"/>
                <w:numId w:val="17"/>
              </w:numPr>
            </w:pPr>
            <w:r>
              <w:t>Geringe Provision pro Bestellung für Gart Bistro</w:t>
            </w:r>
          </w:p>
        </w:tc>
        <w:tc>
          <w:tcPr>
            <w:tcW w:w="1667" w:type="pct"/>
          </w:tcPr>
          <w:p w14:paraId="45B69F77" w14:textId="77777777" w:rsidR="00A865B3" w:rsidRDefault="00A865B3" w:rsidP="00A865B3">
            <w:pPr>
              <w:pStyle w:val="Listenabsatz"/>
              <w:numPr>
                <w:ilvl w:val="0"/>
                <w:numId w:val="17"/>
              </w:numPr>
            </w:pPr>
            <w:r>
              <w:t>Relativ unbekannt, hat also wenige Anwender</w:t>
            </w:r>
          </w:p>
          <w:p w14:paraId="0A10851B" w14:textId="77777777" w:rsidR="00A865B3" w:rsidRDefault="00A865B3" w:rsidP="0087777A">
            <w:pPr>
              <w:pStyle w:val="Listenabsatz"/>
              <w:keepNext/>
              <w:numPr>
                <w:ilvl w:val="0"/>
                <w:numId w:val="17"/>
              </w:numPr>
            </w:pPr>
            <w:r>
              <w:t>Kategorisierung könnte ein Problem für Gart Bistro werden</w:t>
            </w:r>
          </w:p>
        </w:tc>
      </w:tr>
    </w:tbl>
    <w:p w14:paraId="5757A4AB" w14:textId="77EF9A67" w:rsidR="00A865B3" w:rsidRDefault="0087777A" w:rsidP="0087777A">
      <w:pPr>
        <w:pStyle w:val="Beschriftung"/>
      </w:pPr>
      <w:r>
        <w:t xml:space="preserve">Tab. </w:t>
      </w:r>
      <w:fldSimple w:instr=" SEQ Tab. \* ARABIC ">
        <w:r w:rsidR="00736AF4">
          <w:rPr>
            <w:noProof/>
          </w:rPr>
          <w:t>6</w:t>
        </w:r>
      </w:fldSimple>
      <w:r>
        <w:t xml:space="preserve"> Evaluierungsphase Zusammenfassung</w:t>
      </w:r>
    </w:p>
    <w:p w14:paraId="62D25043" w14:textId="5ACCCEEF" w:rsidR="004C4141" w:rsidRDefault="004C4141" w:rsidP="004C4141"/>
    <w:p w14:paraId="7E2B8B26" w14:textId="6BA4A224" w:rsidR="004C4141" w:rsidRDefault="004C4141" w:rsidP="004C4141"/>
    <w:p w14:paraId="25ED377D" w14:textId="4DB2CF30" w:rsidR="004C4141" w:rsidRDefault="004C4141" w:rsidP="004C4141"/>
    <w:p w14:paraId="5FC33B34" w14:textId="50872600" w:rsidR="004C4141" w:rsidRDefault="004C4141" w:rsidP="004C4141"/>
    <w:p w14:paraId="6BC9B972" w14:textId="3E2F28AC" w:rsidR="004C4141" w:rsidRDefault="004C4141" w:rsidP="004C4141"/>
    <w:p w14:paraId="3238142B" w14:textId="5413FD45" w:rsidR="004C4141" w:rsidRDefault="004C4141" w:rsidP="004C4141"/>
    <w:p w14:paraId="1DE83448" w14:textId="76E53A98" w:rsidR="004C4141" w:rsidRDefault="004C4141" w:rsidP="004C4141"/>
    <w:p w14:paraId="5305C890" w14:textId="63028436" w:rsidR="004C4141" w:rsidRDefault="004C4141" w:rsidP="004C4141"/>
    <w:p w14:paraId="7296F184" w14:textId="0162862A" w:rsidR="004C4141" w:rsidRDefault="004C4141" w:rsidP="004C4141"/>
    <w:p w14:paraId="3BC1A6D1" w14:textId="4C24C13B" w:rsidR="004C4141" w:rsidRDefault="004C4141" w:rsidP="004C4141"/>
    <w:p w14:paraId="3915C0DC" w14:textId="150FA3C3" w:rsidR="004C4141" w:rsidRDefault="004C4141" w:rsidP="004C4141"/>
    <w:p w14:paraId="140A1B73" w14:textId="511DCD75" w:rsidR="004C4141" w:rsidRDefault="004C4141" w:rsidP="004C4141"/>
    <w:p w14:paraId="40060E8C" w14:textId="77777777" w:rsidR="004C4141" w:rsidRPr="004C4141" w:rsidRDefault="004C4141" w:rsidP="004C4141"/>
    <w:p w14:paraId="0D92917B" w14:textId="77777777" w:rsidR="006A0761" w:rsidRPr="000B692F" w:rsidRDefault="006A0761" w:rsidP="000B692F"/>
    <w:p w14:paraId="4EEA3A19" w14:textId="30BCDE61" w:rsidR="003565C8" w:rsidRDefault="00261253" w:rsidP="00261253">
      <w:pPr>
        <w:pStyle w:val="berschrift2"/>
      </w:pPr>
      <w:bookmarkStart w:id="41" w:name="_Toc503624082"/>
      <w:r>
        <w:lastRenderedPageBreak/>
        <w:t>Use-Case Diagramm</w:t>
      </w:r>
      <w:bookmarkEnd w:id="41"/>
    </w:p>
    <w:p w14:paraId="558446C9" w14:textId="2576E51A" w:rsidR="00261253" w:rsidRDefault="00B2391B" w:rsidP="00261253">
      <w:pPr>
        <w:pStyle w:val="berschrift2"/>
      </w:pPr>
      <w:bookmarkStart w:id="42" w:name="_Toc503624083"/>
      <w:r>
        <w:t>Aktivitätsdiagramm</w:t>
      </w:r>
      <w:bookmarkEnd w:id="42"/>
      <w:r>
        <w:t xml:space="preserve"> </w:t>
      </w:r>
    </w:p>
    <w:p w14:paraId="5D3FDBD4" w14:textId="5617B2F6" w:rsidR="00B2391B" w:rsidRDefault="00B2391B" w:rsidP="00B2391B">
      <w:pPr>
        <w:pStyle w:val="berschrift2"/>
      </w:pPr>
      <w:bookmarkStart w:id="43" w:name="_Toc503624084"/>
      <w:r>
        <w:t>Zustandsdiagramm</w:t>
      </w:r>
      <w:bookmarkEnd w:id="43"/>
    </w:p>
    <w:p w14:paraId="66395F8E" w14:textId="51C74097" w:rsidR="009C68AF" w:rsidRDefault="009C68AF" w:rsidP="009C68AF"/>
    <w:p w14:paraId="6405C28F" w14:textId="3600E370" w:rsidR="009C68AF" w:rsidRDefault="009C68AF" w:rsidP="009C68AF">
      <w:pPr>
        <w:pStyle w:val="berschrift1"/>
      </w:pPr>
      <w:bookmarkStart w:id="44" w:name="_Toc503624085"/>
      <w:r>
        <w:lastRenderedPageBreak/>
        <w:t>Einarbeitung</w:t>
      </w:r>
      <w:bookmarkEnd w:id="44"/>
      <w:r>
        <w:t xml:space="preserve"> </w:t>
      </w:r>
    </w:p>
    <w:p w14:paraId="6A2E862B" w14:textId="77777777" w:rsidR="00CB001C" w:rsidRDefault="00C60027" w:rsidP="003D493C">
      <w:pPr>
        <w:pStyle w:val="berschrift2"/>
      </w:pPr>
      <w:bookmarkStart w:id="45" w:name="_Toc503624086"/>
      <w:r>
        <w:t>Represantational State Transfer</w:t>
      </w:r>
      <w:bookmarkEnd w:id="45"/>
    </w:p>
    <w:p w14:paraId="293EE0DC" w14:textId="77777777" w:rsidR="00CB001C" w:rsidRDefault="00CB001C" w:rsidP="003D493C">
      <w:pPr>
        <w:pStyle w:val="berschrift2"/>
      </w:pPr>
      <w:bookmarkStart w:id="46" w:name="_Toc503624087"/>
      <w:r>
        <w:t>SimpleCart</w:t>
      </w:r>
      <w:bookmarkEnd w:id="46"/>
    </w:p>
    <w:p w14:paraId="5999777C" w14:textId="44BDA885" w:rsidR="00E57966" w:rsidRDefault="00CB001C" w:rsidP="003D493C">
      <w:pPr>
        <w:pStyle w:val="berschrift2"/>
      </w:pPr>
      <w:bookmarkStart w:id="47" w:name="_Toc503624088"/>
      <w:r>
        <w:t>Bootstrap</w:t>
      </w:r>
      <w:bookmarkEnd w:id="47"/>
      <w:r w:rsidR="00C60027">
        <w:t xml:space="preserve"> </w:t>
      </w:r>
    </w:p>
    <w:p w14:paraId="4389F945" w14:textId="04616DFD" w:rsidR="005B70F4" w:rsidRPr="005B70F4" w:rsidRDefault="003D493C" w:rsidP="005B70F4">
      <w:pPr>
        <w:pStyle w:val="berschrift2"/>
      </w:pPr>
      <w:bookmarkStart w:id="48" w:name="_Toc503624089"/>
      <w:r>
        <w:t>Entwicklungsumgebung</w:t>
      </w:r>
      <w:bookmarkEnd w:id="48"/>
    </w:p>
    <w:p w14:paraId="28C01198" w14:textId="3D09F56F" w:rsidR="005E18C9" w:rsidRDefault="005E18C9" w:rsidP="005E18C9">
      <w:pPr>
        <w:pStyle w:val="berschrift1"/>
      </w:pPr>
      <w:bookmarkStart w:id="49" w:name="_Toc503624090"/>
      <w:r>
        <w:t>Design</w:t>
      </w:r>
      <w:bookmarkEnd w:id="49"/>
    </w:p>
    <w:p w14:paraId="4219839B" w14:textId="70641CC2" w:rsidR="005E18C9" w:rsidRDefault="005E18C9" w:rsidP="005E18C9">
      <w:pPr>
        <w:pStyle w:val="berschrift2"/>
      </w:pPr>
      <w:bookmarkStart w:id="50" w:name="_Toc503624091"/>
      <w:r>
        <w:t>Mockups</w:t>
      </w:r>
      <w:bookmarkEnd w:id="50"/>
    </w:p>
    <w:p w14:paraId="4BB01F35" w14:textId="70213BAC" w:rsidR="005E18C9" w:rsidRDefault="0085330D" w:rsidP="0085330D">
      <w:pPr>
        <w:pStyle w:val="berschrift3"/>
      </w:pPr>
      <w:bookmarkStart w:id="51" w:name="_Toc503624092"/>
      <w:r>
        <w:t>Startseite</w:t>
      </w:r>
      <w:bookmarkEnd w:id="51"/>
    </w:p>
    <w:p w14:paraId="45FB1B9D" w14:textId="2A41BB96" w:rsidR="0085330D" w:rsidRDefault="0085330D" w:rsidP="0085330D">
      <w:pPr>
        <w:pStyle w:val="berschrift3"/>
      </w:pPr>
      <w:bookmarkStart w:id="52" w:name="_Toc503624093"/>
      <w:r>
        <w:t>Bestell</w:t>
      </w:r>
      <w:r w:rsidR="0073388A">
        <w:t>system</w:t>
      </w:r>
      <w:bookmarkEnd w:id="52"/>
    </w:p>
    <w:p w14:paraId="28FD6BB5" w14:textId="69FD94B7" w:rsidR="0073388A" w:rsidRDefault="0085330D" w:rsidP="0073388A">
      <w:pPr>
        <w:pStyle w:val="berschrift3"/>
      </w:pPr>
      <w:bookmarkStart w:id="53" w:name="_Toc503624094"/>
      <w:r>
        <w:t>Reservierungssystem</w:t>
      </w:r>
      <w:bookmarkEnd w:id="53"/>
    </w:p>
    <w:p w14:paraId="5425394B" w14:textId="6E9A6F88" w:rsidR="0073388A" w:rsidRDefault="0073388A" w:rsidP="0073388A">
      <w:pPr>
        <w:pStyle w:val="berschrift2"/>
      </w:pPr>
      <w:bookmarkStart w:id="54" w:name="_Toc503624095"/>
      <w:r>
        <w:t>Designentwurf</w:t>
      </w:r>
      <w:bookmarkEnd w:id="54"/>
    </w:p>
    <w:p w14:paraId="35B5AC5E" w14:textId="7236FE94" w:rsidR="0073388A" w:rsidRDefault="0073388A" w:rsidP="0073388A">
      <w:pPr>
        <w:pStyle w:val="berschrift2"/>
      </w:pPr>
      <w:bookmarkStart w:id="55" w:name="_Toc503624096"/>
      <w:r>
        <w:t>Designimplementierung</w:t>
      </w:r>
      <w:bookmarkEnd w:id="55"/>
    </w:p>
    <w:p w14:paraId="42D16176" w14:textId="7091B658" w:rsidR="0073388A" w:rsidRDefault="0073388A" w:rsidP="0073388A">
      <w:pPr>
        <w:pStyle w:val="berschrift2"/>
      </w:pPr>
      <w:bookmarkStart w:id="56" w:name="_Toc503624097"/>
      <w:r>
        <w:t>Finales Design</w:t>
      </w:r>
      <w:bookmarkEnd w:id="56"/>
      <w:r>
        <w:t xml:space="preserve"> </w:t>
      </w:r>
    </w:p>
    <w:p w14:paraId="398CFB12" w14:textId="227035D2" w:rsidR="0073388A" w:rsidRDefault="0073388A" w:rsidP="0073388A">
      <w:pPr>
        <w:pStyle w:val="berschrift3"/>
      </w:pPr>
      <w:bookmarkStart w:id="57" w:name="_Toc503624098"/>
      <w:commentRangeStart w:id="58"/>
      <w:r>
        <w:t>Startseite</w:t>
      </w:r>
      <w:bookmarkEnd w:id="57"/>
    </w:p>
    <w:p w14:paraId="22738F4F" w14:textId="3BE3F6B3" w:rsidR="0073388A" w:rsidRDefault="0073388A" w:rsidP="0073388A">
      <w:pPr>
        <w:pStyle w:val="berschrift3"/>
      </w:pPr>
      <w:bookmarkStart w:id="59" w:name="_Toc503624099"/>
      <w:r>
        <w:t>Bestellseite</w:t>
      </w:r>
      <w:bookmarkEnd w:id="59"/>
    </w:p>
    <w:p w14:paraId="210D36CC" w14:textId="1D8154B1" w:rsidR="0073388A" w:rsidRPr="0073388A" w:rsidRDefault="0073388A" w:rsidP="0073388A">
      <w:pPr>
        <w:pStyle w:val="berschrift3"/>
      </w:pPr>
      <w:bookmarkStart w:id="60" w:name="_Toc503624100"/>
      <w:r>
        <w:t xml:space="preserve">Reservierungsseite </w:t>
      </w:r>
      <w:commentRangeEnd w:id="58"/>
      <w:r w:rsidR="00786CFE">
        <w:rPr>
          <w:rStyle w:val="Kommentarzeichen"/>
          <w:rFonts w:asciiTheme="minorHAnsi" w:eastAsiaTheme="minorHAnsi" w:hAnsiTheme="minorHAnsi" w:cstheme="minorBidi"/>
          <w:color w:val="auto"/>
        </w:rPr>
        <w:commentReference w:id="58"/>
      </w:r>
      <w:bookmarkEnd w:id="60"/>
    </w:p>
    <w:p w14:paraId="634B8D61" w14:textId="47BA5D01" w:rsidR="0085330D" w:rsidRPr="0085330D" w:rsidRDefault="00EF682F" w:rsidP="00EF682F">
      <w:pPr>
        <w:pStyle w:val="berschrift1"/>
      </w:pPr>
      <w:bookmarkStart w:id="61" w:name="_Toc503624101"/>
      <w:commentRangeStart w:id="62"/>
      <w:r>
        <w:t xml:space="preserve">Entwicklung und Umsetzung </w:t>
      </w:r>
      <w:commentRangeEnd w:id="62"/>
      <w:r>
        <w:rPr>
          <w:rStyle w:val="Kommentarzeichen"/>
          <w:rFonts w:asciiTheme="minorHAnsi" w:eastAsiaTheme="minorHAnsi" w:hAnsiTheme="minorHAnsi" w:cstheme="minorBidi"/>
          <w:color w:val="auto"/>
        </w:rPr>
        <w:commentReference w:id="62"/>
      </w:r>
      <w:bookmarkEnd w:id="61"/>
    </w:p>
    <w:p w14:paraId="5895A5C2" w14:textId="67D54970" w:rsidR="007675ED" w:rsidRDefault="007A333A" w:rsidP="007A333A">
      <w:pPr>
        <w:pStyle w:val="berschrift2"/>
      </w:pPr>
      <w:bookmarkStart w:id="63" w:name="_Toc503624102"/>
      <w:r>
        <w:t>Allgemein</w:t>
      </w:r>
      <w:bookmarkEnd w:id="63"/>
    </w:p>
    <w:p w14:paraId="7C6F39E1" w14:textId="1F99F538" w:rsidR="00FF2FB9" w:rsidRPr="00FF2FB9" w:rsidRDefault="00FF2FB9" w:rsidP="00FF2FB9">
      <w:pPr>
        <w:pStyle w:val="berschrift3"/>
      </w:pPr>
      <w:bookmarkStart w:id="64" w:name="_Toc503624103"/>
      <w:r>
        <w:t>Ordnerstruktur</w:t>
      </w:r>
      <w:bookmarkEnd w:id="64"/>
    </w:p>
    <w:p w14:paraId="015C9139" w14:textId="62173F74" w:rsidR="007C2C45" w:rsidRDefault="007A333A" w:rsidP="007A333A">
      <w:pPr>
        <w:pStyle w:val="berschrift2"/>
      </w:pPr>
      <w:bookmarkStart w:id="65" w:name="_Toc503624104"/>
      <w:r>
        <w:t>Webseite</w:t>
      </w:r>
      <w:bookmarkEnd w:id="65"/>
    </w:p>
    <w:p w14:paraId="38836983" w14:textId="5F13CAB4" w:rsidR="0051792B" w:rsidRDefault="000C4B8F" w:rsidP="0051792B">
      <w:pPr>
        <w:pStyle w:val="berschrift3"/>
      </w:pPr>
      <w:bookmarkStart w:id="66" w:name="_Toc503624105"/>
      <w:commentRangeStart w:id="67"/>
      <w:r>
        <w:t xml:space="preserve">Implementierung </w:t>
      </w:r>
      <w:r w:rsidR="00BB2BD9">
        <w:t>Startseite</w:t>
      </w:r>
      <w:commentRangeEnd w:id="67"/>
      <w:r w:rsidR="004D27A6">
        <w:rPr>
          <w:rStyle w:val="Kommentarzeichen"/>
          <w:rFonts w:asciiTheme="minorHAnsi" w:eastAsiaTheme="minorHAnsi" w:hAnsiTheme="minorHAnsi" w:cstheme="minorBidi"/>
          <w:color w:val="auto"/>
        </w:rPr>
        <w:commentReference w:id="67"/>
      </w:r>
      <w:bookmarkEnd w:id="66"/>
    </w:p>
    <w:p w14:paraId="036DB176" w14:textId="76B10588" w:rsidR="0051792B" w:rsidRDefault="00BB2BD9" w:rsidP="0051792B">
      <w:pPr>
        <w:pStyle w:val="berschrift3"/>
      </w:pPr>
      <w:bookmarkStart w:id="68" w:name="_Toc503624106"/>
      <w:r>
        <w:t>Implementierung Bestellseite</w:t>
      </w:r>
      <w:bookmarkEnd w:id="68"/>
    </w:p>
    <w:p w14:paraId="3CFA93F6" w14:textId="76F0C33D" w:rsidR="0051792B" w:rsidRPr="0051792B" w:rsidRDefault="00BB2BD9" w:rsidP="0051792B">
      <w:pPr>
        <w:pStyle w:val="berschrift3"/>
      </w:pPr>
      <w:bookmarkStart w:id="69" w:name="_Toc503624107"/>
      <w:r>
        <w:t>Implementierung Reservierungsseite</w:t>
      </w:r>
      <w:bookmarkEnd w:id="69"/>
    </w:p>
    <w:p w14:paraId="407C2532" w14:textId="32478A55" w:rsidR="00FF2FB9" w:rsidRDefault="00FF2FB9" w:rsidP="00FF2FB9">
      <w:pPr>
        <w:pStyle w:val="berschrift2"/>
      </w:pPr>
      <w:bookmarkStart w:id="70" w:name="_Toc503624108"/>
      <w:r>
        <w:t>Datenbank – MySQL</w:t>
      </w:r>
      <w:bookmarkEnd w:id="70"/>
      <w:r>
        <w:t xml:space="preserve"> </w:t>
      </w:r>
    </w:p>
    <w:p w14:paraId="7D92ACCD" w14:textId="6E97C9D1" w:rsidR="00FF2FB9" w:rsidRDefault="007D4619" w:rsidP="007D4619">
      <w:pPr>
        <w:pStyle w:val="berschrift3"/>
      </w:pPr>
      <w:bookmarkStart w:id="71" w:name="_Toc503624109"/>
      <w:r>
        <w:t>Entity Relation-Modell</w:t>
      </w:r>
      <w:bookmarkEnd w:id="71"/>
      <w:r>
        <w:t xml:space="preserve"> </w:t>
      </w:r>
    </w:p>
    <w:p w14:paraId="502657E0" w14:textId="419A3BC4" w:rsidR="007D4619" w:rsidRDefault="00C27B8A" w:rsidP="00C27B8A">
      <w:pPr>
        <w:pStyle w:val="berschrift4"/>
      </w:pPr>
      <w:r>
        <w:t>Alle Tabellen einzeln beschreiben</w:t>
      </w:r>
    </w:p>
    <w:p w14:paraId="5E4244E1" w14:textId="419A3BC4" w:rsidR="00F839EA" w:rsidRDefault="00040E7B" w:rsidP="00007D0F">
      <w:pPr>
        <w:pStyle w:val="berschrift2"/>
      </w:pPr>
      <w:bookmarkStart w:id="72" w:name="_Toc503624110"/>
      <w:r>
        <w:t xml:space="preserve">Webservice - </w:t>
      </w:r>
      <w:commentRangeStart w:id="73"/>
      <w:r w:rsidR="00F839EA">
        <w:t xml:space="preserve">Representational State Transfer </w:t>
      </w:r>
      <w:commentRangeEnd w:id="73"/>
      <w:r>
        <w:commentReference w:id="73"/>
      </w:r>
      <w:bookmarkEnd w:id="72"/>
    </w:p>
    <w:p w14:paraId="0D24026D" w14:textId="5D256C8C" w:rsidR="00007D0F" w:rsidRDefault="00830A04" w:rsidP="00830A04">
      <w:pPr>
        <w:pStyle w:val="berschrift3"/>
      </w:pPr>
      <w:bookmarkStart w:id="74" w:name="_Toc503624111"/>
      <w:r>
        <w:t>Prinzipien</w:t>
      </w:r>
      <w:bookmarkEnd w:id="74"/>
    </w:p>
    <w:p w14:paraId="79D8F440" w14:textId="5D256C8C" w:rsidR="00830A04" w:rsidRDefault="009C670E" w:rsidP="00830A04">
      <w:pPr>
        <w:pStyle w:val="berschrift3"/>
      </w:pPr>
      <w:bookmarkStart w:id="75" w:name="_Toc503624112"/>
      <w:r>
        <w:t>Umsetzung</w:t>
      </w:r>
      <w:bookmarkEnd w:id="75"/>
    </w:p>
    <w:p w14:paraId="4F3E89B9" w14:textId="5D256C8C" w:rsidR="009C670E" w:rsidRPr="009C670E" w:rsidRDefault="009C670E" w:rsidP="009C670E">
      <w:pPr>
        <w:pStyle w:val="berschrift3"/>
      </w:pPr>
      <w:bookmarkStart w:id="76" w:name="_Toc503624113"/>
      <w:r>
        <w:t>Sicherheit</w:t>
      </w:r>
      <w:bookmarkEnd w:id="76"/>
    </w:p>
    <w:p w14:paraId="25346406" w14:textId="419A3BC4" w:rsidR="00830A04" w:rsidRPr="00830A04" w:rsidRDefault="00830A04" w:rsidP="00830A04"/>
    <w:p w14:paraId="4DD7BAB8" w14:textId="42ED055C" w:rsidR="00A266D5" w:rsidRDefault="00A266D5" w:rsidP="00A266D5">
      <w:pPr>
        <w:pStyle w:val="berschrift2"/>
      </w:pPr>
      <w:bookmarkStart w:id="77" w:name="_Toc503624114"/>
      <w:r>
        <w:lastRenderedPageBreak/>
        <w:t>Benutzerverwaltung</w:t>
      </w:r>
      <w:bookmarkEnd w:id="77"/>
    </w:p>
    <w:p w14:paraId="7B605ED1" w14:textId="71C80035" w:rsidR="00A266D5" w:rsidRDefault="00A266D5" w:rsidP="00A266D5">
      <w:pPr>
        <w:pStyle w:val="berschrift3"/>
      </w:pPr>
      <w:bookmarkStart w:id="78" w:name="_Toc503624115"/>
      <w:r>
        <w:t>Autorisierung</w:t>
      </w:r>
      <w:bookmarkEnd w:id="78"/>
    </w:p>
    <w:p w14:paraId="14F71AB4" w14:textId="0C99AE01" w:rsidR="009B0F2A" w:rsidRPr="009B0F2A" w:rsidRDefault="00A266D5" w:rsidP="00795BA4">
      <w:pPr>
        <w:pStyle w:val="berschrift3"/>
      </w:pPr>
      <w:bookmarkStart w:id="79" w:name="_Toc503624116"/>
      <w:r>
        <w:t xml:space="preserve">Registrierung über </w:t>
      </w:r>
      <w:commentRangeStart w:id="80"/>
      <w:r>
        <w:t>soziale Medien</w:t>
      </w:r>
      <w:commentRangeEnd w:id="80"/>
      <w:r w:rsidR="008610DB">
        <w:rPr>
          <w:rStyle w:val="Kommentarzeichen"/>
          <w:rFonts w:asciiTheme="minorHAnsi" w:eastAsiaTheme="minorHAnsi" w:hAnsiTheme="minorHAnsi" w:cstheme="minorBidi"/>
          <w:color w:val="auto"/>
        </w:rPr>
        <w:commentReference w:id="80"/>
      </w:r>
      <w:bookmarkEnd w:id="79"/>
    </w:p>
    <w:p w14:paraId="04744AA4" w14:textId="747958EB" w:rsidR="00962B5C" w:rsidRDefault="00311113" w:rsidP="00311113">
      <w:pPr>
        <w:pStyle w:val="berschrift2"/>
      </w:pPr>
      <w:bookmarkStart w:id="81" w:name="_Toc503624117"/>
      <w:r>
        <w:t>Bestellsystem</w:t>
      </w:r>
      <w:bookmarkEnd w:id="81"/>
    </w:p>
    <w:p w14:paraId="6E552BAD" w14:textId="2460DF40" w:rsidR="000E7758" w:rsidRPr="000E7758" w:rsidRDefault="000E7758" w:rsidP="000E7758">
      <w:pPr>
        <w:pStyle w:val="berschrift3"/>
      </w:pPr>
      <w:bookmarkStart w:id="82" w:name="_Toc503624118"/>
      <w:commentRangeStart w:id="83"/>
      <w:r>
        <w:t xml:space="preserve">Grafische Oberfläche </w:t>
      </w:r>
      <w:commentRangeEnd w:id="83"/>
      <w:r w:rsidR="00263319">
        <w:rPr>
          <w:rStyle w:val="Kommentarzeichen"/>
          <w:rFonts w:asciiTheme="minorHAnsi" w:eastAsiaTheme="minorHAnsi" w:hAnsiTheme="minorHAnsi" w:cstheme="minorBidi"/>
          <w:color w:val="auto"/>
        </w:rPr>
        <w:commentReference w:id="83"/>
      </w:r>
      <w:bookmarkEnd w:id="82"/>
    </w:p>
    <w:p w14:paraId="35F193CA" w14:textId="77777777" w:rsidR="00311113" w:rsidRDefault="00311113" w:rsidP="00311113">
      <w:pPr>
        <w:pStyle w:val="berschrift3"/>
      </w:pPr>
      <w:bookmarkStart w:id="84" w:name="_Toc503624119"/>
      <w:r>
        <w:t>Zahlungsmethoden</w:t>
      </w:r>
      <w:bookmarkEnd w:id="84"/>
    </w:p>
    <w:p w14:paraId="23FAECF3" w14:textId="39891783" w:rsidR="00311113" w:rsidRDefault="0037409A" w:rsidP="00311113">
      <w:pPr>
        <w:pStyle w:val="berschrift3"/>
      </w:pPr>
      <w:bookmarkStart w:id="85" w:name="_Toc503624120"/>
      <w:commentRangeStart w:id="86"/>
      <w:r>
        <w:t>Informationssicherheit der Kunden</w:t>
      </w:r>
      <w:commentRangeEnd w:id="86"/>
      <w:r w:rsidR="0078688C">
        <w:rPr>
          <w:rStyle w:val="Kommentarzeichen"/>
          <w:rFonts w:asciiTheme="minorHAnsi" w:eastAsiaTheme="minorHAnsi" w:hAnsiTheme="minorHAnsi" w:cstheme="minorBidi"/>
          <w:color w:val="auto"/>
        </w:rPr>
        <w:commentReference w:id="86"/>
      </w:r>
      <w:bookmarkEnd w:id="85"/>
    </w:p>
    <w:p w14:paraId="71D78E2B" w14:textId="4859A19D" w:rsidR="003542C9" w:rsidRPr="003542C9" w:rsidRDefault="003542C9" w:rsidP="003542C9">
      <w:pPr>
        <w:pStyle w:val="berschrift3"/>
      </w:pPr>
      <w:bookmarkStart w:id="87" w:name="_Toc503624121"/>
      <w:r>
        <w:t>Speisekarteverwaltung</w:t>
      </w:r>
      <w:bookmarkEnd w:id="87"/>
      <w:r>
        <w:t xml:space="preserve"> </w:t>
      </w:r>
    </w:p>
    <w:p w14:paraId="1764C19B" w14:textId="310F7590" w:rsidR="003D0199" w:rsidRPr="003D0199" w:rsidRDefault="003D0199" w:rsidP="003D0199">
      <w:pPr>
        <w:pStyle w:val="berschrift3"/>
      </w:pPr>
      <w:bookmarkStart w:id="88" w:name="_Toc503624122"/>
      <w:r>
        <w:t>Benachrichtigung über Bestellung</w:t>
      </w:r>
      <w:bookmarkEnd w:id="88"/>
    </w:p>
    <w:p w14:paraId="3FCA0E91" w14:textId="0AEE331C" w:rsidR="002B4C13" w:rsidRDefault="002B4C13" w:rsidP="002B4C13">
      <w:pPr>
        <w:pStyle w:val="berschrift2"/>
      </w:pPr>
      <w:bookmarkStart w:id="89" w:name="_Toc503624123"/>
      <w:r>
        <w:t>Reservierungssystem</w:t>
      </w:r>
      <w:bookmarkEnd w:id="89"/>
    </w:p>
    <w:p w14:paraId="6F2B6F6B" w14:textId="0CC8FFC2" w:rsidR="002B4C13" w:rsidRDefault="003542C9" w:rsidP="002B4C13">
      <w:pPr>
        <w:pStyle w:val="berschrift3"/>
      </w:pPr>
      <w:bookmarkStart w:id="90" w:name="_Toc503624124"/>
      <w:commentRangeStart w:id="91"/>
      <w:r>
        <w:t>Eingabe der Daten</w:t>
      </w:r>
      <w:commentRangeEnd w:id="91"/>
      <w:r>
        <w:rPr>
          <w:rStyle w:val="Kommentarzeichen"/>
          <w:rFonts w:asciiTheme="minorHAnsi" w:eastAsiaTheme="minorHAnsi" w:hAnsiTheme="minorHAnsi" w:cstheme="minorBidi"/>
          <w:color w:val="auto"/>
        </w:rPr>
        <w:commentReference w:id="91"/>
      </w:r>
      <w:bookmarkEnd w:id="90"/>
    </w:p>
    <w:p w14:paraId="1608655C" w14:textId="6440FF63" w:rsidR="003542C9" w:rsidRDefault="003542C9" w:rsidP="003542C9">
      <w:pPr>
        <w:pStyle w:val="berschrift3"/>
      </w:pPr>
      <w:bookmarkStart w:id="92" w:name="_Toc503624125"/>
      <w:r>
        <w:t>Benachrichtigung über Reservierung</w:t>
      </w:r>
      <w:bookmarkEnd w:id="92"/>
      <w:r>
        <w:t xml:space="preserve"> </w:t>
      </w:r>
    </w:p>
    <w:p w14:paraId="3F734506" w14:textId="0621FDC5" w:rsidR="006C4AC1" w:rsidRDefault="006C4AC1" w:rsidP="006C4AC1">
      <w:pPr>
        <w:pStyle w:val="berschrift2"/>
      </w:pPr>
      <w:bookmarkStart w:id="93" w:name="_Toc503624126"/>
      <w:commentRangeStart w:id="94"/>
      <w:r>
        <w:t>Initiativ Bewerbung</w:t>
      </w:r>
      <w:bookmarkEnd w:id="93"/>
      <w:r>
        <w:t xml:space="preserve"> </w:t>
      </w:r>
    </w:p>
    <w:p w14:paraId="61113359" w14:textId="7F652DDD" w:rsidR="006C4AC1" w:rsidRDefault="006C4AC1" w:rsidP="006C4AC1">
      <w:pPr>
        <w:pStyle w:val="berschrift3"/>
      </w:pPr>
      <w:bookmarkStart w:id="95" w:name="_Toc503624127"/>
      <w:r>
        <w:t xml:space="preserve">Datenübermittlung </w:t>
      </w:r>
      <w:commentRangeEnd w:id="94"/>
      <w:r>
        <w:rPr>
          <w:rStyle w:val="Kommentarzeichen"/>
          <w:rFonts w:asciiTheme="minorHAnsi" w:eastAsiaTheme="minorHAnsi" w:hAnsiTheme="minorHAnsi" w:cstheme="minorBidi"/>
          <w:color w:val="auto"/>
        </w:rPr>
        <w:commentReference w:id="94"/>
      </w:r>
      <w:bookmarkEnd w:id="95"/>
    </w:p>
    <w:p w14:paraId="679D7204" w14:textId="023E0E82" w:rsidR="006C4AC1" w:rsidRDefault="00FB177B" w:rsidP="00FB177B">
      <w:pPr>
        <w:pStyle w:val="berschrift3"/>
      </w:pPr>
      <w:bookmarkStart w:id="96" w:name="_Toc503624128"/>
      <w:r>
        <w:t>Benachrichtigung über Bewerbung</w:t>
      </w:r>
      <w:bookmarkEnd w:id="96"/>
    </w:p>
    <w:p w14:paraId="205C3715" w14:textId="7D0FA946" w:rsidR="004D5ABE" w:rsidRDefault="00263319" w:rsidP="00263319">
      <w:pPr>
        <w:pStyle w:val="berschrift1"/>
      </w:pPr>
      <w:bookmarkStart w:id="97" w:name="_Toc503624129"/>
      <w:commentRangeStart w:id="98"/>
      <w:r>
        <w:t>Testing</w:t>
      </w:r>
      <w:bookmarkEnd w:id="97"/>
    </w:p>
    <w:p w14:paraId="5CDDD73E" w14:textId="590F1F3F" w:rsidR="00263319" w:rsidRDefault="001743BC" w:rsidP="001743BC">
      <w:pPr>
        <w:pStyle w:val="berschrift2"/>
      </w:pPr>
      <w:bookmarkStart w:id="99" w:name="_Toc503624130"/>
      <w:r>
        <w:t>Simulation von Bestellungen und Reservierungen</w:t>
      </w:r>
      <w:bookmarkEnd w:id="99"/>
      <w:r>
        <w:t xml:space="preserve"> </w:t>
      </w:r>
    </w:p>
    <w:p w14:paraId="342E8928" w14:textId="06998A4D" w:rsidR="001743BC" w:rsidRDefault="001743BC" w:rsidP="001743BC">
      <w:pPr>
        <w:pStyle w:val="berschrift2"/>
      </w:pPr>
      <w:bookmarkStart w:id="100" w:name="_Toc503624131"/>
      <w:r>
        <w:t>Praxistests</w:t>
      </w:r>
      <w:bookmarkEnd w:id="100"/>
      <w:r>
        <w:t xml:space="preserve"> </w:t>
      </w:r>
    </w:p>
    <w:p w14:paraId="5B3434C3" w14:textId="301C82AC" w:rsidR="004D5ABE" w:rsidRPr="004D5ABE" w:rsidRDefault="001743BC" w:rsidP="004D5ABE">
      <w:pPr>
        <w:pStyle w:val="berschrift2"/>
      </w:pPr>
      <w:bookmarkStart w:id="101" w:name="_Toc503624132"/>
      <w:r>
        <w:t xml:space="preserve">Kundenfeedback </w:t>
      </w:r>
      <w:commentRangeEnd w:id="98"/>
      <w:r w:rsidR="00DB7FF4">
        <w:rPr>
          <w:rStyle w:val="Kommentarzeichen"/>
          <w:rFonts w:asciiTheme="minorHAnsi" w:eastAsiaTheme="minorHAnsi" w:hAnsiTheme="minorHAnsi" w:cstheme="minorBidi"/>
          <w:color w:val="auto"/>
        </w:rPr>
        <w:commentReference w:id="98"/>
      </w:r>
      <w:bookmarkEnd w:id="101"/>
    </w:p>
    <w:p w14:paraId="3F23FD1C" w14:textId="0A9526DC" w:rsidR="006C4AC1" w:rsidRDefault="00427177" w:rsidP="00427177">
      <w:pPr>
        <w:pStyle w:val="berschrift1"/>
      </w:pPr>
      <w:bookmarkStart w:id="102" w:name="_Toc503624133"/>
      <w:r>
        <w:t>Fazit</w:t>
      </w:r>
      <w:bookmarkEnd w:id="102"/>
    </w:p>
    <w:p w14:paraId="50356D89" w14:textId="54E55F5F" w:rsidR="00427177" w:rsidRDefault="00427177" w:rsidP="00427177">
      <w:pPr>
        <w:pStyle w:val="berschrift1"/>
      </w:pPr>
      <w:bookmarkStart w:id="103" w:name="_Toc503624134"/>
      <w:r>
        <w:t>Hilfsmittel</w:t>
      </w:r>
      <w:bookmarkEnd w:id="103"/>
    </w:p>
    <w:p w14:paraId="29E404C3" w14:textId="66F02A66" w:rsidR="00D77F04" w:rsidRDefault="00D77F04" w:rsidP="00D77F04">
      <w:pPr>
        <w:pStyle w:val="berschrift1"/>
      </w:pPr>
      <w:bookmarkStart w:id="104" w:name="_Toc503624135"/>
      <w:r>
        <w:t>Glossar</w:t>
      </w:r>
      <w:bookmarkEnd w:id="104"/>
    </w:p>
    <w:p w14:paraId="613A908F" w14:textId="2C15DBB1" w:rsidR="00D77F04" w:rsidRDefault="00D77F04" w:rsidP="00D77F04">
      <w:pPr>
        <w:pStyle w:val="berschrift1"/>
      </w:pPr>
      <w:bookmarkStart w:id="105" w:name="_Toc503624136"/>
      <w:r>
        <w:t>Abbildungsverzeichnis</w:t>
      </w:r>
      <w:bookmarkEnd w:id="105"/>
    </w:p>
    <w:p w14:paraId="5D99CF55" w14:textId="015CE51C" w:rsidR="00F612DD" w:rsidRDefault="00F612DD" w:rsidP="00F612DD">
      <w:pPr>
        <w:pStyle w:val="berschrift1"/>
      </w:pPr>
      <w:bookmarkStart w:id="106" w:name="_Toc503624137"/>
      <w:r>
        <w:t>Tabellenverzeichnis</w:t>
      </w:r>
      <w:bookmarkEnd w:id="106"/>
      <w:r>
        <w:t xml:space="preserve"> </w:t>
      </w:r>
    </w:p>
    <w:p w14:paraId="63CE179F" w14:textId="1FE36567" w:rsidR="009F6F33" w:rsidRDefault="009F6F33" w:rsidP="009F6F33">
      <w:pPr>
        <w:pStyle w:val="berschrift1"/>
      </w:pPr>
      <w:bookmarkStart w:id="107" w:name="_Toc503624138"/>
      <w:r>
        <w:t>Abkürzungsverzeichnis</w:t>
      </w:r>
      <w:bookmarkEnd w:id="107"/>
    </w:p>
    <w:p w14:paraId="71B5D58A" w14:textId="2ECC625C" w:rsidR="003272AD" w:rsidRPr="003272AD" w:rsidRDefault="003272AD" w:rsidP="003272AD">
      <w:pPr>
        <w:pStyle w:val="berschrift1"/>
      </w:pPr>
      <w:bookmarkStart w:id="108" w:name="_Toc503624139"/>
      <w:r>
        <w:t>Literaturverzeichnis</w:t>
      </w:r>
      <w:bookmarkEnd w:id="108"/>
    </w:p>
    <w:sectPr w:rsidR="003272AD" w:rsidRPr="003272AD" w:rsidSect="00E34B61">
      <w:headerReference w:type="default" r:id="rId22"/>
      <w:footerReference w:type="default" r:id="rId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kan Emik" w:date="2018-01-10T19:56:00Z" w:initials="HE">
    <w:p w14:paraId="022CEEAF" w14:textId="1D31064C" w:rsidR="004776E7" w:rsidRDefault="004776E7">
      <w:pPr>
        <w:pStyle w:val="Kommentartext"/>
      </w:pPr>
      <w:r>
        <w:rPr>
          <w:rStyle w:val="Kommentarzeichen"/>
        </w:rPr>
        <w:annotationRef/>
      </w:r>
      <w:r>
        <w:t>Eidesstaatliche Erklärung, kopieren erlaubt?</w:t>
      </w:r>
    </w:p>
  </w:comment>
  <w:comment w:id="1" w:author="Emik Hakan" w:date="2018-01-13T15:47:00Z" w:initials="EH">
    <w:p w14:paraId="4B8F9E5D" w14:textId="451675B0" w:rsidR="004776E7" w:rsidRDefault="004776E7">
      <w:pPr>
        <w:pStyle w:val="Kommentartext"/>
      </w:pPr>
      <w:r>
        <w:rPr>
          <w:rStyle w:val="Kommentarzeichen"/>
        </w:rPr>
        <w:annotationRef/>
      </w:r>
      <w:r>
        <w:t>Zwischen Punkt 9 und 10 Tabulator</w:t>
      </w:r>
    </w:p>
  </w:comment>
  <w:comment w:id="11" w:author="Hakan Emik" w:date="2018-01-10T20:47:00Z" w:initials="HE">
    <w:p w14:paraId="755AAAA9" w14:textId="71964CE4" w:rsidR="004776E7" w:rsidRDefault="004776E7">
      <w:pPr>
        <w:pStyle w:val="Kommentartext"/>
      </w:pPr>
      <w:r>
        <w:rPr>
          <w:rStyle w:val="Kommentarzeichen"/>
        </w:rPr>
        <w:annotationRef/>
      </w:r>
      <w:r>
        <w:t>Notwendig?</w:t>
      </w:r>
    </w:p>
  </w:comment>
  <w:comment w:id="15" w:author="Emik Hakan" w:date="2018-01-14T21:57:00Z" w:initials="EH">
    <w:p w14:paraId="537CC4F1" w14:textId="5E7D9C1D" w:rsidR="004776E7" w:rsidRDefault="004776E7">
      <w:pPr>
        <w:pStyle w:val="Kommentartext"/>
      </w:pPr>
      <w:r>
        <w:rPr>
          <w:rStyle w:val="Kommentarzeichen"/>
        </w:rPr>
        <w:annotationRef/>
      </w:r>
      <w:r>
        <w:t>Projektpläne verändert, ziele auch</w:t>
      </w:r>
    </w:p>
  </w:comment>
  <w:comment w:id="36" w:author="Hakan Emik" w:date="2018-01-10T21:06:00Z" w:initials="HE">
    <w:p w14:paraId="06094F70" w14:textId="4F75D823" w:rsidR="004776E7" w:rsidRDefault="004776E7">
      <w:pPr>
        <w:pStyle w:val="Kommentartext"/>
      </w:pPr>
      <w:r>
        <w:rPr>
          <w:rStyle w:val="Kommentarzeichen"/>
        </w:rPr>
        <w:annotationRef/>
      </w:r>
      <w:r>
        <w:t>Anfangsbuchstabe bei mjam auf der offiziellen Seite klein, bei der Überschrift auch erlaubt?</w:t>
      </w:r>
    </w:p>
  </w:comment>
  <w:comment w:id="58" w:author="Hakan Emik" w:date="2018-01-10T21:28:00Z" w:initials="HE">
    <w:p w14:paraId="33BFF948" w14:textId="21E21BBD" w:rsidR="004776E7" w:rsidRDefault="004776E7">
      <w:pPr>
        <w:pStyle w:val="Kommentartext"/>
      </w:pPr>
      <w:r>
        <w:rPr>
          <w:rStyle w:val="Kommentarzeichen"/>
        </w:rPr>
        <w:annotationRef/>
      </w:r>
      <w:r>
        <w:t>Überschrift unpassend?</w:t>
      </w:r>
    </w:p>
  </w:comment>
  <w:comment w:id="62" w:author="Hakan Emik" w:date="2018-01-10T21:29:00Z" w:initials="HE">
    <w:p w14:paraId="25F4CFF0" w14:textId="4D394E57" w:rsidR="004776E7" w:rsidRDefault="004776E7">
      <w:pPr>
        <w:pStyle w:val="Kommentartext"/>
      </w:pPr>
      <w:r>
        <w:rPr>
          <w:rStyle w:val="Kommentarzeichen"/>
        </w:rPr>
        <w:annotationRef/>
      </w:r>
      <w:r>
        <w:t>Nur Entwicklung oder Umsetzung oder Entwicklung bzw. Umsetzung schreiben?</w:t>
      </w:r>
    </w:p>
  </w:comment>
  <w:comment w:id="67" w:author="Emik Hakan" w:date="2018-01-13T15:58:00Z" w:initials="EH">
    <w:p w14:paraId="3E49B62D" w14:textId="6292D1FC" w:rsidR="004776E7" w:rsidRDefault="004776E7">
      <w:pPr>
        <w:pStyle w:val="Kommentartext"/>
      </w:pPr>
      <w:r>
        <w:rPr>
          <w:rStyle w:val="Kommentarzeichen"/>
        </w:rPr>
        <w:annotationRef/>
      </w:r>
      <w:r>
        <w:t>Überschrift ändern?</w:t>
      </w:r>
    </w:p>
  </w:comment>
  <w:comment w:id="73" w:author="Emik Hakan" w:date="2018-01-13T16:06:00Z" w:initials="EH">
    <w:p w14:paraId="4CD7798D" w14:textId="313D9EF1" w:rsidR="004776E7" w:rsidRDefault="004776E7">
      <w:pPr>
        <w:pStyle w:val="Kommentartext"/>
      </w:pPr>
      <w:r>
        <w:rPr>
          <w:rStyle w:val="Kommentarzeichen"/>
        </w:rPr>
        <w:annotationRef/>
      </w:r>
      <w:r>
        <w:t>Überschrift auf Englisch erlaubt?</w:t>
      </w:r>
    </w:p>
  </w:comment>
  <w:comment w:id="80" w:author="Hakan Emik" w:date="2018-01-10T21:46:00Z" w:initials="HE">
    <w:p w14:paraId="514D2DC3" w14:textId="4CF81CA5" w:rsidR="004776E7" w:rsidRDefault="004776E7">
      <w:pPr>
        <w:pStyle w:val="Kommentartext"/>
      </w:pPr>
      <w:r>
        <w:rPr>
          <w:rStyle w:val="Kommentarzeichen"/>
        </w:rPr>
        <w:annotationRef/>
      </w:r>
      <w:r>
        <w:t>Eventuell die sozialen Medien genau angeben</w:t>
      </w:r>
    </w:p>
  </w:comment>
  <w:comment w:id="83" w:author="Hakan Emik" w:date="2018-01-10T22:01:00Z" w:initials="HE">
    <w:p w14:paraId="3E0DA519" w14:textId="04CB8A7B" w:rsidR="004776E7" w:rsidRDefault="004776E7">
      <w:pPr>
        <w:pStyle w:val="Kommentartext"/>
      </w:pPr>
      <w:r>
        <w:rPr>
          <w:rStyle w:val="Kommentarzeichen"/>
        </w:rPr>
        <w:annotationRef/>
      </w:r>
      <w:r>
        <w:t>Auch beim Reservierungs. Beschreiben?</w:t>
      </w:r>
    </w:p>
  </w:comment>
  <w:comment w:id="86" w:author="Emik Hakan" w:date="2018-01-13T16:02:00Z" w:initials="EH">
    <w:p w14:paraId="63A112E1" w14:textId="111ADC53" w:rsidR="004776E7" w:rsidRDefault="004776E7">
      <w:pPr>
        <w:pStyle w:val="Kommentartext"/>
      </w:pPr>
      <w:r>
        <w:rPr>
          <w:rStyle w:val="Kommentarzeichen"/>
        </w:rPr>
        <w:annotationRef/>
      </w:r>
      <w:r>
        <w:t>Verwaltung auch noch beschreiben?</w:t>
      </w:r>
    </w:p>
  </w:comment>
  <w:comment w:id="91" w:author="Hakan Emik" w:date="2018-01-10T21:51:00Z" w:initials="HE">
    <w:p w14:paraId="33716B3F" w14:textId="6FC0FFF1" w:rsidR="004776E7" w:rsidRDefault="004776E7">
      <w:pPr>
        <w:pStyle w:val="Kommentartext"/>
      </w:pPr>
      <w:r>
        <w:rPr>
          <w:rStyle w:val="Kommentarzeichen"/>
        </w:rPr>
        <w:annotationRef/>
      </w:r>
      <w:r>
        <w:t>Dateneingabe wie viel Tische etc… vom Kunden</w:t>
      </w:r>
    </w:p>
  </w:comment>
  <w:comment w:id="94" w:author="Hakan Emik" w:date="2018-01-10T21:54:00Z" w:initials="HE">
    <w:p w14:paraId="4EA33B1D" w14:textId="4C92B842" w:rsidR="004776E7" w:rsidRDefault="004776E7">
      <w:pPr>
        <w:pStyle w:val="Kommentartext"/>
      </w:pPr>
      <w:r>
        <w:rPr>
          <w:rStyle w:val="Kommentarzeichen"/>
        </w:rPr>
        <w:annotationRef/>
      </w:r>
      <w:r>
        <w:t>Nebenziel! Wird das gemacht?</w:t>
      </w:r>
    </w:p>
  </w:comment>
  <w:comment w:id="98" w:author="Hakan Emik" w:date="2018-01-10T22:04:00Z" w:initials="HE">
    <w:p w14:paraId="35EE5226" w14:textId="08C44CAD" w:rsidR="004776E7" w:rsidRDefault="004776E7">
      <w:pPr>
        <w:pStyle w:val="Kommentartext"/>
      </w:pPr>
      <w:r>
        <w:rPr>
          <w:rStyle w:val="Kommentarzeichen"/>
        </w:rPr>
        <w:annotationRef/>
      </w:r>
      <w:r>
        <w:t>Komplett was anderes 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2CEEAF" w15:done="0"/>
  <w15:commentEx w15:paraId="4B8F9E5D" w15:done="0"/>
  <w15:commentEx w15:paraId="755AAAA9" w15:done="0"/>
  <w15:commentEx w15:paraId="537CC4F1" w15:done="0"/>
  <w15:commentEx w15:paraId="06094F70" w15:done="0"/>
  <w15:commentEx w15:paraId="33BFF948" w15:done="0"/>
  <w15:commentEx w15:paraId="25F4CFF0" w15:done="0"/>
  <w15:commentEx w15:paraId="3E49B62D" w15:done="0"/>
  <w15:commentEx w15:paraId="4CD7798D" w15:done="0"/>
  <w15:commentEx w15:paraId="514D2DC3" w15:done="0"/>
  <w15:commentEx w15:paraId="3E0DA519" w15:done="0"/>
  <w15:commentEx w15:paraId="63A112E1" w15:done="0"/>
  <w15:commentEx w15:paraId="33716B3F" w15:done="0"/>
  <w15:commentEx w15:paraId="4EA33B1D" w15:done="0"/>
  <w15:commentEx w15:paraId="35EE52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2CEEAF" w16cid:durableId="1E00EE86"/>
  <w16cid:commentId w16cid:paraId="4B8F9E5D" w16cid:durableId="1E04A893"/>
  <w16cid:commentId w16cid:paraId="755AAAA9" w16cid:durableId="1E00FA49"/>
  <w16cid:commentId w16cid:paraId="537CC4F1" w16cid:durableId="1E0650B7"/>
  <w16cid:commentId w16cid:paraId="06094F70" w16cid:durableId="1E00FED5"/>
  <w16cid:commentId w16cid:paraId="33BFF948" w16cid:durableId="1E0103F9"/>
  <w16cid:commentId w16cid:paraId="25F4CFF0" w16cid:durableId="1E01041E"/>
  <w16cid:commentId w16cid:paraId="3E49B62D" w16cid:durableId="1E04AB19"/>
  <w16cid:commentId w16cid:paraId="4CD7798D" w16cid:durableId="1E04AD10"/>
  <w16cid:commentId w16cid:paraId="514D2DC3" w16cid:durableId="1E010847"/>
  <w16cid:commentId w16cid:paraId="3E0DA519" w16cid:durableId="1E010BD3"/>
  <w16cid:commentId w16cid:paraId="63A112E1" w16cid:durableId="1E04AC01"/>
  <w16cid:commentId w16cid:paraId="33716B3F" w16cid:durableId="1E01095D"/>
  <w16cid:commentId w16cid:paraId="4EA33B1D" w16cid:durableId="1E010A00"/>
  <w16cid:commentId w16cid:paraId="35EE5226" w16cid:durableId="1E010C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2EB15" w14:textId="77777777" w:rsidR="00A462A7" w:rsidRDefault="00A462A7" w:rsidP="00E34B61">
      <w:pPr>
        <w:spacing w:before="0" w:line="240" w:lineRule="auto"/>
      </w:pPr>
      <w:r>
        <w:separator/>
      </w:r>
    </w:p>
  </w:endnote>
  <w:endnote w:type="continuationSeparator" w:id="0">
    <w:p w14:paraId="46B7BD69" w14:textId="77777777" w:rsidR="00A462A7" w:rsidRDefault="00A462A7" w:rsidP="00E34B61">
      <w:pPr>
        <w:spacing w:before="0" w:line="240" w:lineRule="auto"/>
      </w:pPr>
      <w:r>
        <w:continuationSeparator/>
      </w:r>
    </w:p>
  </w:endnote>
  <w:endnote w:type="continuationNotice" w:id="1">
    <w:p w14:paraId="618DA615" w14:textId="77777777" w:rsidR="00A462A7" w:rsidRDefault="00A462A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B71F5" w14:textId="4A157714" w:rsidR="004776E7" w:rsidRDefault="004776E7" w:rsidP="0090602A">
    <w:pPr>
      <w:pStyle w:val="Fuzeile"/>
      <w:pBdr>
        <w:bottom w:val="single" w:sz="12" w:space="1" w:color="auto"/>
      </w:pBdr>
    </w:pPr>
  </w:p>
  <w:p w14:paraId="24642C30" w14:textId="1C03F23B" w:rsidR="004776E7" w:rsidRDefault="004776E7" w:rsidP="0090602A">
    <w:pPr>
      <w:pStyle w:val="Fuzeile"/>
    </w:pPr>
    <w:r>
      <w:t xml:space="preserve">Hakan Emik, Anil Celik, Metin Gökcen, Dervis Yeniavci </w:t>
    </w:r>
    <w:r>
      <w:tab/>
      <w:t xml:space="preserve"> </w:t>
    </w:r>
    <w:sdt>
      <w:sdtPr>
        <w:id w:val="-1851485441"/>
        <w:docPartObj>
          <w:docPartGallery w:val="Page Numbers (Bottom of Page)"/>
          <w:docPartUnique/>
        </w:docPartObj>
      </w:sdtPr>
      <w:sdtContent>
        <w:sdt>
          <w:sdtPr>
            <w:id w:val="-1442840838"/>
            <w:docPartObj>
              <w:docPartGallery w:val="Page Numbers (Top of Page)"/>
              <w:docPartUnique/>
            </w:docPartObj>
          </w:sdt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736AF4">
              <w:rPr>
                <w:b/>
                <w:bCs/>
                <w:noProof/>
              </w:rPr>
              <w:t>21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736AF4">
              <w:rPr>
                <w:b/>
                <w:bCs/>
                <w:noProof/>
              </w:rPr>
              <w:t>27</w:t>
            </w:r>
            <w:r>
              <w:rPr>
                <w:b/>
                <w:bCs/>
                <w:sz w:val="24"/>
                <w:szCs w:val="24"/>
              </w:rPr>
              <w:fldChar w:fldCharType="end"/>
            </w:r>
          </w:sdtContent>
        </w:sdt>
      </w:sdtContent>
    </w:sdt>
  </w:p>
  <w:p w14:paraId="2FDD5E68" w14:textId="1E77C566" w:rsidR="004776E7" w:rsidRDefault="004776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D8D09" w14:textId="77777777" w:rsidR="00A462A7" w:rsidRDefault="00A462A7" w:rsidP="00E34B61">
      <w:pPr>
        <w:spacing w:before="0" w:line="240" w:lineRule="auto"/>
      </w:pPr>
      <w:r>
        <w:separator/>
      </w:r>
    </w:p>
  </w:footnote>
  <w:footnote w:type="continuationSeparator" w:id="0">
    <w:p w14:paraId="41003BE5" w14:textId="77777777" w:rsidR="00A462A7" w:rsidRDefault="00A462A7" w:rsidP="00E34B61">
      <w:pPr>
        <w:spacing w:before="0" w:line="240" w:lineRule="auto"/>
      </w:pPr>
      <w:r>
        <w:continuationSeparator/>
      </w:r>
    </w:p>
  </w:footnote>
  <w:footnote w:type="continuationNotice" w:id="1">
    <w:p w14:paraId="33646CB2" w14:textId="77777777" w:rsidR="00A462A7" w:rsidRDefault="00A462A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C2C52" w14:textId="7CD65C23" w:rsidR="004776E7" w:rsidRDefault="004776E7" w:rsidP="00EB4016">
    <w:pPr>
      <w:pStyle w:val="Kopfzeile"/>
      <w:pBdr>
        <w:bottom w:val="single" w:sz="12" w:space="1" w:color="auto"/>
      </w:pBdr>
      <w:jc w:val="center"/>
    </w:pPr>
    <w:r>
      <w:rPr>
        <w:noProof/>
      </w:rPr>
      <w:t>Gart Bistro Webapplikation Diplomarbeitsdokumentation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2508"/>
    <w:multiLevelType w:val="hybridMultilevel"/>
    <w:tmpl w:val="200A6B0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367482E"/>
    <w:multiLevelType w:val="multilevel"/>
    <w:tmpl w:val="B9E05A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CA00E7"/>
    <w:multiLevelType w:val="hybridMultilevel"/>
    <w:tmpl w:val="54A46A7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CC80565"/>
    <w:multiLevelType w:val="hybridMultilevel"/>
    <w:tmpl w:val="6194F2F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6B557C1"/>
    <w:multiLevelType w:val="hybridMultilevel"/>
    <w:tmpl w:val="56BAA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8633511"/>
    <w:multiLevelType w:val="multilevel"/>
    <w:tmpl w:val="33D009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B221AF3"/>
    <w:multiLevelType w:val="multilevel"/>
    <w:tmpl w:val="4D5C136A"/>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150FBA"/>
    <w:multiLevelType w:val="hybridMultilevel"/>
    <w:tmpl w:val="947A8C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B0C3946"/>
    <w:multiLevelType w:val="multilevel"/>
    <w:tmpl w:val="B9E05A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2173D13"/>
    <w:multiLevelType w:val="multilevel"/>
    <w:tmpl w:val="6FE059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E6502B"/>
    <w:multiLevelType w:val="hybridMultilevel"/>
    <w:tmpl w:val="90628F1E"/>
    <w:lvl w:ilvl="0" w:tplc="D346B080">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E474257"/>
    <w:multiLevelType w:val="multilevel"/>
    <w:tmpl w:val="4D5C136A"/>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DE57352"/>
    <w:multiLevelType w:val="hybridMultilevel"/>
    <w:tmpl w:val="E81C2A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E3C70AB"/>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FD95066"/>
    <w:multiLevelType w:val="multilevel"/>
    <w:tmpl w:val="B9E05A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9C1290"/>
    <w:multiLevelType w:val="multilevel"/>
    <w:tmpl w:val="B9E05A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B27796E"/>
    <w:multiLevelType w:val="hybridMultilevel"/>
    <w:tmpl w:val="651EC30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11"/>
  </w:num>
  <w:num w:numId="5">
    <w:abstractNumId w:val="0"/>
  </w:num>
  <w:num w:numId="6">
    <w:abstractNumId w:val="9"/>
  </w:num>
  <w:num w:numId="7">
    <w:abstractNumId w:val="5"/>
  </w:num>
  <w:num w:numId="8">
    <w:abstractNumId w:val="7"/>
  </w:num>
  <w:num w:numId="9">
    <w:abstractNumId w:val="1"/>
  </w:num>
  <w:num w:numId="10">
    <w:abstractNumId w:val="14"/>
  </w:num>
  <w:num w:numId="11">
    <w:abstractNumId w:val="15"/>
  </w:num>
  <w:num w:numId="12">
    <w:abstractNumId w:val="8"/>
  </w:num>
  <w:num w:numId="13">
    <w:abstractNumId w:val="3"/>
  </w:num>
  <w:num w:numId="14">
    <w:abstractNumId w:val="13"/>
  </w:num>
  <w:num w:numId="15">
    <w:abstractNumId w:val="16"/>
  </w:num>
  <w:num w:numId="16">
    <w:abstractNumId w:val="10"/>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kan Emik">
    <w15:presenceInfo w15:providerId="None" w15:userId="Hakan Emik"/>
  </w15:person>
  <w15:person w15:author="Emik Hakan">
    <w15:presenceInfo w15:providerId="None" w15:userId="Emik Hak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A1"/>
    <w:rsid w:val="00001D5F"/>
    <w:rsid w:val="0000648D"/>
    <w:rsid w:val="00007D0F"/>
    <w:rsid w:val="00016EE9"/>
    <w:rsid w:val="0002407C"/>
    <w:rsid w:val="00025BA3"/>
    <w:rsid w:val="00040E7B"/>
    <w:rsid w:val="00046B47"/>
    <w:rsid w:val="000B3ECE"/>
    <w:rsid w:val="000B692F"/>
    <w:rsid w:val="000C4436"/>
    <w:rsid w:val="000C4B8F"/>
    <w:rsid w:val="000D26D0"/>
    <w:rsid w:val="000E35ED"/>
    <w:rsid w:val="000E7758"/>
    <w:rsid w:val="000F7700"/>
    <w:rsid w:val="00102A53"/>
    <w:rsid w:val="00105F58"/>
    <w:rsid w:val="00107452"/>
    <w:rsid w:val="00113C17"/>
    <w:rsid w:val="00114B7E"/>
    <w:rsid w:val="00136DF4"/>
    <w:rsid w:val="00145A92"/>
    <w:rsid w:val="0015751F"/>
    <w:rsid w:val="001743BC"/>
    <w:rsid w:val="00176B4E"/>
    <w:rsid w:val="00187F3D"/>
    <w:rsid w:val="0019058A"/>
    <w:rsid w:val="001A66EA"/>
    <w:rsid w:val="001B3951"/>
    <w:rsid w:val="001D20F0"/>
    <w:rsid w:val="001E0D9E"/>
    <w:rsid w:val="001E1F7D"/>
    <w:rsid w:val="001E6685"/>
    <w:rsid w:val="001F54B4"/>
    <w:rsid w:val="00203B53"/>
    <w:rsid w:val="002054A5"/>
    <w:rsid w:val="00224881"/>
    <w:rsid w:val="00227996"/>
    <w:rsid w:val="002415C1"/>
    <w:rsid w:val="00261253"/>
    <w:rsid w:val="00263319"/>
    <w:rsid w:val="00280529"/>
    <w:rsid w:val="002A1AB4"/>
    <w:rsid w:val="002A7085"/>
    <w:rsid w:val="002A733E"/>
    <w:rsid w:val="002B4C13"/>
    <w:rsid w:val="002C4FFC"/>
    <w:rsid w:val="002D0083"/>
    <w:rsid w:val="002F629F"/>
    <w:rsid w:val="00303796"/>
    <w:rsid w:val="00311113"/>
    <w:rsid w:val="00312EC4"/>
    <w:rsid w:val="00315FDD"/>
    <w:rsid w:val="003272AD"/>
    <w:rsid w:val="00343DAF"/>
    <w:rsid w:val="003542C9"/>
    <w:rsid w:val="003565C8"/>
    <w:rsid w:val="00356E55"/>
    <w:rsid w:val="0037298A"/>
    <w:rsid w:val="0037409A"/>
    <w:rsid w:val="00374BE3"/>
    <w:rsid w:val="00393650"/>
    <w:rsid w:val="003A4AD1"/>
    <w:rsid w:val="003C3C27"/>
    <w:rsid w:val="003D0199"/>
    <w:rsid w:val="003D493C"/>
    <w:rsid w:val="003D4BE4"/>
    <w:rsid w:val="003F601E"/>
    <w:rsid w:val="00413E41"/>
    <w:rsid w:val="0041649E"/>
    <w:rsid w:val="00417134"/>
    <w:rsid w:val="00417E2C"/>
    <w:rsid w:val="00422C0D"/>
    <w:rsid w:val="0042419C"/>
    <w:rsid w:val="00427177"/>
    <w:rsid w:val="004634DD"/>
    <w:rsid w:val="00463DA1"/>
    <w:rsid w:val="004740E3"/>
    <w:rsid w:val="004776E7"/>
    <w:rsid w:val="00480F91"/>
    <w:rsid w:val="00483B32"/>
    <w:rsid w:val="00486CB2"/>
    <w:rsid w:val="00495B8E"/>
    <w:rsid w:val="004C4141"/>
    <w:rsid w:val="004C7660"/>
    <w:rsid w:val="004D27A6"/>
    <w:rsid w:val="004D59C1"/>
    <w:rsid w:val="004D5ABE"/>
    <w:rsid w:val="00502BEE"/>
    <w:rsid w:val="0050720A"/>
    <w:rsid w:val="0051792B"/>
    <w:rsid w:val="00540C9D"/>
    <w:rsid w:val="00566B42"/>
    <w:rsid w:val="00567527"/>
    <w:rsid w:val="00572F98"/>
    <w:rsid w:val="00590857"/>
    <w:rsid w:val="005A6B76"/>
    <w:rsid w:val="005B36CE"/>
    <w:rsid w:val="005B53FD"/>
    <w:rsid w:val="005B70F4"/>
    <w:rsid w:val="005C7F8E"/>
    <w:rsid w:val="005E18C9"/>
    <w:rsid w:val="005E4A02"/>
    <w:rsid w:val="00600F24"/>
    <w:rsid w:val="00610078"/>
    <w:rsid w:val="00622A3F"/>
    <w:rsid w:val="00632081"/>
    <w:rsid w:val="00632B84"/>
    <w:rsid w:val="00636449"/>
    <w:rsid w:val="00636FAE"/>
    <w:rsid w:val="0065031A"/>
    <w:rsid w:val="00653BA6"/>
    <w:rsid w:val="006A0758"/>
    <w:rsid w:val="006A0761"/>
    <w:rsid w:val="006C4AC1"/>
    <w:rsid w:val="006D7647"/>
    <w:rsid w:val="006E3493"/>
    <w:rsid w:val="007020AD"/>
    <w:rsid w:val="00712715"/>
    <w:rsid w:val="00716A2F"/>
    <w:rsid w:val="0071790D"/>
    <w:rsid w:val="00727509"/>
    <w:rsid w:val="0073388A"/>
    <w:rsid w:val="00736AF4"/>
    <w:rsid w:val="00741F01"/>
    <w:rsid w:val="00752A66"/>
    <w:rsid w:val="00760A1C"/>
    <w:rsid w:val="00766FE6"/>
    <w:rsid w:val="007675ED"/>
    <w:rsid w:val="00772DF8"/>
    <w:rsid w:val="0077530A"/>
    <w:rsid w:val="00775EC3"/>
    <w:rsid w:val="007778EA"/>
    <w:rsid w:val="0078688C"/>
    <w:rsid w:val="00786CFE"/>
    <w:rsid w:val="00793211"/>
    <w:rsid w:val="00795BA4"/>
    <w:rsid w:val="007A333A"/>
    <w:rsid w:val="007A4A7C"/>
    <w:rsid w:val="007C2C45"/>
    <w:rsid w:val="007C476C"/>
    <w:rsid w:val="007D4619"/>
    <w:rsid w:val="007D6C82"/>
    <w:rsid w:val="007D7829"/>
    <w:rsid w:val="007E5B0F"/>
    <w:rsid w:val="007F7399"/>
    <w:rsid w:val="0080009D"/>
    <w:rsid w:val="00830A04"/>
    <w:rsid w:val="0085330D"/>
    <w:rsid w:val="008538DB"/>
    <w:rsid w:val="008545A1"/>
    <w:rsid w:val="008610DB"/>
    <w:rsid w:val="008648F0"/>
    <w:rsid w:val="0087777A"/>
    <w:rsid w:val="00881E13"/>
    <w:rsid w:val="0088281D"/>
    <w:rsid w:val="00893E6D"/>
    <w:rsid w:val="0089504F"/>
    <w:rsid w:val="008A158B"/>
    <w:rsid w:val="008B7218"/>
    <w:rsid w:val="008D08B2"/>
    <w:rsid w:val="008D7EA1"/>
    <w:rsid w:val="008E16C9"/>
    <w:rsid w:val="0090602A"/>
    <w:rsid w:val="00917F89"/>
    <w:rsid w:val="00962B5C"/>
    <w:rsid w:val="00962E7F"/>
    <w:rsid w:val="009656E5"/>
    <w:rsid w:val="00984786"/>
    <w:rsid w:val="009849B0"/>
    <w:rsid w:val="009959AD"/>
    <w:rsid w:val="009B0F2A"/>
    <w:rsid w:val="009B2FCF"/>
    <w:rsid w:val="009C670E"/>
    <w:rsid w:val="009C68AF"/>
    <w:rsid w:val="009C6FBD"/>
    <w:rsid w:val="009D60F6"/>
    <w:rsid w:val="009D6660"/>
    <w:rsid w:val="009F6F33"/>
    <w:rsid w:val="00A204E3"/>
    <w:rsid w:val="00A266D5"/>
    <w:rsid w:val="00A37EAE"/>
    <w:rsid w:val="00A462A7"/>
    <w:rsid w:val="00A500CB"/>
    <w:rsid w:val="00A52B79"/>
    <w:rsid w:val="00A537DE"/>
    <w:rsid w:val="00A64735"/>
    <w:rsid w:val="00A76A39"/>
    <w:rsid w:val="00A865B3"/>
    <w:rsid w:val="00AB18C3"/>
    <w:rsid w:val="00AB667B"/>
    <w:rsid w:val="00AE467B"/>
    <w:rsid w:val="00AE7A9D"/>
    <w:rsid w:val="00AF2E22"/>
    <w:rsid w:val="00AF5931"/>
    <w:rsid w:val="00AF6B59"/>
    <w:rsid w:val="00B011AC"/>
    <w:rsid w:val="00B2391B"/>
    <w:rsid w:val="00B359E1"/>
    <w:rsid w:val="00B43238"/>
    <w:rsid w:val="00B476BE"/>
    <w:rsid w:val="00B65863"/>
    <w:rsid w:val="00B77825"/>
    <w:rsid w:val="00BA237A"/>
    <w:rsid w:val="00BB2BD9"/>
    <w:rsid w:val="00BC0939"/>
    <w:rsid w:val="00BD40E9"/>
    <w:rsid w:val="00BE01E9"/>
    <w:rsid w:val="00BF1757"/>
    <w:rsid w:val="00C12FE1"/>
    <w:rsid w:val="00C23082"/>
    <w:rsid w:val="00C262CC"/>
    <w:rsid w:val="00C262D6"/>
    <w:rsid w:val="00C27B8A"/>
    <w:rsid w:val="00C40C2A"/>
    <w:rsid w:val="00C44510"/>
    <w:rsid w:val="00C500BF"/>
    <w:rsid w:val="00C55C40"/>
    <w:rsid w:val="00C60027"/>
    <w:rsid w:val="00C62E84"/>
    <w:rsid w:val="00C87E2A"/>
    <w:rsid w:val="00CA100A"/>
    <w:rsid w:val="00CA2C56"/>
    <w:rsid w:val="00CB001C"/>
    <w:rsid w:val="00CE03BB"/>
    <w:rsid w:val="00CE29A8"/>
    <w:rsid w:val="00CE5113"/>
    <w:rsid w:val="00CF0C27"/>
    <w:rsid w:val="00CF46B7"/>
    <w:rsid w:val="00D0042D"/>
    <w:rsid w:val="00D07D59"/>
    <w:rsid w:val="00D1281B"/>
    <w:rsid w:val="00D25E3B"/>
    <w:rsid w:val="00D441C2"/>
    <w:rsid w:val="00D451DD"/>
    <w:rsid w:val="00D45D16"/>
    <w:rsid w:val="00D50221"/>
    <w:rsid w:val="00D5685D"/>
    <w:rsid w:val="00D71751"/>
    <w:rsid w:val="00D741A3"/>
    <w:rsid w:val="00D77F04"/>
    <w:rsid w:val="00D8405C"/>
    <w:rsid w:val="00D92FB4"/>
    <w:rsid w:val="00D97879"/>
    <w:rsid w:val="00DA3030"/>
    <w:rsid w:val="00DB0C6A"/>
    <w:rsid w:val="00DB7FF4"/>
    <w:rsid w:val="00DC305D"/>
    <w:rsid w:val="00DE1315"/>
    <w:rsid w:val="00DE6131"/>
    <w:rsid w:val="00DF401F"/>
    <w:rsid w:val="00E04D05"/>
    <w:rsid w:val="00E10F2F"/>
    <w:rsid w:val="00E2697D"/>
    <w:rsid w:val="00E34B61"/>
    <w:rsid w:val="00E57966"/>
    <w:rsid w:val="00E761DB"/>
    <w:rsid w:val="00E83259"/>
    <w:rsid w:val="00E93F97"/>
    <w:rsid w:val="00EA2E70"/>
    <w:rsid w:val="00EB3454"/>
    <w:rsid w:val="00EB4016"/>
    <w:rsid w:val="00EB7E28"/>
    <w:rsid w:val="00EC3D83"/>
    <w:rsid w:val="00ED74AE"/>
    <w:rsid w:val="00EE2C56"/>
    <w:rsid w:val="00EF1DF7"/>
    <w:rsid w:val="00EF682F"/>
    <w:rsid w:val="00F16D1A"/>
    <w:rsid w:val="00F27E30"/>
    <w:rsid w:val="00F40587"/>
    <w:rsid w:val="00F51502"/>
    <w:rsid w:val="00F527BA"/>
    <w:rsid w:val="00F612DD"/>
    <w:rsid w:val="00F63511"/>
    <w:rsid w:val="00F839EA"/>
    <w:rsid w:val="00FA74DB"/>
    <w:rsid w:val="00FB177B"/>
    <w:rsid w:val="00FD01F6"/>
    <w:rsid w:val="00FD63EB"/>
    <w:rsid w:val="00FF10CD"/>
    <w:rsid w:val="00FF2FB9"/>
    <w:rsid w:val="2E3381AC"/>
    <w:rsid w:val="4462294F"/>
    <w:rsid w:val="475EF5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FB094"/>
  <w15:chartTrackingRefBased/>
  <w15:docId w15:val="{1DF41914-8D4C-4A50-9F13-9A06C97B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before="4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7527"/>
    <w:pPr>
      <w:keepNext/>
      <w:keepLines/>
      <w:numPr>
        <w:numId w:val="14"/>
      </w:numPr>
      <w:spacing w:before="240"/>
      <w:outlineLvl w:val="0"/>
    </w:pPr>
    <w:rPr>
      <w:rFonts w:ascii="Calibri" w:eastAsiaTheme="majorEastAsia" w:hAnsi="Calibri" w:cstheme="majorBidi"/>
      <w:color w:val="000000" w:themeColor="text1"/>
      <w:sz w:val="36"/>
      <w:szCs w:val="32"/>
    </w:rPr>
  </w:style>
  <w:style w:type="paragraph" w:styleId="berschrift2">
    <w:name w:val="heading 2"/>
    <w:basedOn w:val="Standard"/>
    <w:next w:val="Standard"/>
    <w:link w:val="berschrift2Zchn"/>
    <w:uiPriority w:val="9"/>
    <w:unhideWhenUsed/>
    <w:qFormat/>
    <w:rsid w:val="00D441C2"/>
    <w:pPr>
      <w:keepNext/>
      <w:keepLines/>
      <w:numPr>
        <w:ilvl w:val="1"/>
        <w:numId w:val="14"/>
      </w:numPr>
      <w:outlineLvl w:val="1"/>
    </w:pPr>
    <w:rPr>
      <w:rFonts w:ascii="Calibri" w:eastAsiaTheme="majorEastAsia" w:hAnsi="Calibri" w:cstheme="majorBidi"/>
      <w:color w:val="000000" w:themeColor="text1"/>
      <w:sz w:val="28"/>
      <w:szCs w:val="26"/>
    </w:rPr>
  </w:style>
  <w:style w:type="paragraph" w:styleId="berschrift3">
    <w:name w:val="heading 3"/>
    <w:basedOn w:val="Standard"/>
    <w:next w:val="Standard"/>
    <w:link w:val="berschrift3Zchn"/>
    <w:uiPriority w:val="9"/>
    <w:unhideWhenUsed/>
    <w:qFormat/>
    <w:rsid w:val="00D441C2"/>
    <w:pPr>
      <w:keepNext/>
      <w:keepLines/>
      <w:numPr>
        <w:ilvl w:val="2"/>
        <w:numId w:val="14"/>
      </w:numPr>
      <w:outlineLvl w:val="2"/>
    </w:pPr>
    <w:rPr>
      <w:rFonts w:ascii="Calibri" w:eastAsiaTheme="majorEastAsia" w:hAnsi="Calibri" w:cstheme="majorBidi"/>
      <w:color w:val="000000" w:themeColor="text1"/>
      <w:sz w:val="24"/>
      <w:szCs w:val="24"/>
    </w:rPr>
  </w:style>
  <w:style w:type="paragraph" w:styleId="berschrift4">
    <w:name w:val="heading 4"/>
    <w:basedOn w:val="Standard"/>
    <w:next w:val="Standard"/>
    <w:link w:val="berschrift4Zchn"/>
    <w:uiPriority w:val="9"/>
    <w:unhideWhenUsed/>
    <w:qFormat/>
    <w:rsid w:val="00AF2E22"/>
    <w:pPr>
      <w:keepNext/>
      <w:keepLines/>
      <w:numPr>
        <w:ilvl w:val="3"/>
        <w:numId w:val="14"/>
      </w:numPr>
      <w:outlineLvl w:val="3"/>
    </w:pPr>
    <w:rPr>
      <w:rFonts w:ascii="Calibri" w:eastAsiaTheme="majorEastAsia" w:hAnsi="Calibri" w:cstheme="majorBidi"/>
      <w:iCs/>
      <w:color w:val="000000" w:themeColor="text1"/>
    </w:rPr>
  </w:style>
  <w:style w:type="paragraph" w:styleId="berschrift5">
    <w:name w:val="heading 5"/>
    <w:basedOn w:val="Standard"/>
    <w:next w:val="Standard"/>
    <w:link w:val="berschrift5Zchn"/>
    <w:uiPriority w:val="9"/>
    <w:semiHidden/>
    <w:unhideWhenUsed/>
    <w:qFormat/>
    <w:rsid w:val="00EB4016"/>
    <w:pPr>
      <w:keepNext/>
      <w:keepLines/>
      <w:numPr>
        <w:ilvl w:val="4"/>
        <w:numId w:val="14"/>
      </w:numPr>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B4016"/>
    <w:pPr>
      <w:keepNext/>
      <w:keepLines/>
      <w:numPr>
        <w:ilvl w:val="5"/>
        <w:numId w:val="14"/>
      </w:numPr>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B4016"/>
    <w:pPr>
      <w:keepNext/>
      <w:keepLines/>
      <w:numPr>
        <w:ilvl w:val="6"/>
        <w:numId w:val="14"/>
      </w:numPr>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B4016"/>
    <w:pPr>
      <w:keepNext/>
      <w:keepLines/>
      <w:numPr>
        <w:ilvl w:val="7"/>
        <w:numId w:val="14"/>
      </w:numPr>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B4016"/>
    <w:pPr>
      <w:keepNext/>
      <w:keepLines/>
      <w:numPr>
        <w:ilvl w:val="8"/>
        <w:numId w:val="14"/>
      </w:numPr>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7527"/>
    <w:rPr>
      <w:rFonts w:ascii="Calibri" w:eastAsiaTheme="majorEastAsia" w:hAnsi="Calibri" w:cstheme="majorBidi"/>
      <w:color w:val="000000" w:themeColor="text1"/>
      <w:sz w:val="36"/>
      <w:szCs w:val="32"/>
    </w:rPr>
  </w:style>
  <w:style w:type="character" w:customStyle="1" w:styleId="berschrift2Zchn">
    <w:name w:val="Überschrift 2 Zchn"/>
    <w:basedOn w:val="Absatz-Standardschriftart"/>
    <w:link w:val="berschrift2"/>
    <w:uiPriority w:val="9"/>
    <w:rsid w:val="00D441C2"/>
    <w:rPr>
      <w:rFonts w:ascii="Calibri" w:eastAsiaTheme="majorEastAsia" w:hAnsi="Calibri" w:cstheme="majorBidi"/>
      <w:color w:val="000000" w:themeColor="text1"/>
      <w:sz w:val="28"/>
      <w:szCs w:val="26"/>
    </w:rPr>
  </w:style>
  <w:style w:type="character" w:customStyle="1" w:styleId="berschrift3Zchn">
    <w:name w:val="Überschrift 3 Zchn"/>
    <w:basedOn w:val="Absatz-Standardschriftart"/>
    <w:link w:val="berschrift3"/>
    <w:uiPriority w:val="9"/>
    <w:rsid w:val="00D441C2"/>
    <w:rPr>
      <w:rFonts w:ascii="Calibri" w:eastAsiaTheme="majorEastAsia" w:hAnsi="Calibri" w:cstheme="majorBidi"/>
      <w:color w:val="000000" w:themeColor="text1"/>
      <w:sz w:val="24"/>
      <w:szCs w:val="24"/>
    </w:rPr>
  </w:style>
  <w:style w:type="character" w:customStyle="1" w:styleId="berschrift4Zchn">
    <w:name w:val="Überschrift 4 Zchn"/>
    <w:basedOn w:val="Absatz-Standardschriftart"/>
    <w:link w:val="berschrift4"/>
    <w:uiPriority w:val="9"/>
    <w:rsid w:val="00AF2E22"/>
    <w:rPr>
      <w:rFonts w:ascii="Calibri" w:eastAsiaTheme="majorEastAsia" w:hAnsi="Calibri" w:cstheme="majorBidi"/>
      <w:iCs/>
      <w:color w:val="000000" w:themeColor="text1"/>
    </w:rPr>
  </w:style>
  <w:style w:type="character" w:customStyle="1" w:styleId="berschrift5Zchn">
    <w:name w:val="Überschrift 5 Zchn"/>
    <w:basedOn w:val="Absatz-Standardschriftart"/>
    <w:link w:val="berschrift5"/>
    <w:uiPriority w:val="9"/>
    <w:semiHidden/>
    <w:rsid w:val="00EB401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B401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B401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B401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B401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51502"/>
    <w:rPr>
      <w:sz w:val="16"/>
      <w:szCs w:val="16"/>
    </w:rPr>
  </w:style>
  <w:style w:type="paragraph" w:styleId="Kommentartext">
    <w:name w:val="annotation text"/>
    <w:basedOn w:val="Standard"/>
    <w:link w:val="KommentartextZchn"/>
    <w:uiPriority w:val="99"/>
    <w:semiHidden/>
    <w:unhideWhenUsed/>
    <w:rsid w:val="00F5150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1502"/>
    <w:rPr>
      <w:sz w:val="20"/>
      <w:szCs w:val="20"/>
    </w:rPr>
  </w:style>
  <w:style w:type="paragraph" w:styleId="Kommentarthema">
    <w:name w:val="annotation subject"/>
    <w:basedOn w:val="Kommentartext"/>
    <w:next w:val="Kommentartext"/>
    <w:link w:val="KommentarthemaZchn"/>
    <w:uiPriority w:val="99"/>
    <w:semiHidden/>
    <w:unhideWhenUsed/>
    <w:rsid w:val="00F51502"/>
    <w:rPr>
      <w:b/>
      <w:bCs/>
    </w:rPr>
  </w:style>
  <w:style w:type="character" w:customStyle="1" w:styleId="KommentarthemaZchn">
    <w:name w:val="Kommentarthema Zchn"/>
    <w:basedOn w:val="KommentartextZchn"/>
    <w:link w:val="Kommentarthema"/>
    <w:uiPriority w:val="99"/>
    <w:semiHidden/>
    <w:rsid w:val="00F51502"/>
    <w:rPr>
      <w:b/>
      <w:bCs/>
      <w:sz w:val="20"/>
      <w:szCs w:val="20"/>
    </w:rPr>
  </w:style>
  <w:style w:type="paragraph" w:styleId="Sprechblasentext">
    <w:name w:val="Balloon Text"/>
    <w:basedOn w:val="Standard"/>
    <w:link w:val="SprechblasentextZchn"/>
    <w:uiPriority w:val="99"/>
    <w:semiHidden/>
    <w:unhideWhenUsed/>
    <w:rsid w:val="00F5150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1502"/>
    <w:rPr>
      <w:rFonts w:ascii="Segoe UI" w:hAnsi="Segoe UI" w:cs="Segoe UI"/>
      <w:sz w:val="18"/>
      <w:szCs w:val="18"/>
    </w:rPr>
  </w:style>
  <w:style w:type="paragraph" w:styleId="Inhaltsverzeichnisberschrift">
    <w:name w:val="TOC Heading"/>
    <w:basedOn w:val="berschrift1"/>
    <w:next w:val="Standard"/>
    <w:uiPriority w:val="39"/>
    <w:unhideWhenUsed/>
    <w:qFormat/>
    <w:rsid w:val="00F51502"/>
    <w:pPr>
      <w:outlineLvl w:val="9"/>
    </w:pPr>
    <w:rPr>
      <w:lang w:eastAsia="de-AT"/>
    </w:rPr>
  </w:style>
  <w:style w:type="paragraph" w:styleId="Listenabsatz">
    <w:name w:val="List Paragraph"/>
    <w:basedOn w:val="Standard"/>
    <w:uiPriority w:val="34"/>
    <w:qFormat/>
    <w:rsid w:val="00E34B61"/>
    <w:pPr>
      <w:ind w:left="720"/>
      <w:contextualSpacing/>
    </w:pPr>
  </w:style>
  <w:style w:type="paragraph" w:styleId="KeinLeerraum">
    <w:name w:val="No Spacing"/>
    <w:link w:val="KeinLeerraumZchn"/>
    <w:uiPriority w:val="1"/>
    <w:qFormat/>
    <w:rsid w:val="00E34B61"/>
    <w:pPr>
      <w:spacing w:line="240" w:lineRule="auto"/>
    </w:pPr>
  </w:style>
  <w:style w:type="character" w:customStyle="1" w:styleId="KeinLeerraumZchn">
    <w:name w:val="Kein Leerraum Zchn"/>
    <w:basedOn w:val="Absatz-Standardschriftart"/>
    <w:link w:val="KeinLeerraum"/>
    <w:uiPriority w:val="1"/>
    <w:rsid w:val="00E761DB"/>
  </w:style>
  <w:style w:type="paragraph" w:styleId="Kopfzeile">
    <w:name w:val="header"/>
    <w:basedOn w:val="Standard"/>
    <w:link w:val="KopfzeileZchn"/>
    <w:uiPriority w:val="99"/>
    <w:unhideWhenUsed/>
    <w:rsid w:val="00E34B6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34B61"/>
  </w:style>
  <w:style w:type="paragraph" w:styleId="Fuzeile">
    <w:name w:val="footer"/>
    <w:basedOn w:val="Standard"/>
    <w:link w:val="FuzeileZchn"/>
    <w:uiPriority w:val="99"/>
    <w:unhideWhenUsed/>
    <w:rsid w:val="00E34B6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34B61"/>
  </w:style>
  <w:style w:type="paragraph" w:styleId="Verzeichnis1">
    <w:name w:val="toc 1"/>
    <w:basedOn w:val="Standard"/>
    <w:next w:val="Standard"/>
    <w:autoRedefine/>
    <w:uiPriority w:val="39"/>
    <w:unhideWhenUsed/>
    <w:rsid w:val="00566B42"/>
    <w:pPr>
      <w:spacing w:after="100"/>
    </w:pPr>
  </w:style>
  <w:style w:type="paragraph" w:styleId="Verzeichnis2">
    <w:name w:val="toc 2"/>
    <w:basedOn w:val="Standard"/>
    <w:next w:val="Standard"/>
    <w:autoRedefine/>
    <w:uiPriority w:val="39"/>
    <w:unhideWhenUsed/>
    <w:rsid w:val="00566B42"/>
    <w:pPr>
      <w:spacing w:after="100"/>
      <w:ind w:left="220"/>
    </w:pPr>
  </w:style>
  <w:style w:type="paragraph" w:styleId="Verzeichnis3">
    <w:name w:val="toc 3"/>
    <w:basedOn w:val="Standard"/>
    <w:next w:val="Standard"/>
    <w:autoRedefine/>
    <w:uiPriority w:val="39"/>
    <w:unhideWhenUsed/>
    <w:rsid w:val="00566B42"/>
    <w:pPr>
      <w:spacing w:after="100"/>
      <w:ind w:left="440"/>
    </w:pPr>
  </w:style>
  <w:style w:type="character" w:styleId="Hyperlink">
    <w:name w:val="Hyperlink"/>
    <w:basedOn w:val="Absatz-Standardschriftart"/>
    <w:uiPriority w:val="99"/>
    <w:unhideWhenUsed/>
    <w:rsid w:val="00566B42"/>
    <w:rPr>
      <w:color w:val="0563C1" w:themeColor="hyperlink"/>
      <w:u w:val="single"/>
    </w:rPr>
  </w:style>
  <w:style w:type="paragraph" w:styleId="Verzeichnis4">
    <w:name w:val="toc 4"/>
    <w:basedOn w:val="Standard"/>
    <w:next w:val="Standard"/>
    <w:autoRedefine/>
    <w:uiPriority w:val="39"/>
    <w:unhideWhenUsed/>
    <w:rsid w:val="008A158B"/>
    <w:pPr>
      <w:spacing w:before="0" w:after="100"/>
      <w:ind w:left="660"/>
    </w:pPr>
    <w:rPr>
      <w:rFonts w:eastAsiaTheme="minorEastAsia"/>
      <w:lang w:eastAsia="de-AT"/>
    </w:rPr>
  </w:style>
  <w:style w:type="paragraph" w:styleId="Verzeichnis5">
    <w:name w:val="toc 5"/>
    <w:basedOn w:val="Standard"/>
    <w:next w:val="Standard"/>
    <w:autoRedefine/>
    <w:uiPriority w:val="39"/>
    <w:unhideWhenUsed/>
    <w:rsid w:val="008A158B"/>
    <w:pPr>
      <w:spacing w:before="0" w:after="100"/>
      <w:ind w:left="880"/>
    </w:pPr>
    <w:rPr>
      <w:rFonts w:eastAsiaTheme="minorEastAsia"/>
      <w:lang w:eastAsia="de-AT"/>
    </w:rPr>
  </w:style>
  <w:style w:type="paragraph" w:styleId="Verzeichnis6">
    <w:name w:val="toc 6"/>
    <w:basedOn w:val="Standard"/>
    <w:next w:val="Standard"/>
    <w:autoRedefine/>
    <w:uiPriority w:val="39"/>
    <w:unhideWhenUsed/>
    <w:rsid w:val="008A158B"/>
    <w:pPr>
      <w:spacing w:before="0" w:after="100"/>
      <w:ind w:left="1100"/>
    </w:pPr>
    <w:rPr>
      <w:rFonts w:eastAsiaTheme="minorEastAsia"/>
      <w:lang w:eastAsia="de-AT"/>
    </w:rPr>
  </w:style>
  <w:style w:type="paragraph" w:styleId="Verzeichnis7">
    <w:name w:val="toc 7"/>
    <w:basedOn w:val="Standard"/>
    <w:next w:val="Standard"/>
    <w:autoRedefine/>
    <w:uiPriority w:val="39"/>
    <w:unhideWhenUsed/>
    <w:rsid w:val="008A158B"/>
    <w:pPr>
      <w:spacing w:before="0" w:after="100"/>
      <w:ind w:left="1320"/>
    </w:pPr>
    <w:rPr>
      <w:rFonts w:eastAsiaTheme="minorEastAsia"/>
      <w:lang w:eastAsia="de-AT"/>
    </w:rPr>
  </w:style>
  <w:style w:type="paragraph" w:styleId="Verzeichnis8">
    <w:name w:val="toc 8"/>
    <w:basedOn w:val="Standard"/>
    <w:next w:val="Standard"/>
    <w:autoRedefine/>
    <w:uiPriority w:val="39"/>
    <w:unhideWhenUsed/>
    <w:rsid w:val="008A158B"/>
    <w:pPr>
      <w:spacing w:before="0" w:after="100"/>
      <w:ind w:left="1540"/>
    </w:pPr>
    <w:rPr>
      <w:rFonts w:eastAsiaTheme="minorEastAsia"/>
      <w:lang w:eastAsia="de-AT"/>
    </w:rPr>
  </w:style>
  <w:style w:type="paragraph" w:styleId="Verzeichnis9">
    <w:name w:val="toc 9"/>
    <w:basedOn w:val="Standard"/>
    <w:next w:val="Standard"/>
    <w:autoRedefine/>
    <w:uiPriority w:val="39"/>
    <w:unhideWhenUsed/>
    <w:rsid w:val="008A158B"/>
    <w:pPr>
      <w:spacing w:before="0" w:after="100"/>
      <w:ind w:left="1760"/>
    </w:pPr>
    <w:rPr>
      <w:rFonts w:eastAsiaTheme="minorEastAsia"/>
      <w:lang w:eastAsia="de-AT"/>
    </w:rPr>
  </w:style>
  <w:style w:type="character" w:styleId="NichtaufgelsteErwhnung">
    <w:name w:val="Unresolved Mention"/>
    <w:basedOn w:val="Absatz-Standardschriftart"/>
    <w:uiPriority w:val="99"/>
    <w:semiHidden/>
    <w:unhideWhenUsed/>
    <w:rsid w:val="008A158B"/>
    <w:rPr>
      <w:color w:val="808080"/>
      <w:shd w:val="clear" w:color="auto" w:fill="E6E6E6"/>
    </w:rPr>
  </w:style>
  <w:style w:type="table" w:styleId="Tabellenraster">
    <w:name w:val="Table Grid"/>
    <w:basedOn w:val="NormaleTabelle"/>
    <w:uiPriority w:val="39"/>
    <w:rsid w:val="0079321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054A5"/>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361583">
      <w:bodyDiv w:val="1"/>
      <w:marLeft w:val="0"/>
      <w:marRight w:val="0"/>
      <w:marTop w:val="0"/>
      <w:marBottom w:val="0"/>
      <w:divBdr>
        <w:top w:val="none" w:sz="0" w:space="0" w:color="auto"/>
        <w:left w:val="none" w:sz="0" w:space="0" w:color="auto"/>
        <w:bottom w:val="none" w:sz="0" w:space="0" w:color="auto"/>
        <w:right w:val="none" w:sz="0" w:space="0" w:color="auto"/>
      </w:divBdr>
    </w:div>
    <w:div w:id="172683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diagramQuickStyle" Target="diagrams/quickStyle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E0974-1E86-4BE8-9BAE-6C01BE48875A}" type="doc">
      <dgm:prSet loTypeId="urn:microsoft.com/office/officeart/2005/8/layout/hierarchy6" loCatId="hierarchy" qsTypeId="urn:microsoft.com/office/officeart/2005/8/quickstyle/simple1" qsCatId="simple" csTypeId="urn:microsoft.com/office/officeart/2005/8/colors/accent6_2" csCatId="accent6" phldr="1"/>
      <dgm:spPr/>
      <dgm:t>
        <a:bodyPr/>
        <a:lstStyle/>
        <a:p>
          <a:endParaRPr lang="de-AT"/>
        </a:p>
      </dgm:t>
    </dgm:pt>
    <dgm:pt modelId="{F07B7441-66DD-4276-8A9F-7DE8872EAB96}">
      <dgm:prSet phldrT="[Text]"/>
      <dgm:spPr/>
      <dgm:t>
        <a:bodyPr/>
        <a:lstStyle/>
        <a:p>
          <a:r>
            <a:rPr lang="de-AT"/>
            <a:t>Projektbetreuer</a:t>
          </a:r>
        </a:p>
        <a:p>
          <a:r>
            <a:rPr lang="de-AT"/>
            <a:t>Özgür Saskin</a:t>
          </a:r>
        </a:p>
      </dgm:t>
    </dgm:pt>
    <dgm:pt modelId="{5108D287-A648-455D-8285-BDFA98DF51F1}" type="parTrans" cxnId="{ADDC95FA-3BA8-4D89-8298-F3170B3AC524}">
      <dgm:prSet/>
      <dgm:spPr/>
      <dgm:t>
        <a:bodyPr/>
        <a:lstStyle/>
        <a:p>
          <a:endParaRPr lang="de-AT"/>
        </a:p>
      </dgm:t>
    </dgm:pt>
    <dgm:pt modelId="{70740C2F-881F-42B0-8DDF-8DC242FA6AFE}" type="sibTrans" cxnId="{ADDC95FA-3BA8-4D89-8298-F3170B3AC524}">
      <dgm:prSet/>
      <dgm:spPr/>
      <dgm:t>
        <a:bodyPr/>
        <a:lstStyle/>
        <a:p>
          <a:endParaRPr lang="de-AT"/>
        </a:p>
      </dgm:t>
    </dgm:pt>
    <dgm:pt modelId="{6AB1EDEB-373B-400A-9963-96BF1FDFC7D5}">
      <dgm:prSet/>
      <dgm:spPr/>
      <dgm:t>
        <a:bodyPr/>
        <a:lstStyle/>
        <a:p>
          <a:r>
            <a:rPr lang="de-AT"/>
            <a:t>Projektbetreuerin</a:t>
          </a:r>
        </a:p>
        <a:p>
          <a:r>
            <a:rPr lang="de-AT"/>
            <a:t>Cornelia Lederle</a:t>
          </a:r>
        </a:p>
      </dgm:t>
    </dgm:pt>
    <dgm:pt modelId="{4B05A525-F3F0-48F7-8615-251AB6C5BD1A}" type="parTrans" cxnId="{14CEF47D-9CCC-4BAC-B625-876B89D37F6D}">
      <dgm:prSet/>
      <dgm:spPr/>
      <dgm:t>
        <a:bodyPr/>
        <a:lstStyle/>
        <a:p>
          <a:endParaRPr lang="de-AT"/>
        </a:p>
      </dgm:t>
    </dgm:pt>
    <dgm:pt modelId="{B06DB634-2193-4441-84EC-0EBEB41D2201}" type="sibTrans" cxnId="{14CEF47D-9CCC-4BAC-B625-876B89D37F6D}">
      <dgm:prSet/>
      <dgm:spPr/>
      <dgm:t>
        <a:bodyPr/>
        <a:lstStyle/>
        <a:p>
          <a:endParaRPr lang="de-AT"/>
        </a:p>
      </dgm:t>
    </dgm:pt>
    <dgm:pt modelId="{E8F0F627-15C8-4A32-8687-58BEAE141D76}">
      <dgm:prSet/>
      <dgm:spPr/>
      <dgm:t>
        <a:bodyPr/>
        <a:lstStyle/>
        <a:p>
          <a:r>
            <a:rPr lang="de-AT"/>
            <a:t>Projektleiter</a:t>
          </a:r>
        </a:p>
        <a:p>
          <a:r>
            <a:rPr lang="de-AT"/>
            <a:t>Hakan Emik</a:t>
          </a:r>
        </a:p>
      </dgm:t>
    </dgm:pt>
    <dgm:pt modelId="{3B50B27E-5A2F-4B6F-9741-F0C291BD4645}" type="parTrans" cxnId="{18AB7728-0044-4030-A28F-B67CAD5C7CB0}">
      <dgm:prSet/>
      <dgm:spPr/>
      <dgm:t>
        <a:bodyPr/>
        <a:lstStyle/>
        <a:p>
          <a:endParaRPr lang="de-AT"/>
        </a:p>
      </dgm:t>
    </dgm:pt>
    <dgm:pt modelId="{DC3CCFB9-922E-44AF-9F1A-EE35EBBC8013}" type="sibTrans" cxnId="{18AB7728-0044-4030-A28F-B67CAD5C7CB0}">
      <dgm:prSet/>
      <dgm:spPr/>
      <dgm:t>
        <a:bodyPr/>
        <a:lstStyle/>
        <a:p>
          <a:endParaRPr lang="de-AT"/>
        </a:p>
      </dgm:t>
    </dgm:pt>
    <dgm:pt modelId="{9DA38677-A3ED-4259-ADEA-37897331ADF0}">
      <dgm:prSet/>
      <dgm:spPr/>
      <dgm:t>
        <a:bodyPr/>
        <a:lstStyle/>
        <a:p>
          <a:r>
            <a:rPr lang="de-AT"/>
            <a:t>Projektteammitglied</a:t>
          </a:r>
        </a:p>
        <a:p>
          <a:r>
            <a:rPr lang="de-AT"/>
            <a:t>Anil Celik</a:t>
          </a:r>
        </a:p>
      </dgm:t>
    </dgm:pt>
    <dgm:pt modelId="{86DBC3AA-E161-4424-B388-F7F3BF7AC813}" type="parTrans" cxnId="{3F696E9E-FD29-408C-91BF-A42F34B0CA53}">
      <dgm:prSet/>
      <dgm:spPr/>
      <dgm:t>
        <a:bodyPr/>
        <a:lstStyle/>
        <a:p>
          <a:endParaRPr lang="de-AT"/>
        </a:p>
      </dgm:t>
    </dgm:pt>
    <dgm:pt modelId="{529E713A-646A-477D-85BE-CF9457460926}" type="sibTrans" cxnId="{3F696E9E-FD29-408C-91BF-A42F34B0CA53}">
      <dgm:prSet/>
      <dgm:spPr/>
      <dgm:t>
        <a:bodyPr/>
        <a:lstStyle/>
        <a:p>
          <a:endParaRPr lang="de-AT"/>
        </a:p>
      </dgm:t>
    </dgm:pt>
    <dgm:pt modelId="{CE6DE287-EE30-406B-AF3E-6B2FC7E41D03}">
      <dgm:prSet/>
      <dgm:spPr/>
      <dgm:t>
        <a:bodyPr/>
        <a:lstStyle/>
        <a:p>
          <a:r>
            <a:rPr lang="de-AT"/>
            <a:t>Projektteammitglied</a:t>
          </a:r>
        </a:p>
        <a:p>
          <a:r>
            <a:rPr lang="de-AT"/>
            <a:t>Metin Gökcen</a:t>
          </a:r>
        </a:p>
      </dgm:t>
    </dgm:pt>
    <dgm:pt modelId="{36FE1DD2-9B2A-4188-B72E-E3D7BD422E12}" type="parTrans" cxnId="{F1A08C02-46F9-46AA-968C-4C67F284413F}">
      <dgm:prSet/>
      <dgm:spPr/>
      <dgm:t>
        <a:bodyPr/>
        <a:lstStyle/>
        <a:p>
          <a:endParaRPr lang="de-AT"/>
        </a:p>
      </dgm:t>
    </dgm:pt>
    <dgm:pt modelId="{42011F1E-6725-44F8-8CF4-908A83F19E10}" type="sibTrans" cxnId="{F1A08C02-46F9-46AA-968C-4C67F284413F}">
      <dgm:prSet/>
      <dgm:spPr/>
      <dgm:t>
        <a:bodyPr/>
        <a:lstStyle/>
        <a:p>
          <a:endParaRPr lang="de-AT"/>
        </a:p>
      </dgm:t>
    </dgm:pt>
    <dgm:pt modelId="{73498227-B97F-46FE-A92C-AC7248A5DCDF}">
      <dgm:prSet/>
      <dgm:spPr/>
      <dgm:t>
        <a:bodyPr/>
        <a:lstStyle/>
        <a:p>
          <a:r>
            <a:rPr lang="de-AT"/>
            <a:t>Projekteammitglied</a:t>
          </a:r>
        </a:p>
        <a:p>
          <a:r>
            <a:rPr lang="de-AT"/>
            <a:t>Derivs Yeniavci</a:t>
          </a:r>
        </a:p>
      </dgm:t>
    </dgm:pt>
    <dgm:pt modelId="{F3263A57-6906-4F3F-AFFB-FFF82DE32784}" type="parTrans" cxnId="{FA470214-5CA0-4442-965B-9B609FCD58CA}">
      <dgm:prSet/>
      <dgm:spPr/>
      <dgm:t>
        <a:bodyPr/>
        <a:lstStyle/>
        <a:p>
          <a:endParaRPr lang="de-AT"/>
        </a:p>
      </dgm:t>
    </dgm:pt>
    <dgm:pt modelId="{0F3718E3-3C83-4044-8D1A-1E5813AD0CAB}" type="sibTrans" cxnId="{FA470214-5CA0-4442-965B-9B609FCD58CA}">
      <dgm:prSet/>
      <dgm:spPr/>
      <dgm:t>
        <a:bodyPr/>
        <a:lstStyle/>
        <a:p>
          <a:endParaRPr lang="de-AT"/>
        </a:p>
      </dgm:t>
    </dgm:pt>
    <dgm:pt modelId="{793B3C5C-277E-4953-96C3-D5AED20CC9E4}" type="pres">
      <dgm:prSet presAssocID="{475E0974-1E86-4BE8-9BAE-6C01BE48875A}" presName="mainComposite" presStyleCnt="0">
        <dgm:presLayoutVars>
          <dgm:chPref val="1"/>
          <dgm:dir/>
          <dgm:animOne val="branch"/>
          <dgm:animLvl val="lvl"/>
          <dgm:resizeHandles val="exact"/>
        </dgm:presLayoutVars>
      </dgm:prSet>
      <dgm:spPr/>
    </dgm:pt>
    <dgm:pt modelId="{5207E298-182B-4262-A23E-338B75F6C2AF}" type="pres">
      <dgm:prSet presAssocID="{475E0974-1E86-4BE8-9BAE-6C01BE48875A}" presName="hierFlow" presStyleCnt="0"/>
      <dgm:spPr/>
    </dgm:pt>
    <dgm:pt modelId="{9B574741-312A-4D4C-A599-A2D025FAC6EB}" type="pres">
      <dgm:prSet presAssocID="{475E0974-1E86-4BE8-9BAE-6C01BE48875A}" presName="hierChild1" presStyleCnt="0">
        <dgm:presLayoutVars>
          <dgm:chPref val="1"/>
          <dgm:animOne val="branch"/>
          <dgm:animLvl val="lvl"/>
        </dgm:presLayoutVars>
      </dgm:prSet>
      <dgm:spPr/>
    </dgm:pt>
    <dgm:pt modelId="{7844259E-E74A-4ACF-AEAF-33D9C4FB8825}" type="pres">
      <dgm:prSet presAssocID="{F07B7441-66DD-4276-8A9F-7DE8872EAB96}" presName="Name14" presStyleCnt="0"/>
      <dgm:spPr/>
    </dgm:pt>
    <dgm:pt modelId="{5A505408-6F54-421A-87D7-9586D21A02E8}" type="pres">
      <dgm:prSet presAssocID="{F07B7441-66DD-4276-8A9F-7DE8872EAB96}" presName="level1Shape" presStyleLbl="node0" presStyleIdx="0" presStyleCnt="1">
        <dgm:presLayoutVars>
          <dgm:chPref val="3"/>
        </dgm:presLayoutVars>
      </dgm:prSet>
      <dgm:spPr/>
    </dgm:pt>
    <dgm:pt modelId="{F022CF21-0981-4B18-982B-4999C69990A3}" type="pres">
      <dgm:prSet presAssocID="{F07B7441-66DD-4276-8A9F-7DE8872EAB96}" presName="hierChild2" presStyleCnt="0"/>
      <dgm:spPr/>
    </dgm:pt>
    <dgm:pt modelId="{E3583B59-1D75-47EB-BAEB-BCD11EC3BD95}" type="pres">
      <dgm:prSet presAssocID="{4B05A525-F3F0-48F7-8615-251AB6C5BD1A}" presName="Name19" presStyleLbl="parChTrans1D2" presStyleIdx="0" presStyleCnt="1"/>
      <dgm:spPr/>
    </dgm:pt>
    <dgm:pt modelId="{B9CCEBC9-C947-42E1-9641-EBFBF96EF53D}" type="pres">
      <dgm:prSet presAssocID="{6AB1EDEB-373B-400A-9963-96BF1FDFC7D5}" presName="Name21" presStyleCnt="0"/>
      <dgm:spPr/>
    </dgm:pt>
    <dgm:pt modelId="{389B0AB4-D6D7-4ED9-AB75-6F70182216D2}" type="pres">
      <dgm:prSet presAssocID="{6AB1EDEB-373B-400A-9963-96BF1FDFC7D5}" presName="level2Shape" presStyleLbl="node2" presStyleIdx="0" presStyleCnt="1"/>
      <dgm:spPr/>
    </dgm:pt>
    <dgm:pt modelId="{DF95E236-FE80-4462-BB88-F83BDBD96E13}" type="pres">
      <dgm:prSet presAssocID="{6AB1EDEB-373B-400A-9963-96BF1FDFC7D5}" presName="hierChild3" presStyleCnt="0"/>
      <dgm:spPr/>
    </dgm:pt>
    <dgm:pt modelId="{C6BE2A45-B76F-48E5-A5BA-54256EF8D44B}" type="pres">
      <dgm:prSet presAssocID="{3B50B27E-5A2F-4B6F-9741-F0C291BD4645}" presName="Name19" presStyleLbl="parChTrans1D3" presStyleIdx="0" presStyleCnt="1"/>
      <dgm:spPr/>
    </dgm:pt>
    <dgm:pt modelId="{61EA13D6-A83A-4C28-8906-4D9D7B4C2BFA}" type="pres">
      <dgm:prSet presAssocID="{E8F0F627-15C8-4A32-8687-58BEAE141D76}" presName="Name21" presStyleCnt="0"/>
      <dgm:spPr/>
    </dgm:pt>
    <dgm:pt modelId="{16510A97-10A0-40DC-8761-EDE891DE1665}" type="pres">
      <dgm:prSet presAssocID="{E8F0F627-15C8-4A32-8687-58BEAE141D76}" presName="level2Shape" presStyleLbl="node3" presStyleIdx="0" presStyleCnt="1"/>
      <dgm:spPr/>
    </dgm:pt>
    <dgm:pt modelId="{2FC89B60-7CFC-4812-A6A7-C81950B128D5}" type="pres">
      <dgm:prSet presAssocID="{E8F0F627-15C8-4A32-8687-58BEAE141D76}" presName="hierChild3" presStyleCnt="0"/>
      <dgm:spPr/>
    </dgm:pt>
    <dgm:pt modelId="{B35B0DF0-420C-4A9A-BE70-AB4629A56970}" type="pres">
      <dgm:prSet presAssocID="{86DBC3AA-E161-4424-B388-F7F3BF7AC813}" presName="Name19" presStyleLbl="parChTrans1D4" presStyleIdx="0" presStyleCnt="3"/>
      <dgm:spPr/>
    </dgm:pt>
    <dgm:pt modelId="{299CD7E4-6031-4B75-AF58-A19867B25DF3}" type="pres">
      <dgm:prSet presAssocID="{9DA38677-A3ED-4259-ADEA-37897331ADF0}" presName="Name21" presStyleCnt="0"/>
      <dgm:spPr/>
    </dgm:pt>
    <dgm:pt modelId="{048EDB55-9649-4E28-B5D8-D2698085ED79}" type="pres">
      <dgm:prSet presAssocID="{9DA38677-A3ED-4259-ADEA-37897331ADF0}" presName="level2Shape" presStyleLbl="node4" presStyleIdx="0" presStyleCnt="3"/>
      <dgm:spPr/>
    </dgm:pt>
    <dgm:pt modelId="{35055482-3CC9-4DCB-8791-41FACA83AD0F}" type="pres">
      <dgm:prSet presAssocID="{9DA38677-A3ED-4259-ADEA-37897331ADF0}" presName="hierChild3" presStyleCnt="0"/>
      <dgm:spPr/>
    </dgm:pt>
    <dgm:pt modelId="{D201CC65-0237-43AB-AEDF-0B97E16061A3}" type="pres">
      <dgm:prSet presAssocID="{36FE1DD2-9B2A-4188-B72E-E3D7BD422E12}" presName="Name19" presStyleLbl="parChTrans1D4" presStyleIdx="1" presStyleCnt="3"/>
      <dgm:spPr/>
    </dgm:pt>
    <dgm:pt modelId="{EA4A3D57-B10B-4006-B807-0F7FF0AE53DB}" type="pres">
      <dgm:prSet presAssocID="{CE6DE287-EE30-406B-AF3E-6B2FC7E41D03}" presName="Name21" presStyleCnt="0"/>
      <dgm:spPr/>
    </dgm:pt>
    <dgm:pt modelId="{D48EBD78-D0B2-457C-AC6D-E1CB0EB88D1C}" type="pres">
      <dgm:prSet presAssocID="{CE6DE287-EE30-406B-AF3E-6B2FC7E41D03}" presName="level2Shape" presStyleLbl="node4" presStyleIdx="1" presStyleCnt="3"/>
      <dgm:spPr/>
    </dgm:pt>
    <dgm:pt modelId="{E431D9C8-ACFF-4883-93E3-68546300F1B5}" type="pres">
      <dgm:prSet presAssocID="{CE6DE287-EE30-406B-AF3E-6B2FC7E41D03}" presName="hierChild3" presStyleCnt="0"/>
      <dgm:spPr/>
    </dgm:pt>
    <dgm:pt modelId="{D6AF7BDB-E5B3-4BA9-BCDD-FED2DAFA546A}" type="pres">
      <dgm:prSet presAssocID="{F3263A57-6906-4F3F-AFFB-FFF82DE32784}" presName="Name19" presStyleLbl="parChTrans1D4" presStyleIdx="2" presStyleCnt="3"/>
      <dgm:spPr/>
    </dgm:pt>
    <dgm:pt modelId="{35635F71-AD2D-443B-A8B9-CAB63CC4B998}" type="pres">
      <dgm:prSet presAssocID="{73498227-B97F-46FE-A92C-AC7248A5DCDF}" presName="Name21" presStyleCnt="0"/>
      <dgm:spPr/>
    </dgm:pt>
    <dgm:pt modelId="{1F786B20-BADD-4822-8BDA-6606CE90E31E}" type="pres">
      <dgm:prSet presAssocID="{73498227-B97F-46FE-A92C-AC7248A5DCDF}" presName="level2Shape" presStyleLbl="node4" presStyleIdx="2" presStyleCnt="3"/>
      <dgm:spPr/>
    </dgm:pt>
    <dgm:pt modelId="{3079C80C-14B8-4B78-989E-2D4760217350}" type="pres">
      <dgm:prSet presAssocID="{73498227-B97F-46FE-A92C-AC7248A5DCDF}" presName="hierChild3" presStyleCnt="0"/>
      <dgm:spPr/>
    </dgm:pt>
    <dgm:pt modelId="{2DDFEC7C-A00A-4B4F-96E4-847639961CB8}" type="pres">
      <dgm:prSet presAssocID="{475E0974-1E86-4BE8-9BAE-6C01BE48875A}" presName="bgShapesFlow" presStyleCnt="0"/>
      <dgm:spPr/>
    </dgm:pt>
  </dgm:ptLst>
  <dgm:cxnLst>
    <dgm:cxn modelId="{F1A08C02-46F9-46AA-968C-4C67F284413F}" srcId="{E8F0F627-15C8-4A32-8687-58BEAE141D76}" destId="{CE6DE287-EE30-406B-AF3E-6B2FC7E41D03}" srcOrd="1" destOrd="0" parTransId="{36FE1DD2-9B2A-4188-B72E-E3D7BD422E12}" sibTransId="{42011F1E-6725-44F8-8CF4-908A83F19E10}"/>
    <dgm:cxn modelId="{FA470214-5CA0-4442-965B-9B609FCD58CA}" srcId="{E8F0F627-15C8-4A32-8687-58BEAE141D76}" destId="{73498227-B97F-46FE-A92C-AC7248A5DCDF}" srcOrd="2" destOrd="0" parTransId="{F3263A57-6906-4F3F-AFFB-FFF82DE32784}" sibTransId="{0F3718E3-3C83-4044-8D1A-1E5813AD0CAB}"/>
    <dgm:cxn modelId="{981B4818-7BA8-416D-8B98-30CAE2A621A0}" type="presOf" srcId="{F07B7441-66DD-4276-8A9F-7DE8872EAB96}" destId="{5A505408-6F54-421A-87D7-9586D21A02E8}" srcOrd="0" destOrd="0" presId="urn:microsoft.com/office/officeart/2005/8/layout/hierarchy6"/>
    <dgm:cxn modelId="{18AB7728-0044-4030-A28F-B67CAD5C7CB0}" srcId="{6AB1EDEB-373B-400A-9963-96BF1FDFC7D5}" destId="{E8F0F627-15C8-4A32-8687-58BEAE141D76}" srcOrd="0" destOrd="0" parTransId="{3B50B27E-5A2F-4B6F-9741-F0C291BD4645}" sibTransId="{DC3CCFB9-922E-44AF-9F1A-EE35EBBC8013}"/>
    <dgm:cxn modelId="{5390F929-DB40-4485-81CA-B959F67DCD20}" type="presOf" srcId="{3B50B27E-5A2F-4B6F-9741-F0C291BD4645}" destId="{C6BE2A45-B76F-48E5-A5BA-54256EF8D44B}" srcOrd="0" destOrd="0" presId="urn:microsoft.com/office/officeart/2005/8/layout/hierarchy6"/>
    <dgm:cxn modelId="{5FF8822A-C402-4CAE-BA45-AFC889587C93}" type="presOf" srcId="{36FE1DD2-9B2A-4188-B72E-E3D7BD422E12}" destId="{D201CC65-0237-43AB-AEDF-0B97E16061A3}" srcOrd="0" destOrd="0" presId="urn:microsoft.com/office/officeart/2005/8/layout/hierarchy6"/>
    <dgm:cxn modelId="{6C265C5B-A438-45CA-A0A9-4FBF9DD90107}" type="presOf" srcId="{73498227-B97F-46FE-A92C-AC7248A5DCDF}" destId="{1F786B20-BADD-4822-8BDA-6606CE90E31E}" srcOrd="0" destOrd="0" presId="urn:microsoft.com/office/officeart/2005/8/layout/hierarchy6"/>
    <dgm:cxn modelId="{D2BFEA5B-5E22-4245-A38D-B66D9275BA42}" type="presOf" srcId="{CE6DE287-EE30-406B-AF3E-6B2FC7E41D03}" destId="{D48EBD78-D0B2-457C-AC6D-E1CB0EB88D1C}" srcOrd="0" destOrd="0" presId="urn:microsoft.com/office/officeart/2005/8/layout/hierarchy6"/>
    <dgm:cxn modelId="{17472675-4C01-4766-8E0C-0EF2CB0ABBE4}" type="presOf" srcId="{86DBC3AA-E161-4424-B388-F7F3BF7AC813}" destId="{B35B0DF0-420C-4A9A-BE70-AB4629A56970}" srcOrd="0" destOrd="0" presId="urn:microsoft.com/office/officeart/2005/8/layout/hierarchy6"/>
    <dgm:cxn modelId="{14CEF47D-9CCC-4BAC-B625-876B89D37F6D}" srcId="{F07B7441-66DD-4276-8A9F-7DE8872EAB96}" destId="{6AB1EDEB-373B-400A-9963-96BF1FDFC7D5}" srcOrd="0" destOrd="0" parTransId="{4B05A525-F3F0-48F7-8615-251AB6C5BD1A}" sibTransId="{B06DB634-2193-4441-84EC-0EBEB41D2201}"/>
    <dgm:cxn modelId="{EDE34C82-8F92-484E-9DD9-AC280D3ACC13}" type="presOf" srcId="{F3263A57-6906-4F3F-AFFB-FFF82DE32784}" destId="{D6AF7BDB-E5B3-4BA9-BCDD-FED2DAFA546A}" srcOrd="0" destOrd="0" presId="urn:microsoft.com/office/officeart/2005/8/layout/hierarchy6"/>
    <dgm:cxn modelId="{403B6F92-B483-4B17-A3D7-3503BF14D1D4}" type="presOf" srcId="{4B05A525-F3F0-48F7-8615-251AB6C5BD1A}" destId="{E3583B59-1D75-47EB-BAEB-BCD11EC3BD95}" srcOrd="0" destOrd="0" presId="urn:microsoft.com/office/officeart/2005/8/layout/hierarchy6"/>
    <dgm:cxn modelId="{3F696E9E-FD29-408C-91BF-A42F34B0CA53}" srcId="{E8F0F627-15C8-4A32-8687-58BEAE141D76}" destId="{9DA38677-A3ED-4259-ADEA-37897331ADF0}" srcOrd="0" destOrd="0" parTransId="{86DBC3AA-E161-4424-B388-F7F3BF7AC813}" sibTransId="{529E713A-646A-477D-85BE-CF9457460926}"/>
    <dgm:cxn modelId="{21BEAAA0-8C27-4DD1-848D-535EDDB2C043}" type="presOf" srcId="{6AB1EDEB-373B-400A-9963-96BF1FDFC7D5}" destId="{389B0AB4-D6D7-4ED9-AB75-6F70182216D2}" srcOrd="0" destOrd="0" presId="urn:microsoft.com/office/officeart/2005/8/layout/hierarchy6"/>
    <dgm:cxn modelId="{6BB159BA-6E35-43DB-B6FA-862F3C08E7D9}" type="presOf" srcId="{475E0974-1E86-4BE8-9BAE-6C01BE48875A}" destId="{793B3C5C-277E-4953-96C3-D5AED20CC9E4}" srcOrd="0" destOrd="0" presId="urn:microsoft.com/office/officeart/2005/8/layout/hierarchy6"/>
    <dgm:cxn modelId="{57543CF3-F2E8-4D36-A73A-B8EF871C4E1D}" type="presOf" srcId="{E8F0F627-15C8-4A32-8687-58BEAE141D76}" destId="{16510A97-10A0-40DC-8761-EDE891DE1665}" srcOrd="0" destOrd="0" presId="urn:microsoft.com/office/officeart/2005/8/layout/hierarchy6"/>
    <dgm:cxn modelId="{ADDC95FA-3BA8-4D89-8298-F3170B3AC524}" srcId="{475E0974-1E86-4BE8-9BAE-6C01BE48875A}" destId="{F07B7441-66DD-4276-8A9F-7DE8872EAB96}" srcOrd="0" destOrd="0" parTransId="{5108D287-A648-455D-8285-BDFA98DF51F1}" sibTransId="{70740C2F-881F-42B0-8DDF-8DC242FA6AFE}"/>
    <dgm:cxn modelId="{57A763FC-1D01-4BA1-8769-09FDC4A55608}" type="presOf" srcId="{9DA38677-A3ED-4259-ADEA-37897331ADF0}" destId="{048EDB55-9649-4E28-B5D8-D2698085ED79}" srcOrd="0" destOrd="0" presId="urn:microsoft.com/office/officeart/2005/8/layout/hierarchy6"/>
    <dgm:cxn modelId="{A65EE3D1-98DC-4DFA-B9DE-F2B96645E9C9}" type="presParOf" srcId="{793B3C5C-277E-4953-96C3-D5AED20CC9E4}" destId="{5207E298-182B-4262-A23E-338B75F6C2AF}" srcOrd="0" destOrd="0" presId="urn:microsoft.com/office/officeart/2005/8/layout/hierarchy6"/>
    <dgm:cxn modelId="{6E971D38-1FF2-43CA-8BF2-4D53AE61A074}" type="presParOf" srcId="{5207E298-182B-4262-A23E-338B75F6C2AF}" destId="{9B574741-312A-4D4C-A599-A2D025FAC6EB}" srcOrd="0" destOrd="0" presId="urn:microsoft.com/office/officeart/2005/8/layout/hierarchy6"/>
    <dgm:cxn modelId="{19FE3F5B-27C6-48EC-9D1C-AEE7CF7AFF48}" type="presParOf" srcId="{9B574741-312A-4D4C-A599-A2D025FAC6EB}" destId="{7844259E-E74A-4ACF-AEAF-33D9C4FB8825}" srcOrd="0" destOrd="0" presId="urn:microsoft.com/office/officeart/2005/8/layout/hierarchy6"/>
    <dgm:cxn modelId="{03A4C92E-3E50-42A1-BBA8-BFEFD63B7883}" type="presParOf" srcId="{7844259E-E74A-4ACF-AEAF-33D9C4FB8825}" destId="{5A505408-6F54-421A-87D7-9586D21A02E8}" srcOrd="0" destOrd="0" presId="urn:microsoft.com/office/officeart/2005/8/layout/hierarchy6"/>
    <dgm:cxn modelId="{1E746546-DD33-419B-8C50-D3687DED9064}" type="presParOf" srcId="{7844259E-E74A-4ACF-AEAF-33D9C4FB8825}" destId="{F022CF21-0981-4B18-982B-4999C69990A3}" srcOrd="1" destOrd="0" presId="urn:microsoft.com/office/officeart/2005/8/layout/hierarchy6"/>
    <dgm:cxn modelId="{283CCC11-804C-4AF1-B95A-393268560245}" type="presParOf" srcId="{F022CF21-0981-4B18-982B-4999C69990A3}" destId="{E3583B59-1D75-47EB-BAEB-BCD11EC3BD95}" srcOrd="0" destOrd="0" presId="urn:microsoft.com/office/officeart/2005/8/layout/hierarchy6"/>
    <dgm:cxn modelId="{D9F1A396-CD84-4A2E-8AA7-7E8DFC447C99}" type="presParOf" srcId="{F022CF21-0981-4B18-982B-4999C69990A3}" destId="{B9CCEBC9-C947-42E1-9641-EBFBF96EF53D}" srcOrd="1" destOrd="0" presId="urn:microsoft.com/office/officeart/2005/8/layout/hierarchy6"/>
    <dgm:cxn modelId="{D735058A-50B2-4EAF-AB29-55F803BD4DFB}" type="presParOf" srcId="{B9CCEBC9-C947-42E1-9641-EBFBF96EF53D}" destId="{389B0AB4-D6D7-4ED9-AB75-6F70182216D2}" srcOrd="0" destOrd="0" presId="urn:microsoft.com/office/officeart/2005/8/layout/hierarchy6"/>
    <dgm:cxn modelId="{D64E89AC-7EB4-4D1C-96D2-E47631137121}" type="presParOf" srcId="{B9CCEBC9-C947-42E1-9641-EBFBF96EF53D}" destId="{DF95E236-FE80-4462-BB88-F83BDBD96E13}" srcOrd="1" destOrd="0" presId="urn:microsoft.com/office/officeart/2005/8/layout/hierarchy6"/>
    <dgm:cxn modelId="{1F610F74-C0D8-4EFE-A18B-E0EFE67FF9BA}" type="presParOf" srcId="{DF95E236-FE80-4462-BB88-F83BDBD96E13}" destId="{C6BE2A45-B76F-48E5-A5BA-54256EF8D44B}" srcOrd="0" destOrd="0" presId="urn:microsoft.com/office/officeart/2005/8/layout/hierarchy6"/>
    <dgm:cxn modelId="{8E783762-3B99-4576-8DB8-82CE34709392}" type="presParOf" srcId="{DF95E236-FE80-4462-BB88-F83BDBD96E13}" destId="{61EA13D6-A83A-4C28-8906-4D9D7B4C2BFA}" srcOrd="1" destOrd="0" presId="urn:microsoft.com/office/officeart/2005/8/layout/hierarchy6"/>
    <dgm:cxn modelId="{30B4B99E-D297-40E8-BDE5-9ED7B4284A81}" type="presParOf" srcId="{61EA13D6-A83A-4C28-8906-4D9D7B4C2BFA}" destId="{16510A97-10A0-40DC-8761-EDE891DE1665}" srcOrd="0" destOrd="0" presId="urn:microsoft.com/office/officeart/2005/8/layout/hierarchy6"/>
    <dgm:cxn modelId="{95022E28-5D80-434A-B71C-C1971CBFE76F}" type="presParOf" srcId="{61EA13D6-A83A-4C28-8906-4D9D7B4C2BFA}" destId="{2FC89B60-7CFC-4812-A6A7-C81950B128D5}" srcOrd="1" destOrd="0" presId="urn:microsoft.com/office/officeart/2005/8/layout/hierarchy6"/>
    <dgm:cxn modelId="{673A2A7D-6158-4505-9D46-52683DD8054C}" type="presParOf" srcId="{2FC89B60-7CFC-4812-A6A7-C81950B128D5}" destId="{B35B0DF0-420C-4A9A-BE70-AB4629A56970}" srcOrd="0" destOrd="0" presId="urn:microsoft.com/office/officeart/2005/8/layout/hierarchy6"/>
    <dgm:cxn modelId="{0D985FF7-8332-44E5-9C17-97A32E47DEE8}" type="presParOf" srcId="{2FC89B60-7CFC-4812-A6A7-C81950B128D5}" destId="{299CD7E4-6031-4B75-AF58-A19867B25DF3}" srcOrd="1" destOrd="0" presId="urn:microsoft.com/office/officeart/2005/8/layout/hierarchy6"/>
    <dgm:cxn modelId="{952FFBC5-E246-4193-A0DE-A78812ABC9C6}" type="presParOf" srcId="{299CD7E4-6031-4B75-AF58-A19867B25DF3}" destId="{048EDB55-9649-4E28-B5D8-D2698085ED79}" srcOrd="0" destOrd="0" presId="urn:microsoft.com/office/officeart/2005/8/layout/hierarchy6"/>
    <dgm:cxn modelId="{BBACCF0C-6A81-4CD1-B149-58A93E4D26A4}" type="presParOf" srcId="{299CD7E4-6031-4B75-AF58-A19867B25DF3}" destId="{35055482-3CC9-4DCB-8791-41FACA83AD0F}" srcOrd="1" destOrd="0" presId="urn:microsoft.com/office/officeart/2005/8/layout/hierarchy6"/>
    <dgm:cxn modelId="{32417961-426F-4C66-A635-3C2AF127F068}" type="presParOf" srcId="{2FC89B60-7CFC-4812-A6A7-C81950B128D5}" destId="{D201CC65-0237-43AB-AEDF-0B97E16061A3}" srcOrd="2" destOrd="0" presId="urn:microsoft.com/office/officeart/2005/8/layout/hierarchy6"/>
    <dgm:cxn modelId="{C495EF71-4E3F-4B89-A985-9B0485B7B015}" type="presParOf" srcId="{2FC89B60-7CFC-4812-A6A7-C81950B128D5}" destId="{EA4A3D57-B10B-4006-B807-0F7FF0AE53DB}" srcOrd="3" destOrd="0" presId="urn:microsoft.com/office/officeart/2005/8/layout/hierarchy6"/>
    <dgm:cxn modelId="{2D6D53BF-C42F-48DB-BC44-5CCD19D87878}" type="presParOf" srcId="{EA4A3D57-B10B-4006-B807-0F7FF0AE53DB}" destId="{D48EBD78-D0B2-457C-AC6D-E1CB0EB88D1C}" srcOrd="0" destOrd="0" presId="urn:microsoft.com/office/officeart/2005/8/layout/hierarchy6"/>
    <dgm:cxn modelId="{885C833F-DC3C-45EA-B627-BA348BD6DCA7}" type="presParOf" srcId="{EA4A3D57-B10B-4006-B807-0F7FF0AE53DB}" destId="{E431D9C8-ACFF-4883-93E3-68546300F1B5}" srcOrd="1" destOrd="0" presId="urn:microsoft.com/office/officeart/2005/8/layout/hierarchy6"/>
    <dgm:cxn modelId="{E8781BA6-A6DB-4F87-BA1D-DDC8A239B5F3}" type="presParOf" srcId="{2FC89B60-7CFC-4812-A6A7-C81950B128D5}" destId="{D6AF7BDB-E5B3-4BA9-BCDD-FED2DAFA546A}" srcOrd="4" destOrd="0" presId="urn:microsoft.com/office/officeart/2005/8/layout/hierarchy6"/>
    <dgm:cxn modelId="{9B4A5C39-BDF9-4207-801E-562A94E29B4B}" type="presParOf" srcId="{2FC89B60-7CFC-4812-A6A7-C81950B128D5}" destId="{35635F71-AD2D-443B-A8B9-CAB63CC4B998}" srcOrd="5" destOrd="0" presId="urn:microsoft.com/office/officeart/2005/8/layout/hierarchy6"/>
    <dgm:cxn modelId="{CFA70BA7-2E3F-4AC9-97D0-2C54D3895611}" type="presParOf" srcId="{35635F71-AD2D-443B-A8B9-CAB63CC4B998}" destId="{1F786B20-BADD-4822-8BDA-6606CE90E31E}" srcOrd="0" destOrd="0" presId="urn:microsoft.com/office/officeart/2005/8/layout/hierarchy6"/>
    <dgm:cxn modelId="{69212448-6865-4939-A684-1060FA568220}" type="presParOf" srcId="{35635F71-AD2D-443B-A8B9-CAB63CC4B998}" destId="{3079C80C-14B8-4B78-989E-2D4760217350}" srcOrd="1" destOrd="0" presId="urn:microsoft.com/office/officeart/2005/8/layout/hierarchy6"/>
    <dgm:cxn modelId="{521424CA-40CD-405C-AD95-02E07A2585E5}" type="presParOf" srcId="{793B3C5C-277E-4953-96C3-D5AED20CC9E4}" destId="{2DDFEC7C-A00A-4B4F-96E4-847639961CB8}"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BBE15C2-2EA3-4895-8B2C-00C0EEBD7508}" type="doc">
      <dgm:prSet loTypeId="urn:microsoft.com/office/officeart/2005/8/layout/hierarchy6" loCatId="hierarchy" qsTypeId="urn:microsoft.com/office/officeart/2005/8/quickstyle/simple1" qsCatId="simple" csTypeId="urn:microsoft.com/office/officeart/2005/8/colors/accent6_2" csCatId="accent6" phldr="1"/>
      <dgm:spPr/>
      <dgm:t>
        <a:bodyPr/>
        <a:lstStyle/>
        <a:p>
          <a:endParaRPr lang="de-DE"/>
        </a:p>
      </dgm:t>
    </dgm:pt>
    <dgm:pt modelId="{E450B9F5-8C45-4820-8070-9DD12C44243B}">
      <dgm:prSet phldrT="[Text]"/>
      <dgm:spPr/>
      <dgm:t>
        <a:bodyPr/>
        <a:lstStyle/>
        <a:p>
          <a:r>
            <a:rPr lang="de-DE" b="0" i="0" dirty="0"/>
            <a:t>1. Projekt </a:t>
          </a:r>
          <a:r>
            <a:rPr lang="de-DE" b="0" i="0" dirty="0" err="1"/>
            <a:t>GartBistro</a:t>
          </a:r>
          <a:endParaRPr lang="de-DE" dirty="0"/>
        </a:p>
      </dgm:t>
    </dgm:pt>
    <dgm:pt modelId="{C358F7F1-3B7C-4B44-B942-407504F3330B}" type="parTrans" cxnId="{EFEE4EB8-DC94-415B-AE62-25457026024C}">
      <dgm:prSet/>
      <dgm:spPr/>
      <dgm:t>
        <a:bodyPr/>
        <a:lstStyle/>
        <a:p>
          <a:endParaRPr lang="de-DE"/>
        </a:p>
      </dgm:t>
    </dgm:pt>
    <dgm:pt modelId="{DEDF9F31-EF46-48EE-9631-FBF7B7540B22}" type="sibTrans" cxnId="{EFEE4EB8-DC94-415B-AE62-25457026024C}">
      <dgm:prSet/>
      <dgm:spPr/>
      <dgm:t>
        <a:bodyPr/>
        <a:lstStyle/>
        <a:p>
          <a:endParaRPr lang="de-DE"/>
        </a:p>
      </dgm:t>
    </dgm:pt>
    <dgm:pt modelId="{167419A0-00FE-4C5C-9EFB-281056CA302B}">
      <dgm:prSet phldrT="[Text]"/>
      <dgm:spPr/>
      <dgm:t>
        <a:bodyPr/>
        <a:lstStyle/>
        <a:p>
          <a:r>
            <a:rPr lang="de-DE" b="0" i="0" dirty="0"/>
            <a:t>1.1 Projekt-management</a:t>
          </a:r>
          <a:endParaRPr lang="de-DE" dirty="0"/>
        </a:p>
      </dgm:t>
    </dgm:pt>
    <dgm:pt modelId="{468E29D4-A8C4-49F9-ACEC-0836E7845BC3}" type="parTrans" cxnId="{54A5AED9-DF4F-476E-B296-44DA5CE52417}">
      <dgm:prSet/>
      <dgm:spPr/>
      <dgm:t>
        <a:bodyPr/>
        <a:lstStyle/>
        <a:p>
          <a:endParaRPr lang="de-DE"/>
        </a:p>
      </dgm:t>
    </dgm:pt>
    <dgm:pt modelId="{D0E75594-CCE9-4B5D-B519-62AC7078B237}" type="sibTrans" cxnId="{54A5AED9-DF4F-476E-B296-44DA5CE52417}">
      <dgm:prSet/>
      <dgm:spPr/>
      <dgm:t>
        <a:bodyPr/>
        <a:lstStyle/>
        <a:p>
          <a:endParaRPr lang="de-DE"/>
        </a:p>
      </dgm:t>
    </dgm:pt>
    <dgm:pt modelId="{A31BBE43-A928-46E1-A58F-91A562A361AF}">
      <dgm:prSet phldrT="[Text]"/>
      <dgm:spPr/>
      <dgm:t>
        <a:bodyPr/>
        <a:lstStyle/>
        <a:p>
          <a:r>
            <a:rPr lang="de-DE" b="0" i="0" dirty="0"/>
            <a:t>1.2 Einarbeitung</a:t>
          </a:r>
          <a:endParaRPr lang="de-DE" dirty="0"/>
        </a:p>
      </dgm:t>
    </dgm:pt>
    <dgm:pt modelId="{2435267D-F97F-4C87-ACFF-C153F2160592}" type="parTrans" cxnId="{175499CC-7D30-4F4F-B4BC-B717466974DB}">
      <dgm:prSet/>
      <dgm:spPr/>
      <dgm:t>
        <a:bodyPr/>
        <a:lstStyle/>
        <a:p>
          <a:endParaRPr lang="de-DE"/>
        </a:p>
      </dgm:t>
    </dgm:pt>
    <dgm:pt modelId="{BA1FF6ED-6E21-4890-A364-64970C10E7E1}" type="sibTrans" cxnId="{175499CC-7D30-4F4F-B4BC-B717466974DB}">
      <dgm:prSet/>
      <dgm:spPr/>
      <dgm:t>
        <a:bodyPr/>
        <a:lstStyle/>
        <a:p>
          <a:endParaRPr lang="de-DE"/>
        </a:p>
      </dgm:t>
    </dgm:pt>
    <dgm:pt modelId="{F9027C9F-6BD7-4F03-98B8-52E7D4FC2944}">
      <dgm:prSet phldrT="[Text]"/>
      <dgm:spPr/>
      <dgm:t>
        <a:bodyPr/>
        <a:lstStyle/>
        <a:p>
          <a:r>
            <a:rPr lang="de-DE" b="0" i="0" dirty="0"/>
            <a:t>1.3 Erstellung Webseite</a:t>
          </a:r>
          <a:endParaRPr lang="de-DE" dirty="0"/>
        </a:p>
      </dgm:t>
    </dgm:pt>
    <dgm:pt modelId="{6B42A532-AA98-4A94-ACBD-09EBCC1D1E9E}" type="parTrans" cxnId="{CC445F5D-810B-4AC9-A5D9-68719DBB5650}">
      <dgm:prSet/>
      <dgm:spPr/>
      <dgm:t>
        <a:bodyPr/>
        <a:lstStyle/>
        <a:p>
          <a:endParaRPr lang="de-DE"/>
        </a:p>
      </dgm:t>
    </dgm:pt>
    <dgm:pt modelId="{8913F403-6636-4097-BFAA-F39B84FCA7EE}" type="sibTrans" cxnId="{CC445F5D-810B-4AC9-A5D9-68719DBB5650}">
      <dgm:prSet/>
      <dgm:spPr/>
      <dgm:t>
        <a:bodyPr/>
        <a:lstStyle/>
        <a:p>
          <a:endParaRPr lang="de-DE"/>
        </a:p>
      </dgm:t>
    </dgm:pt>
    <dgm:pt modelId="{A1CC85FB-66E5-486D-A347-9DF1B5A03474}">
      <dgm:prSet phldrT="[Text]"/>
      <dgm:spPr/>
      <dgm:t>
        <a:bodyPr/>
        <a:lstStyle/>
        <a:p>
          <a:r>
            <a:rPr lang="de-AT" b="0" i="0" u="none" dirty="0"/>
            <a:t>1.1.2 Projekt-koordination</a:t>
          </a:r>
          <a:endParaRPr lang="de-DE" dirty="0"/>
        </a:p>
      </dgm:t>
    </dgm:pt>
    <dgm:pt modelId="{8672FC98-7E70-4BA1-AB7D-9443DA4285E8}" type="parTrans" cxnId="{B054284A-3F4E-48D7-8BB1-1902B003D614}">
      <dgm:prSet/>
      <dgm:spPr/>
      <dgm:t>
        <a:bodyPr/>
        <a:lstStyle/>
        <a:p>
          <a:endParaRPr lang="de-DE"/>
        </a:p>
      </dgm:t>
    </dgm:pt>
    <dgm:pt modelId="{00AAEF7E-32CF-434E-B48A-9BCFBCD0502E}" type="sibTrans" cxnId="{B054284A-3F4E-48D7-8BB1-1902B003D614}">
      <dgm:prSet/>
      <dgm:spPr/>
      <dgm:t>
        <a:bodyPr/>
        <a:lstStyle/>
        <a:p>
          <a:endParaRPr lang="de-DE"/>
        </a:p>
      </dgm:t>
    </dgm:pt>
    <dgm:pt modelId="{89FA28E0-8C4C-413E-8886-939FCC9435F2}">
      <dgm:prSet phldrT="[Text]"/>
      <dgm:spPr/>
      <dgm:t>
        <a:bodyPr/>
        <a:lstStyle/>
        <a:p>
          <a:r>
            <a:rPr lang="de-AT" b="0" i="0" u="none" dirty="0"/>
            <a:t>1.1.3 Projekt- </a:t>
          </a:r>
          <a:r>
            <a:rPr lang="de-AT" b="0" i="0" u="none" dirty="0" err="1"/>
            <a:t>administration</a:t>
          </a:r>
          <a:endParaRPr lang="de-DE" dirty="0"/>
        </a:p>
      </dgm:t>
    </dgm:pt>
    <dgm:pt modelId="{5D94822B-01B5-4276-BED9-7C09E8050FB9}" type="parTrans" cxnId="{0DC6BF24-C1F6-4E8D-BE18-9A2AB3809B89}">
      <dgm:prSet/>
      <dgm:spPr/>
      <dgm:t>
        <a:bodyPr/>
        <a:lstStyle/>
        <a:p>
          <a:endParaRPr lang="de-DE"/>
        </a:p>
      </dgm:t>
    </dgm:pt>
    <dgm:pt modelId="{0AA0B0D5-6F68-489F-816C-20C14DE39939}" type="sibTrans" cxnId="{0DC6BF24-C1F6-4E8D-BE18-9A2AB3809B89}">
      <dgm:prSet/>
      <dgm:spPr/>
      <dgm:t>
        <a:bodyPr/>
        <a:lstStyle/>
        <a:p>
          <a:endParaRPr lang="de-DE"/>
        </a:p>
      </dgm:t>
    </dgm:pt>
    <dgm:pt modelId="{B09D635D-D3CD-472E-91B0-0D66FDA01FA4}">
      <dgm:prSet phldrT="[Text]"/>
      <dgm:spPr/>
      <dgm:t>
        <a:bodyPr/>
        <a:lstStyle/>
        <a:p>
          <a:r>
            <a:rPr lang="de-DE" dirty="0"/>
            <a:t>1.4 Erstellung Bestellsystem</a:t>
          </a:r>
        </a:p>
      </dgm:t>
    </dgm:pt>
    <dgm:pt modelId="{383F8B9A-BEB4-4981-8A21-5BDD046D4F5A}" type="parTrans" cxnId="{48F0C24E-E4B4-417B-BE90-BF22DD849CD1}">
      <dgm:prSet/>
      <dgm:spPr/>
      <dgm:t>
        <a:bodyPr/>
        <a:lstStyle/>
        <a:p>
          <a:endParaRPr lang="de-DE"/>
        </a:p>
      </dgm:t>
    </dgm:pt>
    <dgm:pt modelId="{2F4BF95F-0B58-42E0-9A20-8BF58D8327F7}" type="sibTrans" cxnId="{48F0C24E-E4B4-417B-BE90-BF22DD849CD1}">
      <dgm:prSet/>
      <dgm:spPr/>
      <dgm:t>
        <a:bodyPr/>
        <a:lstStyle/>
        <a:p>
          <a:endParaRPr lang="de-DE"/>
        </a:p>
      </dgm:t>
    </dgm:pt>
    <dgm:pt modelId="{91405019-F7B2-4944-901D-A5617D425204}">
      <dgm:prSet phldrT="[Text]"/>
      <dgm:spPr/>
      <dgm:t>
        <a:bodyPr/>
        <a:lstStyle/>
        <a:p>
          <a:r>
            <a:rPr lang="de-DE" dirty="0"/>
            <a:t>1.5 Erstellung Reservierungssystems</a:t>
          </a:r>
        </a:p>
      </dgm:t>
    </dgm:pt>
    <dgm:pt modelId="{B65F1CCC-827D-435D-8A29-A51050748A5A}" type="parTrans" cxnId="{F54368BC-D181-4567-B0FB-7AA2739FA693}">
      <dgm:prSet/>
      <dgm:spPr/>
      <dgm:t>
        <a:bodyPr/>
        <a:lstStyle/>
        <a:p>
          <a:endParaRPr lang="de-DE"/>
        </a:p>
      </dgm:t>
    </dgm:pt>
    <dgm:pt modelId="{A477A732-9CAD-4E11-AEE9-30A505FCBDA5}" type="sibTrans" cxnId="{F54368BC-D181-4567-B0FB-7AA2739FA693}">
      <dgm:prSet/>
      <dgm:spPr/>
      <dgm:t>
        <a:bodyPr/>
        <a:lstStyle/>
        <a:p>
          <a:endParaRPr lang="de-DE"/>
        </a:p>
      </dgm:t>
    </dgm:pt>
    <dgm:pt modelId="{C32E6320-820F-4453-A017-58DBCFA64CA9}">
      <dgm:prSet phldrT="[Text]"/>
      <dgm:spPr/>
      <dgm:t>
        <a:bodyPr/>
        <a:lstStyle/>
        <a:p>
          <a:r>
            <a:rPr lang="de-DE" dirty="0"/>
            <a:t>1.6 Test bzw. Fehlerbehebung</a:t>
          </a:r>
        </a:p>
      </dgm:t>
    </dgm:pt>
    <dgm:pt modelId="{3E63D0C9-E210-473F-96EB-D3FDBFD980FC}" type="parTrans" cxnId="{99DE1C99-E0DF-4B4D-AE74-4C1F48F7F719}">
      <dgm:prSet/>
      <dgm:spPr/>
      <dgm:t>
        <a:bodyPr/>
        <a:lstStyle/>
        <a:p>
          <a:endParaRPr lang="de-DE"/>
        </a:p>
      </dgm:t>
    </dgm:pt>
    <dgm:pt modelId="{42EFF4B7-0ECF-44F3-917E-E97FE6F724A0}" type="sibTrans" cxnId="{99DE1C99-E0DF-4B4D-AE74-4C1F48F7F719}">
      <dgm:prSet/>
      <dgm:spPr/>
      <dgm:t>
        <a:bodyPr/>
        <a:lstStyle/>
        <a:p>
          <a:endParaRPr lang="de-DE"/>
        </a:p>
      </dgm:t>
    </dgm:pt>
    <dgm:pt modelId="{8CF95966-7978-48C8-9B5C-23D6AD3B1B8D}">
      <dgm:prSet phldrT="[Text]"/>
      <dgm:spPr/>
      <dgm:t>
        <a:bodyPr/>
        <a:lstStyle/>
        <a:p>
          <a:r>
            <a:rPr lang="de-AT" b="0" i="0" u="none" dirty="0"/>
            <a:t>1.1.1 Projekt-startprozess</a:t>
          </a:r>
          <a:endParaRPr lang="de-DE" dirty="0"/>
        </a:p>
      </dgm:t>
    </dgm:pt>
    <dgm:pt modelId="{5EF148AD-8452-4AC0-A0E6-9E059FA76222}" type="sibTrans" cxnId="{6A4CB698-F135-4319-B07E-4C867283843F}">
      <dgm:prSet/>
      <dgm:spPr/>
      <dgm:t>
        <a:bodyPr/>
        <a:lstStyle/>
        <a:p>
          <a:endParaRPr lang="de-DE"/>
        </a:p>
      </dgm:t>
    </dgm:pt>
    <dgm:pt modelId="{FFA94C06-13E6-4874-91A1-7AED5748E47B}" type="parTrans" cxnId="{6A4CB698-F135-4319-B07E-4C867283843F}">
      <dgm:prSet/>
      <dgm:spPr/>
      <dgm:t>
        <a:bodyPr/>
        <a:lstStyle/>
        <a:p>
          <a:endParaRPr lang="de-DE"/>
        </a:p>
      </dgm:t>
    </dgm:pt>
    <dgm:pt modelId="{956B4135-4532-4C24-81B1-40D22434A085}">
      <dgm:prSet phldrT="[Text]"/>
      <dgm:spPr/>
      <dgm:t>
        <a:bodyPr/>
        <a:lstStyle/>
        <a:p>
          <a:r>
            <a:rPr lang="de-DE" dirty="0"/>
            <a:t>1.7 Inbetriebnahme</a:t>
          </a:r>
        </a:p>
      </dgm:t>
    </dgm:pt>
    <dgm:pt modelId="{9269AD9D-0101-4BAE-BDAD-274CA90B1684}" type="parTrans" cxnId="{067245FC-459A-4551-AE80-BD236965A3EA}">
      <dgm:prSet/>
      <dgm:spPr/>
      <dgm:t>
        <a:bodyPr/>
        <a:lstStyle/>
        <a:p>
          <a:endParaRPr lang="de-DE"/>
        </a:p>
      </dgm:t>
    </dgm:pt>
    <dgm:pt modelId="{77886098-0BD5-4029-B7A0-CAD6B0CB6421}" type="sibTrans" cxnId="{067245FC-459A-4551-AE80-BD236965A3EA}">
      <dgm:prSet/>
      <dgm:spPr/>
      <dgm:t>
        <a:bodyPr/>
        <a:lstStyle/>
        <a:p>
          <a:endParaRPr lang="de-DE"/>
        </a:p>
      </dgm:t>
    </dgm:pt>
    <dgm:pt modelId="{C36DAD22-A446-4477-A96F-FFA449A47AB0}">
      <dgm:prSet phldrT="[Text]"/>
      <dgm:spPr/>
      <dgm:t>
        <a:bodyPr/>
        <a:lstStyle/>
        <a:p>
          <a:r>
            <a:rPr lang="de-DE" dirty="0"/>
            <a:t>1.1.4 Projektabschluss</a:t>
          </a:r>
        </a:p>
      </dgm:t>
    </dgm:pt>
    <dgm:pt modelId="{731FD33C-FDD1-449F-BDBC-900D2AC7435B}" type="parTrans" cxnId="{B2A45B07-E108-4422-ACFB-DD6B51ABACCF}">
      <dgm:prSet/>
      <dgm:spPr/>
      <dgm:t>
        <a:bodyPr/>
        <a:lstStyle/>
        <a:p>
          <a:endParaRPr lang="de-DE"/>
        </a:p>
      </dgm:t>
    </dgm:pt>
    <dgm:pt modelId="{C49AD8C3-5398-449D-BD29-86322D4FE2D5}" type="sibTrans" cxnId="{B2A45B07-E108-4422-ACFB-DD6B51ABACCF}">
      <dgm:prSet/>
      <dgm:spPr/>
      <dgm:t>
        <a:bodyPr/>
        <a:lstStyle/>
        <a:p>
          <a:endParaRPr lang="de-DE"/>
        </a:p>
      </dgm:t>
    </dgm:pt>
    <dgm:pt modelId="{768C7C17-BF84-4B01-A701-F752A3918605}">
      <dgm:prSet phldrT="[Text]"/>
      <dgm:spPr/>
      <dgm:t>
        <a:bodyPr/>
        <a:lstStyle/>
        <a:p>
          <a:r>
            <a:rPr lang="de-DE" dirty="0"/>
            <a:t>1.2.1 Einarbeitung in "Bootstrap"</a:t>
          </a:r>
        </a:p>
      </dgm:t>
    </dgm:pt>
    <dgm:pt modelId="{33979C82-945A-4554-B460-6BDDF6F80E40}" type="parTrans" cxnId="{F9A66630-8D7C-442E-B579-673FCED5256F}">
      <dgm:prSet/>
      <dgm:spPr/>
      <dgm:t>
        <a:bodyPr/>
        <a:lstStyle/>
        <a:p>
          <a:endParaRPr lang="de-DE"/>
        </a:p>
      </dgm:t>
    </dgm:pt>
    <dgm:pt modelId="{FBF113C6-93F7-4390-9EC8-D5286A95EC0A}" type="sibTrans" cxnId="{F9A66630-8D7C-442E-B579-673FCED5256F}">
      <dgm:prSet/>
      <dgm:spPr/>
      <dgm:t>
        <a:bodyPr/>
        <a:lstStyle/>
        <a:p>
          <a:endParaRPr lang="de-DE"/>
        </a:p>
      </dgm:t>
    </dgm:pt>
    <dgm:pt modelId="{4868992D-DB2B-4072-8F68-2DC5969D9AA7}">
      <dgm:prSet phldrT="[Text]"/>
      <dgm:spPr/>
      <dgm:t>
        <a:bodyPr/>
        <a:lstStyle/>
        <a:p>
          <a:r>
            <a:rPr lang="de-DE" dirty="0"/>
            <a:t>1.2.2 Einarbeitun in verschiedene  "Frameworks</a:t>
          </a:r>
        </a:p>
      </dgm:t>
    </dgm:pt>
    <dgm:pt modelId="{37787739-46C4-484E-89B3-4943BC42C8E3}" type="parTrans" cxnId="{DFB5529F-EB7B-4FED-8BAA-A123155F6CDA}">
      <dgm:prSet/>
      <dgm:spPr/>
      <dgm:t>
        <a:bodyPr/>
        <a:lstStyle/>
        <a:p>
          <a:endParaRPr lang="de-DE"/>
        </a:p>
      </dgm:t>
    </dgm:pt>
    <dgm:pt modelId="{5B039CDC-5BBD-41A8-A872-3C0BB2FB3798}" type="sibTrans" cxnId="{DFB5529F-EB7B-4FED-8BAA-A123155F6CDA}">
      <dgm:prSet/>
      <dgm:spPr/>
      <dgm:t>
        <a:bodyPr/>
        <a:lstStyle/>
        <a:p>
          <a:endParaRPr lang="de-DE"/>
        </a:p>
      </dgm:t>
    </dgm:pt>
    <dgm:pt modelId="{CE7BD4D7-4BA2-489E-A964-C9155193376E}">
      <dgm:prSet phldrT="[Text]"/>
      <dgm:spPr/>
      <dgm:t>
        <a:bodyPr/>
        <a:lstStyle/>
        <a:p>
          <a:r>
            <a:rPr lang="de-DE" dirty="0"/>
            <a:t>1.2.3 Einarbeitung in "MySQL"</a:t>
          </a:r>
        </a:p>
      </dgm:t>
    </dgm:pt>
    <dgm:pt modelId="{39085550-4A34-4704-B512-3969143F305C}" type="parTrans" cxnId="{02E8523B-0BE0-4941-B9AB-AF7740533B18}">
      <dgm:prSet/>
      <dgm:spPr/>
      <dgm:t>
        <a:bodyPr/>
        <a:lstStyle/>
        <a:p>
          <a:endParaRPr lang="de-DE"/>
        </a:p>
      </dgm:t>
    </dgm:pt>
    <dgm:pt modelId="{81C5E603-5959-41E6-904D-AFB88E31F367}" type="sibTrans" cxnId="{02E8523B-0BE0-4941-B9AB-AF7740533B18}">
      <dgm:prSet/>
      <dgm:spPr/>
      <dgm:t>
        <a:bodyPr/>
        <a:lstStyle/>
        <a:p>
          <a:endParaRPr lang="de-DE"/>
        </a:p>
      </dgm:t>
    </dgm:pt>
    <dgm:pt modelId="{7D6EAA05-3D81-411D-BAD2-87986AC2F53A}">
      <dgm:prSet phldrT="[Text]"/>
      <dgm:spPr/>
      <dgm:t>
        <a:bodyPr/>
        <a:lstStyle/>
        <a:p>
          <a:r>
            <a:rPr lang="de-DE" dirty="0"/>
            <a:t>1.3.1 Erstellung Designentwürfe</a:t>
          </a:r>
        </a:p>
      </dgm:t>
    </dgm:pt>
    <dgm:pt modelId="{EA803EE9-E424-4DB0-9236-B211E334FCFD}" type="parTrans" cxnId="{9E857AD2-B3A9-45A6-9245-C574AFEDD771}">
      <dgm:prSet/>
      <dgm:spPr/>
      <dgm:t>
        <a:bodyPr/>
        <a:lstStyle/>
        <a:p>
          <a:endParaRPr lang="de-DE"/>
        </a:p>
      </dgm:t>
    </dgm:pt>
    <dgm:pt modelId="{2FC8BC21-0BE4-4B29-ADDA-FAAB7DA9DA9B}" type="sibTrans" cxnId="{9E857AD2-B3A9-45A6-9245-C574AFEDD771}">
      <dgm:prSet/>
      <dgm:spPr/>
      <dgm:t>
        <a:bodyPr/>
        <a:lstStyle/>
        <a:p>
          <a:endParaRPr lang="de-DE"/>
        </a:p>
      </dgm:t>
    </dgm:pt>
    <dgm:pt modelId="{DCD01E7C-1698-45C7-804B-C59540CB8C2E}">
      <dgm:prSet phldrT="[Text]"/>
      <dgm:spPr/>
      <dgm:t>
        <a:bodyPr/>
        <a:lstStyle/>
        <a:p>
          <a:r>
            <a:rPr lang="de-DE" dirty="0"/>
            <a:t>1.3.2 Umsetzung Designentwürfe</a:t>
          </a:r>
        </a:p>
      </dgm:t>
    </dgm:pt>
    <dgm:pt modelId="{C7C819B3-04FB-44AD-A443-99B44D4A62B4}" type="parTrans" cxnId="{2FB2E29A-EF1F-452F-9819-32E8A25365EE}">
      <dgm:prSet/>
      <dgm:spPr/>
      <dgm:t>
        <a:bodyPr/>
        <a:lstStyle/>
        <a:p>
          <a:endParaRPr lang="de-DE"/>
        </a:p>
      </dgm:t>
    </dgm:pt>
    <dgm:pt modelId="{78E80D57-CB38-420E-95EB-2A414E794E78}" type="sibTrans" cxnId="{2FB2E29A-EF1F-452F-9819-32E8A25365EE}">
      <dgm:prSet/>
      <dgm:spPr/>
      <dgm:t>
        <a:bodyPr/>
        <a:lstStyle/>
        <a:p>
          <a:endParaRPr lang="de-DE"/>
        </a:p>
      </dgm:t>
    </dgm:pt>
    <dgm:pt modelId="{CD1AAC08-E8EC-418F-A299-58A461241CDF}">
      <dgm:prSet phldrT="[Text]"/>
      <dgm:spPr/>
      <dgm:t>
        <a:bodyPr/>
        <a:lstStyle/>
        <a:p>
          <a:r>
            <a:rPr lang="de-DE" dirty="0"/>
            <a:t>1.3.3 Registration der Kunden</a:t>
          </a:r>
        </a:p>
      </dgm:t>
    </dgm:pt>
    <dgm:pt modelId="{681ADC59-8565-45E3-8C10-423C638811CC}" type="parTrans" cxnId="{7ED6140D-6697-4254-BDF7-04CA18C12939}">
      <dgm:prSet/>
      <dgm:spPr/>
      <dgm:t>
        <a:bodyPr/>
        <a:lstStyle/>
        <a:p>
          <a:endParaRPr lang="de-DE"/>
        </a:p>
      </dgm:t>
    </dgm:pt>
    <dgm:pt modelId="{DBC47ED5-39F5-482C-A714-D85F96EBD61F}" type="sibTrans" cxnId="{7ED6140D-6697-4254-BDF7-04CA18C12939}">
      <dgm:prSet/>
      <dgm:spPr/>
      <dgm:t>
        <a:bodyPr/>
        <a:lstStyle/>
        <a:p>
          <a:endParaRPr lang="de-DE"/>
        </a:p>
      </dgm:t>
    </dgm:pt>
    <dgm:pt modelId="{F06BAEB0-3A6E-4BBD-B40A-1F59CB4C71FE}">
      <dgm:prSet phldrT="[Text]"/>
      <dgm:spPr/>
      <dgm:t>
        <a:bodyPr/>
        <a:lstStyle/>
        <a:p>
          <a:r>
            <a:rPr lang="de-DE" dirty="0"/>
            <a:t>1.3.4 Datenbank Konzeption &amp; Erstellung</a:t>
          </a:r>
        </a:p>
      </dgm:t>
    </dgm:pt>
    <dgm:pt modelId="{B914C179-690C-498E-BD30-31449F5D5B84}" type="parTrans" cxnId="{32B78BAC-2024-42D1-A39D-70CE18B8BE88}">
      <dgm:prSet/>
      <dgm:spPr/>
      <dgm:t>
        <a:bodyPr/>
        <a:lstStyle/>
        <a:p>
          <a:endParaRPr lang="de-DE"/>
        </a:p>
      </dgm:t>
    </dgm:pt>
    <dgm:pt modelId="{915BC66D-2394-4C84-9103-061EB5E07BC0}" type="sibTrans" cxnId="{32B78BAC-2024-42D1-A39D-70CE18B8BE88}">
      <dgm:prSet/>
      <dgm:spPr/>
      <dgm:t>
        <a:bodyPr/>
        <a:lstStyle/>
        <a:p>
          <a:endParaRPr lang="de-DE"/>
        </a:p>
      </dgm:t>
    </dgm:pt>
    <dgm:pt modelId="{254F54C9-EBB1-4E39-A1F7-6159CBF33D9B}">
      <dgm:prSet phldrT="[Text]"/>
      <dgm:spPr/>
      <dgm:t>
        <a:bodyPr/>
        <a:lstStyle/>
        <a:p>
          <a:r>
            <a:rPr lang="de-DE" dirty="0"/>
            <a:t>1.3.5 Datenbankverwaltung für Admin</a:t>
          </a:r>
        </a:p>
      </dgm:t>
    </dgm:pt>
    <dgm:pt modelId="{B93309AD-F9FB-498E-ACDC-AFC8BAF4BF3A}" type="parTrans" cxnId="{D757472F-F170-4C35-ACBD-888C73989C81}">
      <dgm:prSet/>
      <dgm:spPr/>
      <dgm:t>
        <a:bodyPr/>
        <a:lstStyle/>
        <a:p>
          <a:endParaRPr lang="de-DE"/>
        </a:p>
      </dgm:t>
    </dgm:pt>
    <dgm:pt modelId="{07C3192E-7AA7-4344-9397-88D8A1D5FEA5}" type="sibTrans" cxnId="{D757472F-F170-4C35-ACBD-888C73989C81}">
      <dgm:prSet/>
      <dgm:spPr/>
      <dgm:t>
        <a:bodyPr/>
        <a:lstStyle/>
        <a:p>
          <a:endParaRPr lang="de-DE"/>
        </a:p>
      </dgm:t>
    </dgm:pt>
    <dgm:pt modelId="{491560CF-3C12-4E52-8271-6E9316D09634}">
      <dgm:prSet phldrT="[Text]"/>
      <dgm:spPr/>
      <dgm:t>
        <a:bodyPr/>
        <a:lstStyle/>
        <a:p>
          <a:r>
            <a:rPr lang="de-DE" dirty="0"/>
            <a:t>1.4.1 Umsetzung Designentwürfe</a:t>
          </a:r>
        </a:p>
      </dgm:t>
    </dgm:pt>
    <dgm:pt modelId="{AFBB294E-E286-44D4-BEE0-EAA45E4DEDE0}" type="parTrans" cxnId="{9F8CEBA2-E4F2-4191-A375-1F0036FFEDC1}">
      <dgm:prSet/>
      <dgm:spPr/>
      <dgm:t>
        <a:bodyPr/>
        <a:lstStyle/>
        <a:p>
          <a:endParaRPr lang="de-DE"/>
        </a:p>
      </dgm:t>
    </dgm:pt>
    <dgm:pt modelId="{E06982FB-6311-42DF-8FF2-3645C75FE8A8}" type="sibTrans" cxnId="{9F8CEBA2-E4F2-4191-A375-1F0036FFEDC1}">
      <dgm:prSet/>
      <dgm:spPr/>
      <dgm:t>
        <a:bodyPr/>
        <a:lstStyle/>
        <a:p>
          <a:endParaRPr lang="de-DE"/>
        </a:p>
      </dgm:t>
    </dgm:pt>
    <dgm:pt modelId="{0F168EA9-0042-4B99-8005-D30118A53740}">
      <dgm:prSet phldrT="[Text]"/>
      <dgm:spPr/>
      <dgm:t>
        <a:bodyPr/>
        <a:lstStyle/>
        <a:p>
          <a:r>
            <a:rPr lang="de-DE" dirty="0"/>
            <a:t>1.4.2 Grafische Oberfläche implementieren</a:t>
          </a:r>
        </a:p>
      </dgm:t>
    </dgm:pt>
    <dgm:pt modelId="{E116CBA4-8A44-4E7A-A98C-E28611B67C1F}" type="parTrans" cxnId="{0280BAB1-FFB3-4042-8230-E603A0C5DEA4}">
      <dgm:prSet/>
      <dgm:spPr/>
      <dgm:t>
        <a:bodyPr/>
        <a:lstStyle/>
        <a:p>
          <a:endParaRPr lang="de-DE"/>
        </a:p>
      </dgm:t>
    </dgm:pt>
    <dgm:pt modelId="{BB9E7D04-1F51-4716-A0B9-EBFDC05F496C}" type="sibTrans" cxnId="{0280BAB1-FFB3-4042-8230-E603A0C5DEA4}">
      <dgm:prSet/>
      <dgm:spPr/>
      <dgm:t>
        <a:bodyPr/>
        <a:lstStyle/>
        <a:p>
          <a:endParaRPr lang="de-DE"/>
        </a:p>
      </dgm:t>
    </dgm:pt>
    <dgm:pt modelId="{1CD75821-CE21-4B12-8AB7-F828E1491F76}">
      <dgm:prSet phldrT="[Text]"/>
      <dgm:spPr/>
      <dgm:t>
        <a:bodyPr/>
        <a:lstStyle/>
        <a:p>
          <a:r>
            <a:rPr lang="de-DE" dirty="0"/>
            <a:t>1.4.3 Verwaltung der Bestelldaten</a:t>
          </a:r>
        </a:p>
      </dgm:t>
    </dgm:pt>
    <dgm:pt modelId="{F3D66439-14DB-42C2-B248-33E1132127FE}" type="parTrans" cxnId="{BA610F4D-2B76-4C75-B05E-CDDF15D7D54B}">
      <dgm:prSet/>
      <dgm:spPr/>
      <dgm:t>
        <a:bodyPr/>
        <a:lstStyle/>
        <a:p>
          <a:endParaRPr lang="de-DE"/>
        </a:p>
      </dgm:t>
    </dgm:pt>
    <dgm:pt modelId="{3D6C880A-2AE6-43CB-8E97-2E74B03428A3}" type="sibTrans" cxnId="{BA610F4D-2B76-4C75-B05E-CDDF15D7D54B}">
      <dgm:prSet/>
      <dgm:spPr/>
      <dgm:t>
        <a:bodyPr/>
        <a:lstStyle/>
        <a:p>
          <a:endParaRPr lang="de-DE"/>
        </a:p>
      </dgm:t>
    </dgm:pt>
    <dgm:pt modelId="{DDB55AA7-82C4-455C-9FE0-28ACB3606BCC}">
      <dgm:prSet phldrT="[Text]"/>
      <dgm:spPr/>
      <dgm:t>
        <a:bodyPr/>
        <a:lstStyle/>
        <a:p>
          <a:r>
            <a:rPr lang="de-DE" dirty="0"/>
            <a:t>1.4.4 Zahlungsarten implementieren</a:t>
          </a:r>
        </a:p>
      </dgm:t>
    </dgm:pt>
    <dgm:pt modelId="{4FC21FAE-8532-4652-89E6-E9A91AE10D3A}" type="parTrans" cxnId="{7BCA7E1C-6BC3-461F-A1DC-C88A0A3CAB18}">
      <dgm:prSet/>
      <dgm:spPr/>
      <dgm:t>
        <a:bodyPr/>
        <a:lstStyle/>
        <a:p>
          <a:endParaRPr lang="de-DE"/>
        </a:p>
      </dgm:t>
    </dgm:pt>
    <dgm:pt modelId="{63D8CEA5-5A0D-42AC-B6FB-CA0160993CF4}" type="sibTrans" cxnId="{7BCA7E1C-6BC3-461F-A1DC-C88A0A3CAB18}">
      <dgm:prSet/>
      <dgm:spPr/>
      <dgm:t>
        <a:bodyPr/>
        <a:lstStyle/>
        <a:p>
          <a:endParaRPr lang="de-DE"/>
        </a:p>
      </dgm:t>
    </dgm:pt>
    <dgm:pt modelId="{4BE05DB6-1E52-45CA-8AAD-D53EF2F69B1F}">
      <dgm:prSet phldrT="[Text]"/>
      <dgm:spPr/>
      <dgm:t>
        <a:bodyPr/>
        <a:lstStyle/>
        <a:p>
          <a:r>
            <a:rPr lang="de-DE" dirty="0"/>
            <a:t>1.4.5 Benachrichtigung über Eingang der Bestellung</a:t>
          </a:r>
        </a:p>
      </dgm:t>
    </dgm:pt>
    <dgm:pt modelId="{49FCA455-2BC1-4465-9286-77A6DA8EB673}" type="parTrans" cxnId="{7FFDB0CD-9D4E-416D-946A-3637BD88316F}">
      <dgm:prSet/>
      <dgm:spPr/>
      <dgm:t>
        <a:bodyPr/>
        <a:lstStyle/>
        <a:p>
          <a:endParaRPr lang="de-DE"/>
        </a:p>
      </dgm:t>
    </dgm:pt>
    <dgm:pt modelId="{D1F0FF2A-5D11-40D5-A435-A78CE3783320}" type="sibTrans" cxnId="{7FFDB0CD-9D4E-416D-946A-3637BD88316F}">
      <dgm:prSet/>
      <dgm:spPr/>
      <dgm:t>
        <a:bodyPr/>
        <a:lstStyle/>
        <a:p>
          <a:endParaRPr lang="de-DE"/>
        </a:p>
      </dgm:t>
    </dgm:pt>
    <dgm:pt modelId="{B06E3A41-41C1-422F-9C91-76907B2957FC}">
      <dgm:prSet phldrT="[Text]"/>
      <dgm:spPr/>
      <dgm:t>
        <a:bodyPr/>
        <a:lstStyle/>
        <a:p>
          <a:r>
            <a:rPr lang="de-DE" dirty="0"/>
            <a:t>1.5.1 Umsetzung Designentwürfe</a:t>
          </a:r>
        </a:p>
      </dgm:t>
    </dgm:pt>
    <dgm:pt modelId="{2DC04DD0-9D8D-4779-AC3F-565010DDC68A}" type="parTrans" cxnId="{89B0076A-A50C-4435-8038-56EDAB0F93D7}">
      <dgm:prSet/>
      <dgm:spPr/>
      <dgm:t>
        <a:bodyPr/>
        <a:lstStyle/>
        <a:p>
          <a:endParaRPr lang="de-DE"/>
        </a:p>
      </dgm:t>
    </dgm:pt>
    <dgm:pt modelId="{F51B8782-BDBF-4F46-9968-7F84B39393AE}" type="sibTrans" cxnId="{89B0076A-A50C-4435-8038-56EDAB0F93D7}">
      <dgm:prSet/>
      <dgm:spPr/>
      <dgm:t>
        <a:bodyPr/>
        <a:lstStyle/>
        <a:p>
          <a:endParaRPr lang="de-DE"/>
        </a:p>
      </dgm:t>
    </dgm:pt>
    <dgm:pt modelId="{D9FDB72E-2BC6-44CC-8673-5C819FA33028}">
      <dgm:prSet phldrT="[Text]"/>
      <dgm:spPr/>
      <dgm:t>
        <a:bodyPr/>
        <a:lstStyle/>
        <a:p>
          <a:r>
            <a:rPr lang="de-DE" dirty="0"/>
            <a:t>1.5.2 Grafische Oberfläche implementieren</a:t>
          </a:r>
        </a:p>
      </dgm:t>
    </dgm:pt>
    <dgm:pt modelId="{CD53E940-C7CE-465A-B449-1C67594F5FB1}" type="parTrans" cxnId="{9EBE80D7-AB19-4B49-8C00-96A6401112BB}">
      <dgm:prSet/>
      <dgm:spPr/>
      <dgm:t>
        <a:bodyPr/>
        <a:lstStyle/>
        <a:p>
          <a:endParaRPr lang="de-DE"/>
        </a:p>
      </dgm:t>
    </dgm:pt>
    <dgm:pt modelId="{7BFB3000-F264-4413-AD01-6A1DA71F590A}" type="sibTrans" cxnId="{9EBE80D7-AB19-4B49-8C00-96A6401112BB}">
      <dgm:prSet/>
      <dgm:spPr/>
      <dgm:t>
        <a:bodyPr/>
        <a:lstStyle/>
        <a:p>
          <a:endParaRPr lang="de-DE"/>
        </a:p>
      </dgm:t>
    </dgm:pt>
    <dgm:pt modelId="{96DFCF1C-A83F-4721-A054-5FA694032CB0}">
      <dgm:prSet phldrT="[Text]"/>
      <dgm:spPr/>
      <dgm:t>
        <a:bodyPr/>
        <a:lstStyle/>
        <a:p>
          <a:r>
            <a:rPr lang="de-DE" dirty="0"/>
            <a:t>1.5.3 Verwaltung der Reservierungsdaten</a:t>
          </a:r>
        </a:p>
      </dgm:t>
    </dgm:pt>
    <dgm:pt modelId="{C032E757-41AF-468A-9DF4-3EB8681BDA08}" type="parTrans" cxnId="{9AD92673-3823-4FDE-A7E0-C09624152F41}">
      <dgm:prSet/>
      <dgm:spPr/>
      <dgm:t>
        <a:bodyPr/>
        <a:lstStyle/>
        <a:p>
          <a:endParaRPr lang="de-DE"/>
        </a:p>
      </dgm:t>
    </dgm:pt>
    <dgm:pt modelId="{6323A1E6-6759-4882-BF04-B34D2A4160D7}" type="sibTrans" cxnId="{9AD92673-3823-4FDE-A7E0-C09624152F41}">
      <dgm:prSet/>
      <dgm:spPr/>
      <dgm:t>
        <a:bodyPr/>
        <a:lstStyle/>
        <a:p>
          <a:endParaRPr lang="de-DE"/>
        </a:p>
      </dgm:t>
    </dgm:pt>
    <dgm:pt modelId="{F270F2A2-22D2-4E63-AA8D-8D0412A5A548}">
      <dgm:prSet phldrT="[Text]"/>
      <dgm:spPr/>
      <dgm:t>
        <a:bodyPr/>
        <a:lstStyle/>
        <a:p>
          <a:r>
            <a:rPr lang="de-DE" dirty="0"/>
            <a:t>1.5.4 Benachrichtigung über Eingang der Reservierung</a:t>
          </a:r>
        </a:p>
      </dgm:t>
    </dgm:pt>
    <dgm:pt modelId="{89811B50-7C80-4FD4-A7DB-77D0E523E946}" type="parTrans" cxnId="{FB3A0ED2-1202-47AD-83E5-11FD4E8144F1}">
      <dgm:prSet/>
      <dgm:spPr/>
      <dgm:t>
        <a:bodyPr/>
        <a:lstStyle/>
        <a:p>
          <a:endParaRPr lang="de-DE"/>
        </a:p>
      </dgm:t>
    </dgm:pt>
    <dgm:pt modelId="{C63CF9F8-4000-4161-9256-79A2BC0F05AA}" type="sibTrans" cxnId="{FB3A0ED2-1202-47AD-83E5-11FD4E8144F1}">
      <dgm:prSet/>
      <dgm:spPr/>
      <dgm:t>
        <a:bodyPr/>
        <a:lstStyle/>
        <a:p>
          <a:endParaRPr lang="de-DE"/>
        </a:p>
      </dgm:t>
    </dgm:pt>
    <dgm:pt modelId="{97B27793-6AC8-40BD-985E-9B05865D9761}">
      <dgm:prSet phldrT="[Text]"/>
      <dgm:spPr/>
      <dgm:t>
        <a:bodyPr/>
        <a:lstStyle/>
        <a:p>
          <a:r>
            <a:rPr lang="de-DE" dirty="0"/>
            <a:t>1.6.1 Test Bestellsystem</a:t>
          </a:r>
        </a:p>
      </dgm:t>
    </dgm:pt>
    <dgm:pt modelId="{95C049A7-93C7-4309-9C88-E9F6C79E3D8F}" type="parTrans" cxnId="{2FC73B6B-A08D-456F-B503-4FDD70B59E04}">
      <dgm:prSet/>
      <dgm:spPr/>
      <dgm:t>
        <a:bodyPr/>
        <a:lstStyle/>
        <a:p>
          <a:endParaRPr lang="de-DE"/>
        </a:p>
      </dgm:t>
    </dgm:pt>
    <dgm:pt modelId="{BF1E4741-2813-4933-A323-16AF9D4D10FC}" type="sibTrans" cxnId="{2FC73B6B-A08D-456F-B503-4FDD70B59E04}">
      <dgm:prSet/>
      <dgm:spPr/>
      <dgm:t>
        <a:bodyPr/>
        <a:lstStyle/>
        <a:p>
          <a:endParaRPr lang="de-DE"/>
        </a:p>
      </dgm:t>
    </dgm:pt>
    <dgm:pt modelId="{1FA64B37-6F33-49B2-A5E6-33E73AECDF7B}">
      <dgm:prSet phldrT="[Text]"/>
      <dgm:spPr/>
      <dgm:t>
        <a:bodyPr/>
        <a:lstStyle/>
        <a:p>
          <a:r>
            <a:rPr lang="de-DE" dirty="0"/>
            <a:t>1.6.2 Fehlerbehebung Bestellsystem</a:t>
          </a:r>
        </a:p>
      </dgm:t>
    </dgm:pt>
    <dgm:pt modelId="{24D151F2-7370-4D3B-A921-C58499E701D0}" type="parTrans" cxnId="{5AF3B704-0DE5-4C63-BF84-7150E9951BE0}">
      <dgm:prSet/>
      <dgm:spPr/>
      <dgm:t>
        <a:bodyPr/>
        <a:lstStyle/>
        <a:p>
          <a:endParaRPr lang="de-DE"/>
        </a:p>
      </dgm:t>
    </dgm:pt>
    <dgm:pt modelId="{386A8EC3-9FFF-45AF-97C7-50B8CB91F425}" type="sibTrans" cxnId="{5AF3B704-0DE5-4C63-BF84-7150E9951BE0}">
      <dgm:prSet/>
      <dgm:spPr/>
      <dgm:t>
        <a:bodyPr/>
        <a:lstStyle/>
        <a:p>
          <a:endParaRPr lang="de-DE"/>
        </a:p>
      </dgm:t>
    </dgm:pt>
    <dgm:pt modelId="{0BB366F7-1A56-4E0E-9463-34BCCF5B72A1}">
      <dgm:prSet phldrT="[Text]"/>
      <dgm:spPr/>
      <dgm:t>
        <a:bodyPr/>
        <a:lstStyle/>
        <a:p>
          <a:r>
            <a:rPr lang="de-DE" dirty="0"/>
            <a:t>1.6.3 Test Reservierungssystem</a:t>
          </a:r>
        </a:p>
      </dgm:t>
    </dgm:pt>
    <dgm:pt modelId="{88646102-26E0-469E-8E7C-EC0F88BE5782}" type="parTrans" cxnId="{6F1A7867-9EEF-45E9-8D50-9543591CB9F2}">
      <dgm:prSet/>
      <dgm:spPr/>
      <dgm:t>
        <a:bodyPr/>
        <a:lstStyle/>
        <a:p>
          <a:endParaRPr lang="de-DE"/>
        </a:p>
      </dgm:t>
    </dgm:pt>
    <dgm:pt modelId="{A9EAF4F7-E6A4-4091-A880-A0E1C14BB47C}" type="sibTrans" cxnId="{6F1A7867-9EEF-45E9-8D50-9543591CB9F2}">
      <dgm:prSet/>
      <dgm:spPr/>
      <dgm:t>
        <a:bodyPr/>
        <a:lstStyle/>
        <a:p>
          <a:endParaRPr lang="de-DE"/>
        </a:p>
      </dgm:t>
    </dgm:pt>
    <dgm:pt modelId="{DA535924-1DA5-4DAA-9188-38A6861CDBDF}">
      <dgm:prSet phldrT="[Text]"/>
      <dgm:spPr/>
      <dgm:t>
        <a:bodyPr/>
        <a:lstStyle/>
        <a:p>
          <a:r>
            <a:rPr lang="de-DE" dirty="0"/>
            <a:t>1.6.4 Fehlerbehebung Reservierungssystem</a:t>
          </a:r>
        </a:p>
      </dgm:t>
    </dgm:pt>
    <dgm:pt modelId="{55F788AE-78E8-4859-9DE1-5C9E3C805D79}" type="parTrans" cxnId="{7DD16407-ABDD-4D7E-95C9-D869B108FFD9}">
      <dgm:prSet/>
      <dgm:spPr/>
      <dgm:t>
        <a:bodyPr/>
        <a:lstStyle/>
        <a:p>
          <a:endParaRPr lang="de-DE"/>
        </a:p>
      </dgm:t>
    </dgm:pt>
    <dgm:pt modelId="{6CAF09EC-A985-4EDF-AFA4-C845FBF4C89B}" type="sibTrans" cxnId="{7DD16407-ABDD-4D7E-95C9-D869B108FFD9}">
      <dgm:prSet/>
      <dgm:spPr/>
      <dgm:t>
        <a:bodyPr/>
        <a:lstStyle/>
        <a:p>
          <a:endParaRPr lang="de-DE"/>
        </a:p>
      </dgm:t>
    </dgm:pt>
    <dgm:pt modelId="{A82A7389-B89B-403B-A8FB-C57828263A09}">
      <dgm:prSet phldrT="[Text]"/>
      <dgm:spPr/>
      <dgm:t>
        <a:bodyPr/>
        <a:lstStyle/>
        <a:p>
          <a:r>
            <a:rPr lang="de-DE" dirty="0"/>
            <a:t>1.7.1  Webseite online stellen</a:t>
          </a:r>
        </a:p>
      </dgm:t>
    </dgm:pt>
    <dgm:pt modelId="{B16C6DDF-A312-426C-91E3-E7F903B27D53}" type="parTrans" cxnId="{CBFCD211-C9B4-4AC7-8E94-D3ACC94A9111}">
      <dgm:prSet/>
      <dgm:spPr/>
      <dgm:t>
        <a:bodyPr/>
        <a:lstStyle/>
        <a:p>
          <a:endParaRPr lang="de-DE"/>
        </a:p>
      </dgm:t>
    </dgm:pt>
    <dgm:pt modelId="{6B9A1A37-4B5A-4026-B950-DA74ED79DA16}" type="sibTrans" cxnId="{CBFCD211-C9B4-4AC7-8E94-D3ACC94A9111}">
      <dgm:prSet/>
      <dgm:spPr/>
      <dgm:t>
        <a:bodyPr/>
        <a:lstStyle/>
        <a:p>
          <a:endParaRPr lang="de-DE"/>
        </a:p>
      </dgm:t>
    </dgm:pt>
    <dgm:pt modelId="{5C0F1DBE-5065-43BC-8DA1-6AED85D35B3E}">
      <dgm:prSet phldrT="[Text]"/>
      <dgm:spPr/>
      <dgm:t>
        <a:bodyPr/>
        <a:lstStyle/>
        <a:p>
          <a:r>
            <a:rPr lang="de-DE" dirty="0"/>
            <a:t>1.7.2 Abschluss Dokumentation</a:t>
          </a:r>
        </a:p>
      </dgm:t>
    </dgm:pt>
    <dgm:pt modelId="{3995F8C5-D150-4A78-96AB-63178C84CAF3}" type="parTrans" cxnId="{106179D5-9052-4864-BB71-9687799B93EF}">
      <dgm:prSet/>
      <dgm:spPr/>
      <dgm:t>
        <a:bodyPr/>
        <a:lstStyle/>
        <a:p>
          <a:endParaRPr lang="de-DE"/>
        </a:p>
      </dgm:t>
    </dgm:pt>
    <dgm:pt modelId="{7FE942CC-912B-4617-BF24-3BC128F23A95}" type="sibTrans" cxnId="{106179D5-9052-4864-BB71-9687799B93EF}">
      <dgm:prSet/>
      <dgm:spPr/>
      <dgm:t>
        <a:bodyPr/>
        <a:lstStyle/>
        <a:p>
          <a:endParaRPr lang="de-DE"/>
        </a:p>
      </dgm:t>
    </dgm:pt>
    <dgm:pt modelId="{216CF801-9E26-4A0E-8BA8-AA1A27C165B7}">
      <dgm:prSet phldrT="[Text]"/>
      <dgm:spPr/>
      <dgm:t>
        <a:bodyPr/>
        <a:lstStyle/>
        <a:p>
          <a:r>
            <a:rPr lang="de-DE" dirty="0"/>
            <a:t>1.7.3 Abgabe Projektdokumentation </a:t>
          </a:r>
        </a:p>
      </dgm:t>
    </dgm:pt>
    <dgm:pt modelId="{09BA00C6-EF16-43B2-88DB-569327F3A1A0}" type="parTrans" cxnId="{A29F8FDC-06A7-4160-950F-BEFF11EBD0E6}">
      <dgm:prSet/>
      <dgm:spPr/>
      <dgm:t>
        <a:bodyPr/>
        <a:lstStyle/>
        <a:p>
          <a:endParaRPr lang="de-DE"/>
        </a:p>
      </dgm:t>
    </dgm:pt>
    <dgm:pt modelId="{205856C6-E6BF-449F-A449-726200BB41C2}" type="sibTrans" cxnId="{A29F8FDC-06A7-4160-950F-BEFF11EBD0E6}">
      <dgm:prSet/>
      <dgm:spPr/>
      <dgm:t>
        <a:bodyPr/>
        <a:lstStyle/>
        <a:p>
          <a:endParaRPr lang="de-DE"/>
        </a:p>
      </dgm:t>
    </dgm:pt>
    <dgm:pt modelId="{97B7A69E-69FD-421E-AF84-915046766EF5}">
      <dgm:prSet/>
      <dgm:spPr/>
      <dgm:t>
        <a:bodyPr/>
        <a:lstStyle/>
        <a:p>
          <a:r>
            <a:rPr lang="de-AT"/>
            <a:t>1.2.4 Einarbeitung abgeschlossen</a:t>
          </a:r>
        </a:p>
      </dgm:t>
    </dgm:pt>
    <dgm:pt modelId="{9083ABC1-3037-4916-A1A4-993D9B9BF11F}" type="parTrans" cxnId="{1BF9F301-25CF-4E03-8AFF-823A18179614}">
      <dgm:prSet/>
      <dgm:spPr/>
      <dgm:t>
        <a:bodyPr/>
        <a:lstStyle/>
        <a:p>
          <a:endParaRPr lang="de-AT"/>
        </a:p>
      </dgm:t>
    </dgm:pt>
    <dgm:pt modelId="{3A4B9D1B-E2B6-4149-A7CD-2AA63C4BDBEF}" type="sibTrans" cxnId="{1BF9F301-25CF-4E03-8AFF-823A18179614}">
      <dgm:prSet/>
      <dgm:spPr/>
      <dgm:t>
        <a:bodyPr/>
        <a:lstStyle/>
        <a:p>
          <a:endParaRPr lang="de-AT"/>
        </a:p>
      </dgm:t>
    </dgm:pt>
    <dgm:pt modelId="{5F7CD1CA-B911-4A52-B687-718764F6CE83}">
      <dgm:prSet/>
      <dgm:spPr/>
      <dgm:t>
        <a:bodyPr/>
        <a:lstStyle/>
        <a:p>
          <a:r>
            <a:rPr lang="de-AT"/>
            <a:t>1.1.5 Projekt abgeschlossen</a:t>
          </a:r>
        </a:p>
      </dgm:t>
    </dgm:pt>
    <dgm:pt modelId="{1EBE1DE2-CD88-4AF2-B7D2-A21CFDF9F657}" type="parTrans" cxnId="{F3EA2BBF-FAE1-447D-BCD1-45E4CDA31E72}">
      <dgm:prSet/>
      <dgm:spPr/>
      <dgm:t>
        <a:bodyPr/>
        <a:lstStyle/>
        <a:p>
          <a:endParaRPr lang="de-AT"/>
        </a:p>
      </dgm:t>
    </dgm:pt>
    <dgm:pt modelId="{9C8C5654-589B-4868-8312-654D45AEAFD0}" type="sibTrans" cxnId="{F3EA2BBF-FAE1-447D-BCD1-45E4CDA31E72}">
      <dgm:prSet/>
      <dgm:spPr/>
      <dgm:t>
        <a:bodyPr/>
        <a:lstStyle/>
        <a:p>
          <a:endParaRPr lang="de-AT"/>
        </a:p>
      </dgm:t>
    </dgm:pt>
    <dgm:pt modelId="{D25E6585-6E4A-46AC-A7A1-895EB22F5C66}">
      <dgm:prSet/>
      <dgm:spPr/>
      <dgm:t>
        <a:bodyPr/>
        <a:lstStyle/>
        <a:p>
          <a:r>
            <a:rPr lang="de-AT"/>
            <a:t>1.4.6 Bestellsystem abgeschlossen</a:t>
          </a:r>
        </a:p>
      </dgm:t>
    </dgm:pt>
    <dgm:pt modelId="{2A6ED2A0-9F95-4826-A67C-5046BDE20E70}" type="parTrans" cxnId="{82411696-4D2D-4255-AA0F-E4E9BD7003AC}">
      <dgm:prSet/>
      <dgm:spPr/>
      <dgm:t>
        <a:bodyPr/>
        <a:lstStyle/>
        <a:p>
          <a:endParaRPr lang="de-AT"/>
        </a:p>
      </dgm:t>
    </dgm:pt>
    <dgm:pt modelId="{DB23EFFC-08F2-4288-8EB1-7591135DA39A}" type="sibTrans" cxnId="{82411696-4D2D-4255-AA0F-E4E9BD7003AC}">
      <dgm:prSet/>
      <dgm:spPr/>
      <dgm:t>
        <a:bodyPr/>
        <a:lstStyle/>
        <a:p>
          <a:endParaRPr lang="de-AT"/>
        </a:p>
      </dgm:t>
    </dgm:pt>
    <dgm:pt modelId="{0933CB66-F3FF-48E8-8EE8-0B263CA98E45}">
      <dgm:prSet/>
      <dgm:spPr/>
      <dgm:t>
        <a:bodyPr/>
        <a:lstStyle/>
        <a:p>
          <a:r>
            <a:rPr lang="de-AT"/>
            <a:t>1.5.5 Reservierungssystem abgeschlossen</a:t>
          </a:r>
        </a:p>
      </dgm:t>
    </dgm:pt>
    <dgm:pt modelId="{FDD462D5-9674-4B4C-B010-C03887970415}" type="parTrans" cxnId="{0989BD57-9EBB-46B6-B172-ABFBC3F691E4}">
      <dgm:prSet/>
      <dgm:spPr/>
      <dgm:t>
        <a:bodyPr/>
        <a:lstStyle/>
        <a:p>
          <a:endParaRPr lang="de-AT"/>
        </a:p>
      </dgm:t>
    </dgm:pt>
    <dgm:pt modelId="{7215867C-9611-47D1-8DFF-54DF5005F4DA}" type="sibTrans" cxnId="{0989BD57-9EBB-46B6-B172-ABFBC3F691E4}">
      <dgm:prSet/>
      <dgm:spPr/>
      <dgm:t>
        <a:bodyPr/>
        <a:lstStyle/>
        <a:p>
          <a:endParaRPr lang="de-AT"/>
        </a:p>
      </dgm:t>
    </dgm:pt>
    <dgm:pt modelId="{BB37DDBF-8123-4742-9B01-C92155B75CDD}">
      <dgm:prSet/>
      <dgm:spPr/>
      <dgm:t>
        <a:bodyPr/>
        <a:lstStyle/>
        <a:p>
          <a:r>
            <a:rPr lang="de-AT"/>
            <a:t>1.6.5 Testing abgeschlossen</a:t>
          </a:r>
        </a:p>
      </dgm:t>
    </dgm:pt>
    <dgm:pt modelId="{5C3F4DCF-F1F6-4434-A61F-A2E8DD1A1392}" type="parTrans" cxnId="{9343EA57-0F4E-45BE-8110-B664B878027D}">
      <dgm:prSet/>
      <dgm:spPr/>
      <dgm:t>
        <a:bodyPr/>
        <a:lstStyle/>
        <a:p>
          <a:endParaRPr lang="de-AT"/>
        </a:p>
      </dgm:t>
    </dgm:pt>
    <dgm:pt modelId="{0AEB6BD9-B839-4700-9A69-019EA7427998}" type="sibTrans" cxnId="{9343EA57-0F4E-45BE-8110-B664B878027D}">
      <dgm:prSet/>
      <dgm:spPr/>
      <dgm:t>
        <a:bodyPr/>
        <a:lstStyle/>
        <a:p>
          <a:endParaRPr lang="de-AT"/>
        </a:p>
      </dgm:t>
    </dgm:pt>
    <dgm:pt modelId="{A8AA46B2-24D9-44E2-8F72-7DC2475F3F41}" type="pres">
      <dgm:prSet presAssocID="{3BBE15C2-2EA3-4895-8B2C-00C0EEBD7508}" presName="mainComposite" presStyleCnt="0">
        <dgm:presLayoutVars>
          <dgm:chPref val="1"/>
          <dgm:dir/>
          <dgm:animOne val="branch"/>
          <dgm:animLvl val="lvl"/>
          <dgm:resizeHandles val="exact"/>
        </dgm:presLayoutVars>
      </dgm:prSet>
      <dgm:spPr/>
    </dgm:pt>
    <dgm:pt modelId="{0EAFD03F-C79B-4051-B4AB-5F3DB83E5B60}" type="pres">
      <dgm:prSet presAssocID="{3BBE15C2-2EA3-4895-8B2C-00C0EEBD7508}" presName="hierFlow" presStyleCnt="0"/>
      <dgm:spPr/>
    </dgm:pt>
    <dgm:pt modelId="{C6228523-45A5-4A4E-B051-8B5C63949F36}" type="pres">
      <dgm:prSet presAssocID="{3BBE15C2-2EA3-4895-8B2C-00C0EEBD7508}" presName="hierChild1" presStyleCnt="0">
        <dgm:presLayoutVars>
          <dgm:chPref val="1"/>
          <dgm:animOne val="branch"/>
          <dgm:animLvl val="lvl"/>
        </dgm:presLayoutVars>
      </dgm:prSet>
      <dgm:spPr/>
    </dgm:pt>
    <dgm:pt modelId="{431F2F0A-3ED4-42DA-9C10-934605894D05}" type="pres">
      <dgm:prSet presAssocID="{E450B9F5-8C45-4820-8070-9DD12C44243B}" presName="Name14" presStyleCnt="0"/>
      <dgm:spPr/>
    </dgm:pt>
    <dgm:pt modelId="{F8464C73-7BE0-4A09-A9D5-3F46E1240978}" type="pres">
      <dgm:prSet presAssocID="{E450B9F5-8C45-4820-8070-9DD12C44243B}" presName="level1Shape" presStyleLbl="node0" presStyleIdx="0" presStyleCnt="1">
        <dgm:presLayoutVars>
          <dgm:chPref val="3"/>
        </dgm:presLayoutVars>
      </dgm:prSet>
      <dgm:spPr/>
    </dgm:pt>
    <dgm:pt modelId="{0AA228D7-F69B-4BE9-90E5-3AFD9080057C}" type="pres">
      <dgm:prSet presAssocID="{E450B9F5-8C45-4820-8070-9DD12C44243B}" presName="hierChild2" presStyleCnt="0"/>
      <dgm:spPr/>
    </dgm:pt>
    <dgm:pt modelId="{6D4AC5E5-5FDD-4EDB-9CBC-A674BF3D7210}" type="pres">
      <dgm:prSet presAssocID="{468E29D4-A8C4-49F9-ACEC-0836E7845BC3}" presName="Name19" presStyleLbl="parChTrans1D2" presStyleIdx="0" presStyleCnt="7"/>
      <dgm:spPr/>
    </dgm:pt>
    <dgm:pt modelId="{62E4E177-535D-40D5-819B-1AEA1471CA7A}" type="pres">
      <dgm:prSet presAssocID="{167419A0-00FE-4C5C-9EFB-281056CA302B}" presName="Name21" presStyleCnt="0"/>
      <dgm:spPr/>
    </dgm:pt>
    <dgm:pt modelId="{8C76F86C-DB83-428B-BA0C-89BDEEEF45D5}" type="pres">
      <dgm:prSet presAssocID="{167419A0-00FE-4C5C-9EFB-281056CA302B}" presName="level2Shape" presStyleLbl="node2" presStyleIdx="0" presStyleCnt="7"/>
      <dgm:spPr/>
    </dgm:pt>
    <dgm:pt modelId="{0BA5F4C5-442A-4D67-BFD3-5E500896F082}" type="pres">
      <dgm:prSet presAssocID="{167419A0-00FE-4C5C-9EFB-281056CA302B}" presName="hierChild3" presStyleCnt="0"/>
      <dgm:spPr/>
    </dgm:pt>
    <dgm:pt modelId="{DD46DCC5-7570-40D5-A659-12E8C044C4CD}" type="pres">
      <dgm:prSet presAssocID="{FFA94C06-13E6-4874-91A1-7AED5748E47B}" presName="Name19" presStyleLbl="parChTrans1D3" presStyleIdx="0" presStyleCnt="7"/>
      <dgm:spPr/>
    </dgm:pt>
    <dgm:pt modelId="{0C121DCD-4066-46A2-81CA-EE27B648CC64}" type="pres">
      <dgm:prSet presAssocID="{8CF95966-7978-48C8-9B5C-23D6AD3B1B8D}" presName="Name21" presStyleCnt="0"/>
      <dgm:spPr/>
    </dgm:pt>
    <dgm:pt modelId="{9DCADBCA-2A4D-4DBD-AD6B-544F0548EC3D}" type="pres">
      <dgm:prSet presAssocID="{8CF95966-7978-48C8-9B5C-23D6AD3B1B8D}" presName="level2Shape" presStyleLbl="node3" presStyleIdx="0" presStyleCnt="7"/>
      <dgm:spPr/>
    </dgm:pt>
    <dgm:pt modelId="{CEE4F83A-409A-4F2D-AABE-05EE3AD84929}" type="pres">
      <dgm:prSet presAssocID="{8CF95966-7978-48C8-9B5C-23D6AD3B1B8D}" presName="hierChild3" presStyleCnt="0"/>
      <dgm:spPr/>
    </dgm:pt>
    <dgm:pt modelId="{C89996F9-4F15-4D25-9982-D266EEB80687}" type="pres">
      <dgm:prSet presAssocID="{8672FC98-7E70-4BA1-AB7D-9443DA4285E8}" presName="Name19" presStyleLbl="parChTrans1D4" presStyleIdx="0" presStyleCnt="26"/>
      <dgm:spPr/>
    </dgm:pt>
    <dgm:pt modelId="{33F5C717-CF9A-4189-B28B-B60BD7BBF2C6}" type="pres">
      <dgm:prSet presAssocID="{A1CC85FB-66E5-486D-A347-9DF1B5A03474}" presName="Name21" presStyleCnt="0"/>
      <dgm:spPr/>
    </dgm:pt>
    <dgm:pt modelId="{8BB39AE4-E48F-47BC-860A-2EDC578EDD1D}" type="pres">
      <dgm:prSet presAssocID="{A1CC85FB-66E5-486D-A347-9DF1B5A03474}" presName="level2Shape" presStyleLbl="node4" presStyleIdx="0" presStyleCnt="26"/>
      <dgm:spPr/>
    </dgm:pt>
    <dgm:pt modelId="{A92C153F-D176-4C7B-B6E8-E6DD1DD10822}" type="pres">
      <dgm:prSet presAssocID="{A1CC85FB-66E5-486D-A347-9DF1B5A03474}" presName="hierChild3" presStyleCnt="0"/>
      <dgm:spPr/>
    </dgm:pt>
    <dgm:pt modelId="{E55171C3-D3ED-4922-9256-CF5EFB08BC36}" type="pres">
      <dgm:prSet presAssocID="{5D94822B-01B5-4276-BED9-7C09E8050FB9}" presName="Name19" presStyleLbl="parChTrans1D4" presStyleIdx="1" presStyleCnt="26"/>
      <dgm:spPr/>
    </dgm:pt>
    <dgm:pt modelId="{C9B6E4E3-9CD8-4E24-AB3A-63996763A60B}" type="pres">
      <dgm:prSet presAssocID="{89FA28E0-8C4C-413E-8886-939FCC9435F2}" presName="Name21" presStyleCnt="0"/>
      <dgm:spPr/>
    </dgm:pt>
    <dgm:pt modelId="{A6D58F17-2562-4AE5-872A-50FAD5DF69EE}" type="pres">
      <dgm:prSet presAssocID="{89FA28E0-8C4C-413E-8886-939FCC9435F2}" presName="level2Shape" presStyleLbl="node4" presStyleIdx="1" presStyleCnt="26"/>
      <dgm:spPr/>
    </dgm:pt>
    <dgm:pt modelId="{D06DB0BD-1FAE-4BB0-A0B2-87E8772516E9}" type="pres">
      <dgm:prSet presAssocID="{89FA28E0-8C4C-413E-8886-939FCC9435F2}" presName="hierChild3" presStyleCnt="0"/>
      <dgm:spPr/>
    </dgm:pt>
    <dgm:pt modelId="{0DF1720A-E8B1-4698-99B4-B2F7806CFA26}" type="pres">
      <dgm:prSet presAssocID="{731FD33C-FDD1-449F-BDBC-900D2AC7435B}" presName="Name19" presStyleLbl="parChTrans1D4" presStyleIdx="2" presStyleCnt="26"/>
      <dgm:spPr/>
    </dgm:pt>
    <dgm:pt modelId="{7459822F-9F82-48C0-A901-418B7FFEDC53}" type="pres">
      <dgm:prSet presAssocID="{C36DAD22-A446-4477-A96F-FFA449A47AB0}" presName="Name21" presStyleCnt="0"/>
      <dgm:spPr/>
    </dgm:pt>
    <dgm:pt modelId="{36FF4C3F-B65D-4849-8E93-DF3FFD91ED92}" type="pres">
      <dgm:prSet presAssocID="{C36DAD22-A446-4477-A96F-FFA449A47AB0}" presName="level2Shape" presStyleLbl="node4" presStyleIdx="2" presStyleCnt="26" custLinFactNeighborY="3043"/>
      <dgm:spPr/>
    </dgm:pt>
    <dgm:pt modelId="{E53839A7-9B9D-4C49-B748-C4BDEB5FCDAE}" type="pres">
      <dgm:prSet presAssocID="{C36DAD22-A446-4477-A96F-FFA449A47AB0}" presName="hierChild3" presStyleCnt="0"/>
      <dgm:spPr/>
    </dgm:pt>
    <dgm:pt modelId="{ABED925D-6E33-4E49-B3D3-E2182AE47291}" type="pres">
      <dgm:prSet presAssocID="{1EBE1DE2-CD88-4AF2-B7D2-A21CFDF9F657}" presName="Name19" presStyleLbl="parChTrans1D4" presStyleIdx="3" presStyleCnt="26"/>
      <dgm:spPr/>
    </dgm:pt>
    <dgm:pt modelId="{74DE049F-9D38-440F-8C42-74B631E4F0E6}" type="pres">
      <dgm:prSet presAssocID="{5F7CD1CA-B911-4A52-B687-718764F6CE83}" presName="Name21" presStyleCnt="0"/>
      <dgm:spPr/>
    </dgm:pt>
    <dgm:pt modelId="{04C8BAA5-0D54-4AE9-BC78-9C1215B016EB}" type="pres">
      <dgm:prSet presAssocID="{5F7CD1CA-B911-4A52-B687-718764F6CE83}" presName="level2Shape" presStyleLbl="node4" presStyleIdx="3" presStyleCnt="26"/>
      <dgm:spPr>
        <a:prstGeom prst="hexagon">
          <a:avLst/>
        </a:prstGeom>
      </dgm:spPr>
    </dgm:pt>
    <dgm:pt modelId="{FD787A9E-BA02-48CB-A01C-3542E463BDEB}" type="pres">
      <dgm:prSet presAssocID="{5F7CD1CA-B911-4A52-B687-718764F6CE83}" presName="hierChild3" presStyleCnt="0"/>
      <dgm:spPr/>
    </dgm:pt>
    <dgm:pt modelId="{AAB9AA3E-4A77-4C5F-8D52-CDABDE405DB4}" type="pres">
      <dgm:prSet presAssocID="{2435267D-F97F-4C87-ACFF-C153F2160592}" presName="Name19" presStyleLbl="parChTrans1D2" presStyleIdx="1" presStyleCnt="7"/>
      <dgm:spPr/>
    </dgm:pt>
    <dgm:pt modelId="{5749600F-18E2-49A8-A143-5B635C01925E}" type="pres">
      <dgm:prSet presAssocID="{A31BBE43-A928-46E1-A58F-91A562A361AF}" presName="Name21" presStyleCnt="0"/>
      <dgm:spPr/>
    </dgm:pt>
    <dgm:pt modelId="{F4631F4A-7B7E-45A3-A8B7-98DEAA87953A}" type="pres">
      <dgm:prSet presAssocID="{A31BBE43-A928-46E1-A58F-91A562A361AF}" presName="level2Shape" presStyleLbl="node2" presStyleIdx="1" presStyleCnt="7"/>
      <dgm:spPr/>
    </dgm:pt>
    <dgm:pt modelId="{31BFA9FE-E64B-4E61-A5CC-7094BE80CF86}" type="pres">
      <dgm:prSet presAssocID="{A31BBE43-A928-46E1-A58F-91A562A361AF}" presName="hierChild3" presStyleCnt="0"/>
      <dgm:spPr/>
    </dgm:pt>
    <dgm:pt modelId="{D78A1AA8-EEE0-4C04-A1DF-76C7E8B20804}" type="pres">
      <dgm:prSet presAssocID="{33979C82-945A-4554-B460-6BDDF6F80E40}" presName="Name19" presStyleLbl="parChTrans1D3" presStyleIdx="1" presStyleCnt="7"/>
      <dgm:spPr/>
    </dgm:pt>
    <dgm:pt modelId="{3B386DF5-E581-4845-9110-FF2860FBB979}" type="pres">
      <dgm:prSet presAssocID="{768C7C17-BF84-4B01-A701-F752A3918605}" presName="Name21" presStyleCnt="0"/>
      <dgm:spPr/>
    </dgm:pt>
    <dgm:pt modelId="{3EE077EE-2B4E-4A61-8874-D8759913C8B6}" type="pres">
      <dgm:prSet presAssocID="{768C7C17-BF84-4B01-A701-F752A3918605}" presName="level2Shape" presStyleLbl="node3" presStyleIdx="1" presStyleCnt="7"/>
      <dgm:spPr/>
    </dgm:pt>
    <dgm:pt modelId="{2875CD86-0F18-44E8-ADE4-E1106DDEC6B3}" type="pres">
      <dgm:prSet presAssocID="{768C7C17-BF84-4B01-A701-F752A3918605}" presName="hierChild3" presStyleCnt="0"/>
      <dgm:spPr/>
    </dgm:pt>
    <dgm:pt modelId="{6EF5A5BA-0802-4918-A616-7C199DEF9ACE}" type="pres">
      <dgm:prSet presAssocID="{37787739-46C4-484E-89B3-4943BC42C8E3}" presName="Name19" presStyleLbl="parChTrans1D4" presStyleIdx="4" presStyleCnt="26"/>
      <dgm:spPr/>
    </dgm:pt>
    <dgm:pt modelId="{2830B4BC-99B3-4F77-89C7-D7175A5FDD33}" type="pres">
      <dgm:prSet presAssocID="{4868992D-DB2B-4072-8F68-2DC5969D9AA7}" presName="Name21" presStyleCnt="0"/>
      <dgm:spPr/>
    </dgm:pt>
    <dgm:pt modelId="{62C65344-3804-478A-BE9B-34D50583A578}" type="pres">
      <dgm:prSet presAssocID="{4868992D-DB2B-4072-8F68-2DC5969D9AA7}" presName="level2Shape" presStyleLbl="node4" presStyleIdx="4" presStyleCnt="26"/>
      <dgm:spPr/>
    </dgm:pt>
    <dgm:pt modelId="{186D1D49-A31F-45F6-8360-BF0733DB2237}" type="pres">
      <dgm:prSet presAssocID="{4868992D-DB2B-4072-8F68-2DC5969D9AA7}" presName="hierChild3" presStyleCnt="0"/>
      <dgm:spPr/>
    </dgm:pt>
    <dgm:pt modelId="{97E1931E-D6F3-4C7A-BCA8-F6F87AA0A8D3}" type="pres">
      <dgm:prSet presAssocID="{39085550-4A34-4704-B512-3969143F305C}" presName="Name19" presStyleLbl="parChTrans1D4" presStyleIdx="5" presStyleCnt="26"/>
      <dgm:spPr/>
    </dgm:pt>
    <dgm:pt modelId="{5F71A944-90C1-421C-BB0D-8A8267DAA099}" type="pres">
      <dgm:prSet presAssocID="{CE7BD4D7-4BA2-489E-A964-C9155193376E}" presName="Name21" presStyleCnt="0"/>
      <dgm:spPr/>
    </dgm:pt>
    <dgm:pt modelId="{14759EED-8D7A-4456-8DFA-9C52EA55D72C}" type="pres">
      <dgm:prSet presAssocID="{CE7BD4D7-4BA2-489E-A964-C9155193376E}" presName="level2Shape" presStyleLbl="node4" presStyleIdx="5" presStyleCnt="26"/>
      <dgm:spPr/>
    </dgm:pt>
    <dgm:pt modelId="{C35B6D1D-835F-4EE2-A5B4-ECB444BA9CB9}" type="pres">
      <dgm:prSet presAssocID="{CE7BD4D7-4BA2-489E-A964-C9155193376E}" presName="hierChild3" presStyleCnt="0"/>
      <dgm:spPr/>
    </dgm:pt>
    <dgm:pt modelId="{8DB773D2-1F3E-4564-B945-8D638A44626B}" type="pres">
      <dgm:prSet presAssocID="{9083ABC1-3037-4916-A1A4-993D9B9BF11F}" presName="Name19" presStyleLbl="parChTrans1D4" presStyleIdx="6" presStyleCnt="26"/>
      <dgm:spPr/>
    </dgm:pt>
    <dgm:pt modelId="{27E7C1F9-8DE4-4ACD-9721-9CB800F63860}" type="pres">
      <dgm:prSet presAssocID="{97B7A69E-69FD-421E-AF84-915046766EF5}" presName="Name21" presStyleCnt="0"/>
      <dgm:spPr/>
    </dgm:pt>
    <dgm:pt modelId="{320BFFC2-C15D-4EB7-8196-5FC0DBEA09B1}" type="pres">
      <dgm:prSet presAssocID="{97B7A69E-69FD-421E-AF84-915046766EF5}" presName="level2Shape" presStyleLbl="node4" presStyleIdx="6" presStyleCnt="26"/>
      <dgm:spPr>
        <a:prstGeom prst="hexagon">
          <a:avLst/>
        </a:prstGeom>
      </dgm:spPr>
    </dgm:pt>
    <dgm:pt modelId="{0818A672-37D2-4142-8EE9-EA3B7D283EB3}" type="pres">
      <dgm:prSet presAssocID="{97B7A69E-69FD-421E-AF84-915046766EF5}" presName="hierChild3" presStyleCnt="0"/>
      <dgm:spPr/>
    </dgm:pt>
    <dgm:pt modelId="{C80276AA-F594-4E4A-9932-66CE2967F1D5}" type="pres">
      <dgm:prSet presAssocID="{6B42A532-AA98-4A94-ACBD-09EBCC1D1E9E}" presName="Name19" presStyleLbl="parChTrans1D2" presStyleIdx="2" presStyleCnt="7"/>
      <dgm:spPr/>
    </dgm:pt>
    <dgm:pt modelId="{2F87753A-70B2-47E4-9654-6D07EDB83D05}" type="pres">
      <dgm:prSet presAssocID="{F9027C9F-6BD7-4F03-98B8-52E7D4FC2944}" presName="Name21" presStyleCnt="0"/>
      <dgm:spPr/>
    </dgm:pt>
    <dgm:pt modelId="{1ED86128-441F-4FA9-A19A-66BCCF46F057}" type="pres">
      <dgm:prSet presAssocID="{F9027C9F-6BD7-4F03-98B8-52E7D4FC2944}" presName="level2Shape" presStyleLbl="node2" presStyleIdx="2" presStyleCnt="7"/>
      <dgm:spPr/>
    </dgm:pt>
    <dgm:pt modelId="{38504571-1182-420C-8232-465ABA6035BC}" type="pres">
      <dgm:prSet presAssocID="{F9027C9F-6BD7-4F03-98B8-52E7D4FC2944}" presName="hierChild3" presStyleCnt="0"/>
      <dgm:spPr/>
    </dgm:pt>
    <dgm:pt modelId="{39766234-1F36-4E18-AE06-5E948E26FE70}" type="pres">
      <dgm:prSet presAssocID="{EA803EE9-E424-4DB0-9236-B211E334FCFD}" presName="Name19" presStyleLbl="parChTrans1D3" presStyleIdx="2" presStyleCnt="7"/>
      <dgm:spPr/>
    </dgm:pt>
    <dgm:pt modelId="{5EC9003C-2909-49E5-8715-90F9C679EEDC}" type="pres">
      <dgm:prSet presAssocID="{7D6EAA05-3D81-411D-BAD2-87986AC2F53A}" presName="Name21" presStyleCnt="0"/>
      <dgm:spPr/>
    </dgm:pt>
    <dgm:pt modelId="{189C974D-A24E-4AB3-B15C-7BB0D926D62D}" type="pres">
      <dgm:prSet presAssocID="{7D6EAA05-3D81-411D-BAD2-87986AC2F53A}" presName="level2Shape" presStyleLbl="node3" presStyleIdx="2" presStyleCnt="7"/>
      <dgm:spPr/>
    </dgm:pt>
    <dgm:pt modelId="{116CFE49-2A8E-467A-98D3-9FDC3DF53626}" type="pres">
      <dgm:prSet presAssocID="{7D6EAA05-3D81-411D-BAD2-87986AC2F53A}" presName="hierChild3" presStyleCnt="0"/>
      <dgm:spPr/>
    </dgm:pt>
    <dgm:pt modelId="{A43CF055-5911-4104-9A8D-B7604E31AE68}" type="pres">
      <dgm:prSet presAssocID="{C7C819B3-04FB-44AD-A443-99B44D4A62B4}" presName="Name19" presStyleLbl="parChTrans1D4" presStyleIdx="7" presStyleCnt="26"/>
      <dgm:spPr/>
    </dgm:pt>
    <dgm:pt modelId="{9E09DB0F-1DF1-416B-8D54-14898DA0CDF0}" type="pres">
      <dgm:prSet presAssocID="{DCD01E7C-1698-45C7-804B-C59540CB8C2E}" presName="Name21" presStyleCnt="0"/>
      <dgm:spPr/>
    </dgm:pt>
    <dgm:pt modelId="{34B4B0FA-4FD1-4570-87D6-7C562EC7E581}" type="pres">
      <dgm:prSet presAssocID="{DCD01E7C-1698-45C7-804B-C59540CB8C2E}" presName="level2Shape" presStyleLbl="node4" presStyleIdx="7" presStyleCnt="26"/>
      <dgm:spPr/>
    </dgm:pt>
    <dgm:pt modelId="{0661300E-F2AE-4A0F-AC7E-B8163778F17A}" type="pres">
      <dgm:prSet presAssocID="{DCD01E7C-1698-45C7-804B-C59540CB8C2E}" presName="hierChild3" presStyleCnt="0"/>
      <dgm:spPr/>
    </dgm:pt>
    <dgm:pt modelId="{2994E663-4365-4BA0-957D-2022741ABE1E}" type="pres">
      <dgm:prSet presAssocID="{681ADC59-8565-45E3-8C10-423C638811CC}" presName="Name19" presStyleLbl="parChTrans1D4" presStyleIdx="8" presStyleCnt="26"/>
      <dgm:spPr/>
    </dgm:pt>
    <dgm:pt modelId="{669E6D22-CAC9-4C1A-A21C-25D43C33E1F7}" type="pres">
      <dgm:prSet presAssocID="{CD1AAC08-E8EC-418F-A299-58A461241CDF}" presName="Name21" presStyleCnt="0"/>
      <dgm:spPr/>
    </dgm:pt>
    <dgm:pt modelId="{4DF291A8-3376-4DAF-BB64-D460D9D5ECA6}" type="pres">
      <dgm:prSet presAssocID="{CD1AAC08-E8EC-418F-A299-58A461241CDF}" presName="level2Shape" presStyleLbl="node4" presStyleIdx="8" presStyleCnt="26"/>
      <dgm:spPr/>
    </dgm:pt>
    <dgm:pt modelId="{9E5CBAC4-3890-44BB-A64C-CFC450E0267F}" type="pres">
      <dgm:prSet presAssocID="{CD1AAC08-E8EC-418F-A299-58A461241CDF}" presName="hierChild3" presStyleCnt="0"/>
      <dgm:spPr/>
    </dgm:pt>
    <dgm:pt modelId="{BF61E909-4119-4E78-8687-CB214A3254F2}" type="pres">
      <dgm:prSet presAssocID="{B914C179-690C-498E-BD30-31449F5D5B84}" presName="Name19" presStyleLbl="parChTrans1D4" presStyleIdx="9" presStyleCnt="26"/>
      <dgm:spPr/>
    </dgm:pt>
    <dgm:pt modelId="{2389917C-5691-4E73-AD49-6FDC2AA2005D}" type="pres">
      <dgm:prSet presAssocID="{F06BAEB0-3A6E-4BBD-B40A-1F59CB4C71FE}" presName="Name21" presStyleCnt="0"/>
      <dgm:spPr/>
    </dgm:pt>
    <dgm:pt modelId="{FDEF1FC1-B8A8-4367-A137-07971C1D8259}" type="pres">
      <dgm:prSet presAssocID="{F06BAEB0-3A6E-4BBD-B40A-1F59CB4C71FE}" presName="level2Shape" presStyleLbl="node4" presStyleIdx="9" presStyleCnt="26"/>
      <dgm:spPr/>
    </dgm:pt>
    <dgm:pt modelId="{471E41A1-5CCF-4C87-9C00-FFDF6038D4D1}" type="pres">
      <dgm:prSet presAssocID="{F06BAEB0-3A6E-4BBD-B40A-1F59CB4C71FE}" presName="hierChild3" presStyleCnt="0"/>
      <dgm:spPr/>
    </dgm:pt>
    <dgm:pt modelId="{9205B1B4-3939-4444-B884-F420531E0900}" type="pres">
      <dgm:prSet presAssocID="{B93309AD-F9FB-498E-ACDC-AFC8BAF4BF3A}" presName="Name19" presStyleLbl="parChTrans1D4" presStyleIdx="10" presStyleCnt="26"/>
      <dgm:spPr/>
    </dgm:pt>
    <dgm:pt modelId="{0E862176-4917-4BA8-A032-42E14FAAEC1E}" type="pres">
      <dgm:prSet presAssocID="{254F54C9-EBB1-4E39-A1F7-6159CBF33D9B}" presName="Name21" presStyleCnt="0"/>
      <dgm:spPr/>
    </dgm:pt>
    <dgm:pt modelId="{0E838B70-F0CB-4A86-9EB4-BCC988813F2C}" type="pres">
      <dgm:prSet presAssocID="{254F54C9-EBB1-4E39-A1F7-6159CBF33D9B}" presName="level2Shape" presStyleLbl="node4" presStyleIdx="10" presStyleCnt="26"/>
      <dgm:spPr/>
    </dgm:pt>
    <dgm:pt modelId="{BE76D5EA-760D-457F-B65F-22C32E4B0E03}" type="pres">
      <dgm:prSet presAssocID="{254F54C9-EBB1-4E39-A1F7-6159CBF33D9B}" presName="hierChild3" presStyleCnt="0"/>
      <dgm:spPr/>
    </dgm:pt>
    <dgm:pt modelId="{96AD137D-4E9A-4317-A285-59D0C73914B2}" type="pres">
      <dgm:prSet presAssocID="{383F8B9A-BEB4-4981-8A21-5BDD046D4F5A}" presName="Name19" presStyleLbl="parChTrans1D2" presStyleIdx="3" presStyleCnt="7"/>
      <dgm:spPr/>
    </dgm:pt>
    <dgm:pt modelId="{71593181-CC5E-4603-BC4F-B9FBC424794E}" type="pres">
      <dgm:prSet presAssocID="{B09D635D-D3CD-472E-91B0-0D66FDA01FA4}" presName="Name21" presStyleCnt="0"/>
      <dgm:spPr/>
    </dgm:pt>
    <dgm:pt modelId="{95A55833-724C-4FBA-839E-7B3FC6FA9F43}" type="pres">
      <dgm:prSet presAssocID="{B09D635D-D3CD-472E-91B0-0D66FDA01FA4}" presName="level2Shape" presStyleLbl="node2" presStyleIdx="3" presStyleCnt="7"/>
      <dgm:spPr/>
    </dgm:pt>
    <dgm:pt modelId="{E542DE52-6DD7-4B4B-BBDA-F6F3B308E3EE}" type="pres">
      <dgm:prSet presAssocID="{B09D635D-D3CD-472E-91B0-0D66FDA01FA4}" presName="hierChild3" presStyleCnt="0"/>
      <dgm:spPr/>
    </dgm:pt>
    <dgm:pt modelId="{3482B47F-79B7-487D-94D8-FC8BA9AAB3C9}" type="pres">
      <dgm:prSet presAssocID="{AFBB294E-E286-44D4-BEE0-EAA45E4DEDE0}" presName="Name19" presStyleLbl="parChTrans1D3" presStyleIdx="3" presStyleCnt="7"/>
      <dgm:spPr/>
    </dgm:pt>
    <dgm:pt modelId="{4BBE0574-938B-4C74-9B95-5E513C558ACB}" type="pres">
      <dgm:prSet presAssocID="{491560CF-3C12-4E52-8271-6E9316D09634}" presName="Name21" presStyleCnt="0"/>
      <dgm:spPr/>
    </dgm:pt>
    <dgm:pt modelId="{74874F6A-69A1-4811-86A5-9B4604EEC644}" type="pres">
      <dgm:prSet presAssocID="{491560CF-3C12-4E52-8271-6E9316D09634}" presName="level2Shape" presStyleLbl="node3" presStyleIdx="3" presStyleCnt="7"/>
      <dgm:spPr/>
    </dgm:pt>
    <dgm:pt modelId="{7097CD96-23CE-4C13-BF03-C61D4E5EFFDD}" type="pres">
      <dgm:prSet presAssocID="{491560CF-3C12-4E52-8271-6E9316D09634}" presName="hierChild3" presStyleCnt="0"/>
      <dgm:spPr/>
    </dgm:pt>
    <dgm:pt modelId="{336AFA66-6596-4EB4-B66A-A146ED62731C}" type="pres">
      <dgm:prSet presAssocID="{E116CBA4-8A44-4E7A-A98C-E28611B67C1F}" presName="Name19" presStyleLbl="parChTrans1D4" presStyleIdx="11" presStyleCnt="26"/>
      <dgm:spPr/>
    </dgm:pt>
    <dgm:pt modelId="{E01C6F40-94FD-44EE-A259-A3E20EE94CB0}" type="pres">
      <dgm:prSet presAssocID="{0F168EA9-0042-4B99-8005-D30118A53740}" presName="Name21" presStyleCnt="0"/>
      <dgm:spPr/>
    </dgm:pt>
    <dgm:pt modelId="{B236371C-E9C9-43CA-A678-BCDFCF5DD45E}" type="pres">
      <dgm:prSet presAssocID="{0F168EA9-0042-4B99-8005-D30118A53740}" presName="level2Shape" presStyleLbl="node4" presStyleIdx="11" presStyleCnt="26"/>
      <dgm:spPr/>
    </dgm:pt>
    <dgm:pt modelId="{BBF57FD9-C4D9-4AFE-9407-1E824140AD34}" type="pres">
      <dgm:prSet presAssocID="{0F168EA9-0042-4B99-8005-D30118A53740}" presName="hierChild3" presStyleCnt="0"/>
      <dgm:spPr/>
    </dgm:pt>
    <dgm:pt modelId="{C9E09252-F04B-47FE-96F5-CE0E0C407980}" type="pres">
      <dgm:prSet presAssocID="{F3D66439-14DB-42C2-B248-33E1132127FE}" presName="Name19" presStyleLbl="parChTrans1D4" presStyleIdx="12" presStyleCnt="26"/>
      <dgm:spPr/>
    </dgm:pt>
    <dgm:pt modelId="{E7E0A4B0-F14D-4FD5-82D1-521449BCDDB2}" type="pres">
      <dgm:prSet presAssocID="{1CD75821-CE21-4B12-8AB7-F828E1491F76}" presName="Name21" presStyleCnt="0"/>
      <dgm:spPr/>
    </dgm:pt>
    <dgm:pt modelId="{425CD2AB-4A38-4639-BBAB-3B532967C753}" type="pres">
      <dgm:prSet presAssocID="{1CD75821-CE21-4B12-8AB7-F828E1491F76}" presName="level2Shape" presStyleLbl="node4" presStyleIdx="12" presStyleCnt="26"/>
      <dgm:spPr/>
    </dgm:pt>
    <dgm:pt modelId="{B8AE8E46-9FDF-44AC-8B37-5C4523CC70DB}" type="pres">
      <dgm:prSet presAssocID="{1CD75821-CE21-4B12-8AB7-F828E1491F76}" presName="hierChild3" presStyleCnt="0"/>
      <dgm:spPr/>
    </dgm:pt>
    <dgm:pt modelId="{75709C7B-6F24-4EA4-948F-BEC093B2ACD7}" type="pres">
      <dgm:prSet presAssocID="{4FC21FAE-8532-4652-89E6-E9A91AE10D3A}" presName="Name19" presStyleLbl="parChTrans1D4" presStyleIdx="13" presStyleCnt="26"/>
      <dgm:spPr/>
    </dgm:pt>
    <dgm:pt modelId="{179A12C4-FFEA-4735-A147-B2403E340FF6}" type="pres">
      <dgm:prSet presAssocID="{DDB55AA7-82C4-455C-9FE0-28ACB3606BCC}" presName="Name21" presStyleCnt="0"/>
      <dgm:spPr/>
    </dgm:pt>
    <dgm:pt modelId="{FAAD2EE6-C02A-4BF3-BEAA-0D20DC210302}" type="pres">
      <dgm:prSet presAssocID="{DDB55AA7-82C4-455C-9FE0-28ACB3606BCC}" presName="level2Shape" presStyleLbl="node4" presStyleIdx="13" presStyleCnt="26"/>
      <dgm:spPr/>
    </dgm:pt>
    <dgm:pt modelId="{ADA86B89-ABFD-46FB-B3BC-97A092B5BFD5}" type="pres">
      <dgm:prSet presAssocID="{DDB55AA7-82C4-455C-9FE0-28ACB3606BCC}" presName="hierChild3" presStyleCnt="0"/>
      <dgm:spPr/>
    </dgm:pt>
    <dgm:pt modelId="{A22D56A5-0CFA-45C4-9A07-16B5448BBA19}" type="pres">
      <dgm:prSet presAssocID="{49FCA455-2BC1-4465-9286-77A6DA8EB673}" presName="Name19" presStyleLbl="parChTrans1D4" presStyleIdx="14" presStyleCnt="26"/>
      <dgm:spPr/>
    </dgm:pt>
    <dgm:pt modelId="{CE055957-C2C0-48BD-81F0-129F88055224}" type="pres">
      <dgm:prSet presAssocID="{4BE05DB6-1E52-45CA-8AAD-D53EF2F69B1F}" presName="Name21" presStyleCnt="0"/>
      <dgm:spPr/>
    </dgm:pt>
    <dgm:pt modelId="{5FEEF538-E67B-4028-8B0E-DDA4603AC766}" type="pres">
      <dgm:prSet presAssocID="{4BE05DB6-1E52-45CA-8AAD-D53EF2F69B1F}" presName="level2Shape" presStyleLbl="node4" presStyleIdx="14" presStyleCnt="26"/>
      <dgm:spPr/>
    </dgm:pt>
    <dgm:pt modelId="{39CA0B24-0E84-443D-ADD5-3BED3676F7D1}" type="pres">
      <dgm:prSet presAssocID="{4BE05DB6-1E52-45CA-8AAD-D53EF2F69B1F}" presName="hierChild3" presStyleCnt="0"/>
      <dgm:spPr/>
    </dgm:pt>
    <dgm:pt modelId="{45EC4C99-78EB-480C-AECD-63DD0EA3CB6B}" type="pres">
      <dgm:prSet presAssocID="{2A6ED2A0-9F95-4826-A67C-5046BDE20E70}" presName="Name19" presStyleLbl="parChTrans1D4" presStyleIdx="15" presStyleCnt="26"/>
      <dgm:spPr/>
    </dgm:pt>
    <dgm:pt modelId="{78AE11BF-C684-40DA-8672-0E90EC25F040}" type="pres">
      <dgm:prSet presAssocID="{D25E6585-6E4A-46AC-A7A1-895EB22F5C66}" presName="Name21" presStyleCnt="0"/>
      <dgm:spPr/>
    </dgm:pt>
    <dgm:pt modelId="{20794163-0ED6-4E78-82EC-37DBB3692A3D}" type="pres">
      <dgm:prSet presAssocID="{D25E6585-6E4A-46AC-A7A1-895EB22F5C66}" presName="level2Shape" presStyleLbl="node4" presStyleIdx="15" presStyleCnt="26"/>
      <dgm:spPr>
        <a:prstGeom prst="hexagon">
          <a:avLst/>
        </a:prstGeom>
      </dgm:spPr>
    </dgm:pt>
    <dgm:pt modelId="{15379CBC-8530-4DCE-84F0-12A278168395}" type="pres">
      <dgm:prSet presAssocID="{D25E6585-6E4A-46AC-A7A1-895EB22F5C66}" presName="hierChild3" presStyleCnt="0"/>
      <dgm:spPr/>
    </dgm:pt>
    <dgm:pt modelId="{103C6C0C-E262-4B29-82DB-6DDCF147F4B5}" type="pres">
      <dgm:prSet presAssocID="{B65F1CCC-827D-435D-8A29-A51050748A5A}" presName="Name19" presStyleLbl="parChTrans1D2" presStyleIdx="4" presStyleCnt="7"/>
      <dgm:spPr/>
    </dgm:pt>
    <dgm:pt modelId="{7CD2235B-A558-47DA-93A5-558F15E4D87A}" type="pres">
      <dgm:prSet presAssocID="{91405019-F7B2-4944-901D-A5617D425204}" presName="Name21" presStyleCnt="0"/>
      <dgm:spPr/>
    </dgm:pt>
    <dgm:pt modelId="{DC1520D9-B6BB-4667-AEEB-022BF17D942F}" type="pres">
      <dgm:prSet presAssocID="{91405019-F7B2-4944-901D-A5617D425204}" presName="level2Shape" presStyleLbl="node2" presStyleIdx="4" presStyleCnt="7"/>
      <dgm:spPr/>
    </dgm:pt>
    <dgm:pt modelId="{AE743E78-A5FE-4CE3-9DE8-294BA6FA48D4}" type="pres">
      <dgm:prSet presAssocID="{91405019-F7B2-4944-901D-A5617D425204}" presName="hierChild3" presStyleCnt="0"/>
      <dgm:spPr/>
    </dgm:pt>
    <dgm:pt modelId="{63640460-2717-43C3-A90B-9336C39D128A}" type="pres">
      <dgm:prSet presAssocID="{2DC04DD0-9D8D-4779-AC3F-565010DDC68A}" presName="Name19" presStyleLbl="parChTrans1D3" presStyleIdx="4" presStyleCnt="7"/>
      <dgm:spPr/>
    </dgm:pt>
    <dgm:pt modelId="{A542A717-7C94-44DC-A6A0-D91FE9D48874}" type="pres">
      <dgm:prSet presAssocID="{B06E3A41-41C1-422F-9C91-76907B2957FC}" presName="Name21" presStyleCnt="0"/>
      <dgm:spPr/>
    </dgm:pt>
    <dgm:pt modelId="{29E06667-7FF0-4D8A-BC26-625066405FF6}" type="pres">
      <dgm:prSet presAssocID="{B06E3A41-41C1-422F-9C91-76907B2957FC}" presName="level2Shape" presStyleLbl="node3" presStyleIdx="4" presStyleCnt="7"/>
      <dgm:spPr/>
    </dgm:pt>
    <dgm:pt modelId="{095B160E-E02B-4D3B-8994-A640DE560400}" type="pres">
      <dgm:prSet presAssocID="{B06E3A41-41C1-422F-9C91-76907B2957FC}" presName="hierChild3" presStyleCnt="0"/>
      <dgm:spPr/>
    </dgm:pt>
    <dgm:pt modelId="{044F6606-8DB7-45AD-AB52-E3A28F93A66C}" type="pres">
      <dgm:prSet presAssocID="{CD53E940-C7CE-465A-B449-1C67594F5FB1}" presName="Name19" presStyleLbl="parChTrans1D4" presStyleIdx="16" presStyleCnt="26"/>
      <dgm:spPr/>
    </dgm:pt>
    <dgm:pt modelId="{F9AAEA3D-194B-41B0-ABF7-33147F3B07ED}" type="pres">
      <dgm:prSet presAssocID="{D9FDB72E-2BC6-44CC-8673-5C819FA33028}" presName="Name21" presStyleCnt="0"/>
      <dgm:spPr/>
    </dgm:pt>
    <dgm:pt modelId="{16156191-396B-4621-BAB4-14D3A24D14DB}" type="pres">
      <dgm:prSet presAssocID="{D9FDB72E-2BC6-44CC-8673-5C819FA33028}" presName="level2Shape" presStyleLbl="node4" presStyleIdx="16" presStyleCnt="26"/>
      <dgm:spPr/>
    </dgm:pt>
    <dgm:pt modelId="{09678FE7-CBFA-4877-AE81-118D1AC5C2AE}" type="pres">
      <dgm:prSet presAssocID="{D9FDB72E-2BC6-44CC-8673-5C819FA33028}" presName="hierChild3" presStyleCnt="0"/>
      <dgm:spPr/>
    </dgm:pt>
    <dgm:pt modelId="{CD40D529-F0D8-4FDC-A837-B69484A11724}" type="pres">
      <dgm:prSet presAssocID="{C032E757-41AF-468A-9DF4-3EB8681BDA08}" presName="Name19" presStyleLbl="parChTrans1D4" presStyleIdx="17" presStyleCnt="26"/>
      <dgm:spPr/>
    </dgm:pt>
    <dgm:pt modelId="{7EB30FF7-F932-4751-B97F-FEA535174608}" type="pres">
      <dgm:prSet presAssocID="{96DFCF1C-A83F-4721-A054-5FA694032CB0}" presName="Name21" presStyleCnt="0"/>
      <dgm:spPr/>
    </dgm:pt>
    <dgm:pt modelId="{9A87BD75-C3B7-4536-A59D-DF260363CB3E}" type="pres">
      <dgm:prSet presAssocID="{96DFCF1C-A83F-4721-A054-5FA694032CB0}" presName="level2Shape" presStyleLbl="node4" presStyleIdx="17" presStyleCnt="26"/>
      <dgm:spPr/>
    </dgm:pt>
    <dgm:pt modelId="{C7EF12F2-38AB-448D-B6B7-0A6578C73BB4}" type="pres">
      <dgm:prSet presAssocID="{96DFCF1C-A83F-4721-A054-5FA694032CB0}" presName="hierChild3" presStyleCnt="0"/>
      <dgm:spPr/>
    </dgm:pt>
    <dgm:pt modelId="{96B4BE0B-B0DC-404E-83E5-DDF33E8392E4}" type="pres">
      <dgm:prSet presAssocID="{89811B50-7C80-4FD4-A7DB-77D0E523E946}" presName="Name19" presStyleLbl="parChTrans1D4" presStyleIdx="18" presStyleCnt="26"/>
      <dgm:spPr/>
    </dgm:pt>
    <dgm:pt modelId="{FE7B4DE9-D6A3-4A36-94A3-4BE0D1166CEB}" type="pres">
      <dgm:prSet presAssocID="{F270F2A2-22D2-4E63-AA8D-8D0412A5A548}" presName="Name21" presStyleCnt="0"/>
      <dgm:spPr/>
    </dgm:pt>
    <dgm:pt modelId="{F11E8B5E-DE73-4EE7-85AD-0748048FEDAA}" type="pres">
      <dgm:prSet presAssocID="{F270F2A2-22D2-4E63-AA8D-8D0412A5A548}" presName="level2Shape" presStyleLbl="node4" presStyleIdx="18" presStyleCnt="26"/>
      <dgm:spPr/>
    </dgm:pt>
    <dgm:pt modelId="{692AFA04-4BE5-4BDA-A032-49235A1719B2}" type="pres">
      <dgm:prSet presAssocID="{F270F2A2-22D2-4E63-AA8D-8D0412A5A548}" presName="hierChild3" presStyleCnt="0"/>
      <dgm:spPr/>
    </dgm:pt>
    <dgm:pt modelId="{41D2A419-AA55-467C-8AB0-85CF0838FAA2}" type="pres">
      <dgm:prSet presAssocID="{FDD462D5-9674-4B4C-B010-C03887970415}" presName="Name19" presStyleLbl="parChTrans1D4" presStyleIdx="19" presStyleCnt="26"/>
      <dgm:spPr/>
    </dgm:pt>
    <dgm:pt modelId="{F4D5477F-63DC-4322-BEE4-7EE390B3882A}" type="pres">
      <dgm:prSet presAssocID="{0933CB66-F3FF-48E8-8EE8-0B263CA98E45}" presName="Name21" presStyleCnt="0"/>
      <dgm:spPr/>
    </dgm:pt>
    <dgm:pt modelId="{6DB1DE68-844A-490D-85C1-FE75CEF3464B}" type="pres">
      <dgm:prSet presAssocID="{0933CB66-F3FF-48E8-8EE8-0B263CA98E45}" presName="level2Shape" presStyleLbl="node4" presStyleIdx="19" presStyleCnt="26"/>
      <dgm:spPr>
        <a:prstGeom prst="hexagon">
          <a:avLst/>
        </a:prstGeom>
      </dgm:spPr>
    </dgm:pt>
    <dgm:pt modelId="{297D450A-C54B-4379-AE30-227912BBCF01}" type="pres">
      <dgm:prSet presAssocID="{0933CB66-F3FF-48E8-8EE8-0B263CA98E45}" presName="hierChild3" presStyleCnt="0"/>
      <dgm:spPr/>
    </dgm:pt>
    <dgm:pt modelId="{F3BB1414-6204-4AF3-A0B5-B302B2302608}" type="pres">
      <dgm:prSet presAssocID="{3E63D0C9-E210-473F-96EB-D3FDBFD980FC}" presName="Name19" presStyleLbl="parChTrans1D2" presStyleIdx="5" presStyleCnt="7"/>
      <dgm:spPr/>
    </dgm:pt>
    <dgm:pt modelId="{F33DFB70-DCEA-48D1-9F4C-FD72FEEC20E9}" type="pres">
      <dgm:prSet presAssocID="{C32E6320-820F-4453-A017-58DBCFA64CA9}" presName="Name21" presStyleCnt="0"/>
      <dgm:spPr/>
    </dgm:pt>
    <dgm:pt modelId="{4EE0D970-BBDC-45C8-94C1-ACEC3D292730}" type="pres">
      <dgm:prSet presAssocID="{C32E6320-820F-4453-A017-58DBCFA64CA9}" presName="level2Shape" presStyleLbl="node2" presStyleIdx="5" presStyleCnt="7"/>
      <dgm:spPr/>
    </dgm:pt>
    <dgm:pt modelId="{50C14EE9-A191-4B0C-BBF2-670E68D5244A}" type="pres">
      <dgm:prSet presAssocID="{C32E6320-820F-4453-A017-58DBCFA64CA9}" presName="hierChild3" presStyleCnt="0"/>
      <dgm:spPr/>
    </dgm:pt>
    <dgm:pt modelId="{712BB3B7-F882-4A3F-ACD7-EAF4EF11F02B}" type="pres">
      <dgm:prSet presAssocID="{95C049A7-93C7-4309-9C88-E9F6C79E3D8F}" presName="Name19" presStyleLbl="parChTrans1D3" presStyleIdx="5" presStyleCnt="7"/>
      <dgm:spPr/>
    </dgm:pt>
    <dgm:pt modelId="{283857CF-F232-4076-A33E-44D1C6806325}" type="pres">
      <dgm:prSet presAssocID="{97B27793-6AC8-40BD-985E-9B05865D9761}" presName="Name21" presStyleCnt="0"/>
      <dgm:spPr/>
    </dgm:pt>
    <dgm:pt modelId="{7E295565-3719-42AA-9A26-F9767C2D6E76}" type="pres">
      <dgm:prSet presAssocID="{97B27793-6AC8-40BD-985E-9B05865D9761}" presName="level2Shape" presStyleLbl="node3" presStyleIdx="5" presStyleCnt="7"/>
      <dgm:spPr/>
    </dgm:pt>
    <dgm:pt modelId="{C6C2580B-D132-43E6-8B4D-5780FA176D43}" type="pres">
      <dgm:prSet presAssocID="{97B27793-6AC8-40BD-985E-9B05865D9761}" presName="hierChild3" presStyleCnt="0"/>
      <dgm:spPr/>
    </dgm:pt>
    <dgm:pt modelId="{A1F0B81D-150A-4B4A-8F72-5BD53595628B}" type="pres">
      <dgm:prSet presAssocID="{24D151F2-7370-4D3B-A921-C58499E701D0}" presName="Name19" presStyleLbl="parChTrans1D4" presStyleIdx="20" presStyleCnt="26"/>
      <dgm:spPr/>
    </dgm:pt>
    <dgm:pt modelId="{6BCC57ED-E47F-431E-8611-8B3D07110C84}" type="pres">
      <dgm:prSet presAssocID="{1FA64B37-6F33-49B2-A5E6-33E73AECDF7B}" presName="Name21" presStyleCnt="0"/>
      <dgm:spPr/>
    </dgm:pt>
    <dgm:pt modelId="{1969F00E-AEB0-476E-BA28-BDFA392C25D6}" type="pres">
      <dgm:prSet presAssocID="{1FA64B37-6F33-49B2-A5E6-33E73AECDF7B}" presName="level2Shape" presStyleLbl="node4" presStyleIdx="20" presStyleCnt="26"/>
      <dgm:spPr/>
    </dgm:pt>
    <dgm:pt modelId="{0CA6FFC8-51FC-4BA2-A387-FC3DF9FB226D}" type="pres">
      <dgm:prSet presAssocID="{1FA64B37-6F33-49B2-A5E6-33E73AECDF7B}" presName="hierChild3" presStyleCnt="0"/>
      <dgm:spPr/>
    </dgm:pt>
    <dgm:pt modelId="{F436EBF2-5371-418A-BE36-9E72C9B034AA}" type="pres">
      <dgm:prSet presAssocID="{88646102-26E0-469E-8E7C-EC0F88BE5782}" presName="Name19" presStyleLbl="parChTrans1D4" presStyleIdx="21" presStyleCnt="26"/>
      <dgm:spPr/>
    </dgm:pt>
    <dgm:pt modelId="{D16C6382-0B72-4C8D-B38D-8B76E42E91DA}" type="pres">
      <dgm:prSet presAssocID="{0BB366F7-1A56-4E0E-9463-34BCCF5B72A1}" presName="Name21" presStyleCnt="0"/>
      <dgm:spPr/>
    </dgm:pt>
    <dgm:pt modelId="{2473F640-0850-46FB-B03A-819BEF4D0904}" type="pres">
      <dgm:prSet presAssocID="{0BB366F7-1A56-4E0E-9463-34BCCF5B72A1}" presName="level2Shape" presStyleLbl="node4" presStyleIdx="21" presStyleCnt="26"/>
      <dgm:spPr/>
    </dgm:pt>
    <dgm:pt modelId="{8E633DC0-13AF-4022-B387-8FBC7C7DA7C3}" type="pres">
      <dgm:prSet presAssocID="{0BB366F7-1A56-4E0E-9463-34BCCF5B72A1}" presName="hierChild3" presStyleCnt="0"/>
      <dgm:spPr/>
    </dgm:pt>
    <dgm:pt modelId="{4D1D8897-9FC5-49B9-9FE1-D390A825F433}" type="pres">
      <dgm:prSet presAssocID="{55F788AE-78E8-4859-9DE1-5C9E3C805D79}" presName="Name19" presStyleLbl="parChTrans1D4" presStyleIdx="22" presStyleCnt="26"/>
      <dgm:spPr/>
    </dgm:pt>
    <dgm:pt modelId="{0C0DCE99-6A75-4FF6-A57C-D5CF13BCD012}" type="pres">
      <dgm:prSet presAssocID="{DA535924-1DA5-4DAA-9188-38A6861CDBDF}" presName="Name21" presStyleCnt="0"/>
      <dgm:spPr/>
    </dgm:pt>
    <dgm:pt modelId="{9649BFAB-20F4-442D-8DC7-ECAE5CC8F5EF}" type="pres">
      <dgm:prSet presAssocID="{DA535924-1DA5-4DAA-9188-38A6861CDBDF}" presName="level2Shape" presStyleLbl="node4" presStyleIdx="22" presStyleCnt="26"/>
      <dgm:spPr/>
    </dgm:pt>
    <dgm:pt modelId="{3ECA1E5A-BE0C-4519-8B43-162C89EA51CE}" type="pres">
      <dgm:prSet presAssocID="{DA535924-1DA5-4DAA-9188-38A6861CDBDF}" presName="hierChild3" presStyleCnt="0"/>
      <dgm:spPr/>
    </dgm:pt>
    <dgm:pt modelId="{C50BB267-F2A0-4368-8E34-0A03A1DC4910}" type="pres">
      <dgm:prSet presAssocID="{5C3F4DCF-F1F6-4434-A61F-A2E8DD1A1392}" presName="Name19" presStyleLbl="parChTrans1D4" presStyleIdx="23" presStyleCnt="26"/>
      <dgm:spPr/>
    </dgm:pt>
    <dgm:pt modelId="{6D1C0496-0A0E-4132-A2F7-25361A450B41}" type="pres">
      <dgm:prSet presAssocID="{BB37DDBF-8123-4742-9B01-C92155B75CDD}" presName="Name21" presStyleCnt="0"/>
      <dgm:spPr/>
    </dgm:pt>
    <dgm:pt modelId="{BEB7B4BF-59A1-4380-A0CC-B70ED80E5C06}" type="pres">
      <dgm:prSet presAssocID="{BB37DDBF-8123-4742-9B01-C92155B75CDD}" presName="level2Shape" presStyleLbl="node4" presStyleIdx="23" presStyleCnt="26"/>
      <dgm:spPr>
        <a:prstGeom prst="hexagon">
          <a:avLst/>
        </a:prstGeom>
      </dgm:spPr>
    </dgm:pt>
    <dgm:pt modelId="{AA3C04BD-1108-4C83-B0AA-04FE269B20B6}" type="pres">
      <dgm:prSet presAssocID="{BB37DDBF-8123-4742-9B01-C92155B75CDD}" presName="hierChild3" presStyleCnt="0"/>
      <dgm:spPr/>
    </dgm:pt>
    <dgm:pt modelId="{6E451973-9F17-403C-B37C-FA238E502B3E}" type="pres">
      <dgm:prSet presAssocID="{9269AD9D-0101-4BAE-BDAD-274CA90B1684}" presName="Name19" presStyleLbl="parChTrans1D2" presStyleIdx="6" presStyleCnt="7"/>
      <dgm:spPr/>
    </dgm:pt>
    <dgm:pt modelId="{BA7AB542-30DF-455B-A51D-74644673C336}" type="pres">
      <dgm:prSet presAssocID="{956B4135-4532-4C24-81B1-40D22434A085}" presName="Name21" presStyleCnt="0"/>
      <dgm:spPr/>
    </dgm:pt>
    <dgm:pt modelId="{8310D322-6AFB-4C26-81E9-22C38E4CE3BC}" type="pres">
      <dgm:prSet presAssocID="{956B4135-4532-4C24-81B1-40D22434A085}" presName="level2Shape" presStyleLbl="node2" presStyleIdx="6" presStyleCnt="7"/>
      <dgm:spPr/>
    </dgm:pt>
    <dgm:pt modelId="{0EBDEEA2-02DF-4D29-B441-89AAAB22AD67}" type="pres">
      <dgm:prSet presAssocID="{956B4135-4532-4C24-81B1-40D22434A085}" presName="hierChild3" presStyleCnt="0"/>
      <dgm:spPr/>
    </dgm:pt>
    <dgm:pt modelId="{A5C7FA7F-5AD1-4B25-8E41-12AA69ED37A6}" type="pres">
      <dgm:prSet presAssocID="{B16C6DDF-A312-426C-91E3-E7F903B27D53}" presName="Name19" presStyleLbl="parChTrans1D3" presStyleIdx="6" presStyleCnt="7"/>
      <dgm:spPr/>
    </dgm:pt>
    <dgm:pt modelId="{12388D7E-FA64-4482-AD12-217739022CC8}" type="pres">
      <dgm:prSet presAssocID="{A82A7389-B89B-403B-A8FB-C57828263A09}" presName="Name21" presStyleCnt="0"/>
      <dgm:spPr/>
    </dgm:pt>
    <dgm:pt modelId="{08D52D46-4C2C-4FAE-B3D9-67177B94CABB}" type="pres">
      <dgm:prSet presAssocID="{A82A7389-B89B-403B-A8FB-C57828263A09}" presName="level2Shape" presStyleLbl="node3" presStyleIdx="6" presStyleCnt="7" custLinFactNeighborY="-4696"/>
      <dgm:spPr/>
    </dgm:pt>
    <dgm:pt modelId="{13E73784-F7A2-4631-9079-6F8FC7B40B53}" type="pres">
      <dgm:prSet presAssocID="{A82A7389-B89B-403B-A8FB-C57828263A09}" presName="hierChild3" presStyleCnt="0"/>
      <dgm:spPr/>
    </dgm:pt>
    <dgm:pt modelId="{CBE0BA30-FBED-4643-BC8F-D49AA4305EDE}" type="pres">
      <dgm:prSet presAssocID="{3995F8C5-D150-4A78-96AB-63178C84CAF3}" presName="Name19" presStyleLbl="parChTrans1D4" presStyleIdx="24" presStyleCnt="26"/>
      <dgm:spPr/>
    </dgm:pt>
    <dgm:pt modelId="{8B95E2C0-00E4-4BAB-806A-8C3750672D0C}" type="pres">
      <dgm:prSet presAssocID="{5C0F1DBE-5065-43BC-8DA1-6AED85D35B3E}" presName="Name21" presStyleCnt="0"/>
      <dgm:spPr/>
    </dgm:pt>
    <dgm:pt modelId="{B4504E86-6929-464F-A7E5-94FC8C4E7043}" type="pres">
      <dgm:prSet presAssocID="{5C0F1DBE-5065-43BC-8DA1-6AED85D35B3E}" presName="level2Shape" presStyleLbl="node4" presStyleIdx="24" presStyleCnt="26"/>
      <dgm:spPr/>
    </dgm:pt>
    <dgm:pt modelId="{C3839CAB-3009-4E61-AA69-94500891B89F}" type="pres">
      <dgm:prSet presAssocID="{5C0F1DBE-5065-43BC-8DA1-6AED85D35B3E}" presName="hierChild3" presStyleCnt="0"/>
      <dgm:spPr/>
    </dgm:pt>
    <dgm:pt modelId="{D8F18748-A0CF-4EF3-9C31-4AAB780BE293}" type="pres">
      <dgm:prSet presAssocID="{09BA00C6-EF16-43B2-88DB-569327F3A1A0}" presName="Name19" presStyleLbl="parChTrans1D4" presStyleIdx="25" presStyleCnt="26"/>
      <dgm:spPr/>
    </dgm:pt>
    <dgm:pt modelId="{358D0317-2C2A-440C-980D-B543B5751E48}" type="pres">
      <dgm:prSet presAssocID="{216CF801-9E26-4A0E-8BA8-AA1A27C165B7}" presName="Name21" presStyleCnt="0"/>
      <dgm:spPr/>
    </dgm:pt>
    <dgm:pt modelId="{EB8D5EDB-DFD3-4025-907E-394578FFAE1C}" type="pres">
      <dgm:prSet presAssocID="{216CF801-9E26-4A0E-8BA8-AA1A27C165B7}" presName="level2Shape" presStyleLbl="node4" presStyleIdx="25" presStyleCnt="26"/>
      <dgm:spPr/>
    </dgm:pt>
    <dgm:pt modelId="{E237A8EA-7CC6-4C81-AEDF-5697A9D92263}" type="pres">
      <dgm:prSet presAssocID="{216CF801-9E26-4A0E-8BA8-AA1A27C165B7}" presName="hierChild3" presStyleCnt="0"/>
      <dgm:spPr/>
    </dgm:pt>
    <dgm:pt modelId="{F63804C6-D62A-4347-9523-C088CEC94B61}" type="pres">
      <dgm:prSet presAssocID="{3BBE15C2-2EA3-4895-8B2C-00C0EEBD7508}" presName="bgShapesFlow" presStyleCnt="0"/>
      <dgm:spPr/>
    </dgm:pt>
  </dgm:ptLst>
  <dgm:cxnLst>
    <dgm:cxn modelId="{1BF9F301-25CF-4E03-8AFF-823A18179614}" srcId="{CE7BD4D7-4BA2-489E-A964-C9155193376E}" destId="{97B7A69E-69FD-421E-AF84-915046766EF5}" srcOrd="0" destOrd="0" parTransId="{9083ABC1-3037-4916-A1A4-993D9B9BF11F}" sibTransId="{3A4B9D1B-E2B6-4149-A7CD-2AA63C4BDBEF}"/>
    <dgm:cxn modelId="{5AF3B704-0DE5-4C63-BF84-7150E9951BE0}" srcId="{97B27793-6AC8-40BD-985E-9B05865D9761}" destId="{1FA64B37-6F33-49B2-A5E6-33E73AECDF7B}" srcOrd="0" destOrd="0" parTransId="{24D151F2-7370-4D3B-A921-C58499E701D0}" sibTransId="{386A8EC3-9FFF-45AF-97C7-50B8CB91F425}"/>
    <dgm:cxn modelId="{ADB2B905-5165-432B-9F8F-F7FED5F81205}" type="presOf" srcId="{E450B9F5-8C45-4820-8070-9DD12C44243B}" destId="{F8464C73-7BE0-4A09-A9D5-3F46E1240978}" srcOrd="0" destOrd="0" presId="urn:microsoft.com/office/officeart/2005/8/layout/hierarchy6"/>
    <dgm:cxn modelId="{B2A45B07-E108-4422-ACFB-DD6B51ABACCF}" srcId="{89FA28E0-8C4C-413E-8886-939FCC9435F2}" destId="{C36DAD22-A446-4477-A96F-FFA449A47AB0}" srcOrd="0" destOrd="0" parTransId="{731FD33C-FDD1-449F-BDBC-900D2AC7435B}" sibTransId="{C49AD8C3-5398-449D-BD29-86322D4FE2D5}"/>
    <dgm:cxn modelId="{7DD16407-ABDD-4D7E-95C9-D869B108FFD9}" srcId="{0BB366F7-1A56-4E0E-9463-34BCCF5B72A1}" destId="{DA535924-1DA5-4DAA-9188-38A6861CDBDF}" srcOrd="0" destOrd="0" parTransId="{55F788AE-78E8-4859-9DE1-5C9E3C805D79}" sibTransId="{6CAF09EC-A985-4EDF-AFA4-C845FBF4C89B}"/>
    <dgm:cxn modelId="{DB6CC50B-8593-48BF-A4FE-CA6FCC626117}" type="presOf" srcId="{5D94822B-01B5-4276-BED9-7C09E8050FB9}" destId="{E55171C3-D3ED-4922-9256-CF5EFB08BC36}" srcOrd="0" destOrd="0" presId="urn:microsoft.com/office/officeart/2005/8/layout/hierarchy6"/>
    <dgm:cxn modelId="{7ED6140D-6697-4254-BDF7-04CA18C12939}" srcId="{DCD01E7C-1698-45C7-804B-C59540CB8C2E}" destId="{CD1AAC08-E8EC-418F-A299-58A461241CDF}" srcOrd="0" destOrd="0" parTransId="{681ADC59-8565-45E3-8C10-423C638811CC}" sibTransId="{DBC47ED5-39F5-482C-A714-D85F96EBD61F}"/>
    <dgm:cxn modelId="{CBFCD211-C9B4-4AC7-8E94-D3ACC94A9111}" srcId="{956B4135-4532-4C24-81B1-40D22434A085}" destId="{A82A7389-B89B-403B-A8FB-C57828263A09}" srcOrd="0" destOrd="0" parTransId="{B16C6DDF-A312-426C-91E3-E7F903B27D53}" sibTransId="{6B9A1A37-4B5A-4026-B950-DA74ED79DA16}"/>
    <dgm:cxn modelId="{9058F514-43E9-47C9-98A2-61E1F1B99BCC}" type="presOf" srcId="{37787739-46C4-484E-89B3-4943BC42C8E3}" destId="{6EF5A5BA-0802-4918-A616-7C199DEF9ACE}" srcOrd="0" destOrd="0" presId="urn:microsoft.com/office/officeart/2005/8/layout/hierarchy6"/>
    <dgm:cxn modelId="{F459CF16-618D-467E-A374-A41C46A48AB5}" type="presOf" srcId="{7D6EAA05-3D81-411D-BAD2-87986AC2F53A}" destId="{189C974D-A24E-4AB3-B15C-7BB0D926D62D}" srcOrd="0" destOrd="0" presId="urn:microsoft.com/office/officeart/2005/8/layout/hierarchy6"/>
    <dgm:cxn modelId="{4647D219-FA63-479F-BFC4-15DE75E5D3E7}" type="presOf" srcId="{DCD01E7C-1698-45C7-804B-C59540CB8C2E}" destId="{34B4B0FA-4FD1-4570-87D6-7C562EC7E581}" srcOrd="0" destOrd="0" presId="urn:microsoft.com/office/officeart/2005/8/layout/hierarchy6"/>
    <dgm:cxn modelId="{0E6F531B-74F5-47BB-8925-8924E1DB1197}" type="presOf" srcId="{F06BAEB0-3A6E-4BBD-B40A-1F59CB4C71FE}" destId="{FDEF1FC1-B8A8-4367-A137-07971C1D8259}" srcOrd="0" destOrd="0" presId="urn:microsoft.com/office/officeart/2005/8/layout/hierarchy6"/>
    <dgm:cxn modelId="{8C313E1C-22F4-409C-BD9B-38D0E2BA9070}" type="presOf" srcId="{5F7CD1CA-B911-4A52-B687-718764F6CE83}" destId="{04C8BAA5-0D54-4AE9-BC78-9C1215B016EB}" srcOrd="0" destOrd="0" presId="urn:microsoft.com/office/officeart/2005/8/layout/hierarchy6"/>
    <dgm:cxn modelId="{DDC97A1C-1A0A-48C5-808E-328FF99EB3D9}" type="presOf" srcId="{EA803EE9-E424-4DB0-9236-B211E334FCFD}" destId="{39766234-1F36-4E18-AE06-5E948E26FE70}" srcOrd="0" destOrd="0" presId="urn:microsoft.com/office/officeart/2005/8/layout/hierarchy6"/>
    <dgm:cxn modelId="{7BCA7E1C-6BC3-461F-A1DC-C88A0A3CAB18}" srcId="{1CD75821-CE21-4B12-8AB7-F828E1491F76}" destId="{DDB55AA7-82C4-455C-9FE0-28ACB3606BCC}" srcOrd="0" destOrd="0" parTransId="{4FC21FAE-8532-4652-89E6-E9A91AE10D3A}" sibTransId="{63D8CEA5-5A0D-42AC-B6FB-CA0160993CF4}"/>
    <dgm:cxn modelId="{89FE721F-CB86-4B63-870B-22534639092C}" type="presOf" srcId="{B93309AD-F9FB-498E-ACDC-AFC8BAF4BF3A}" destId="{9205B1B4-3939-4444-B884-F420531E0900}" srcOrd="0" destOrd="0" presId="urn:microsoft.com/office/officeart/2005/8/layout/hierarchy6"/>
    <dgm:cxn modelId="{AEC56F20-C8D6-46C3-877C-2A22D46AD8DC}" type="presOf" srcId="{4868992D-DB2B-4072-8F68-2DC5969D9AA7}" destId="{62C65344-3804-478A-BE9B-34D50583A578}" srcOrd="0" destOrd="0" presId="urn:microsoft.com/office/officeart/2005/8/layout/hierarchy6"/>
    <dgm:cxn modelId="{D6DF8020-3833-4DEE-9C02-2BA09016B67F}" type="presOf" srcId="{97B27793-6AC8-40BD-985E-9B05865D9761}" destId="{7E295565-3719-42AA-9A26-F9767C2D6E76}" srcOrd="0" destOrd="0" presId="urn:microsoft.com/office/officeart/2005/8/layout/hierarchy6"/>
    <dgm:cxn modelId="{0DC6BF24-C1F6-4E8D-BE18-9A2AB3809B89}" srcId="{A1CC85FB-66E5-486D-A347-9DF1B5A03474}" destId="{89FA28E0-8C4C-413E-8886-939FCC9435F2}" srcOrd="0" destOrd="0" parTransId="{5D94822B-01B5-4276-BED9-7C09E8050FB9}" sibTransId="{0AA0B0D5-6F68-489F-816C-20C14DE39939}"/>
    <dgm:cxn modelId="{B00FE029-4E52-472F-BB2A-69E7808B6781}" type="presOf" srcId="{F9027C9F-6BD7-4F03-98B8-52E7D4FC2944}" destId="{1ED86128-441F-4FA9-A19A-66BCCF46F057}" srcOrd="0" destOrd="0" presId="urn:microsoft.com/office/officeart/2005/8/layout/hierarchy6"/>
    <dgm:cxn modelId="{345A912A-7B12-4716-8514-9C6115916517}" type="presOf" srcId="{9269AD9D-0101-4BAE-BDAD-274CA90B1684}" destId="{6E451973-9F17-403C-B37C-FA238E502B3E}" srcOrd="0" destOrd="0" presId="urn:microsoft.com/office/officeart/2005/8/layout/hierarchy6"/>
    <dgm:cxn modelId="{8B178E2B-8DD7-41C5-9B21-DF6ECC20F75D}" type="presOf" srcId="{FDD462D5-9674-4B4C-B010-C03887970415}" destId="{41D2A419-AA55-467C-8AB0-85CF0838FAA2}" srcOrd="0" destOrd="0" presId="urn:microsoft.com/office/officeart/2005/8/layout/hierarchy6"/>
    <dgm:cxn modelId="{430A902E-6926-43CC-AD52-3EDDD04A7805}" type="presOf" srcId="{1FA64B37-6F33-49B2-A5E6-33E73AECDF7B}" destId="{1969F00E-AEB0-476E-BA28-BDFA392C25D6}" srcOrd="0" destOrd="0" presId="urn:microsoft.com/office/officeart/2005/8/layout/hierarchy6"/>
    <dgm:cxn modelId="{B670F82E-6ACD-489C-AE15-C9A9099B16DC}" type="presOf" srcId="{A31BBE43-A928-46E1-A58F-91A562A361AF}" destId="{F4631F4A-7B7E-45A3-A8B7-98DEAA87953A}" srcOrd="0" destOrd="0" presId="urn:microsoft.com/office/officeart/2005/8/layout/hierarchy6"/>
    <dgm:cxn modelId="{D757472F-F170-4C35-ACBD-888C73989C81}" srcId="{F06BAEB0-3A6E-4BBD-B40A-1F59CB4C71FE}" destId="{254F54C9-EBB1-4E39-A1F7-6159CBF33D9B}" srcOrd="0" destOrd="0" parTransId="{B93309AD-F9FB-498E-ACDC-AFC8BAF4BF3A}" sibTransId="{07C3192E-7AA7-4344-9397-88D8A1D5FEA5}"/>
    <dgm:cxn modelId="{F9A66630-8D7C-442E-B579-673FCED5256F}" srcId="{A31BBE43-A928-46E1-A58F-91A562A361AF}" destId="{768C7C17-BF84-4B01-A701-F752A3918605}" srcOrd="0" destOrd="0" parTransId="{33979C82-945A-4554-B460-6BDDF6F80E40}" sibTransId="{FBF113C6-93F7-4390-9EC8-D5286A95EC0A}"/>
    <dgm:cxn modelId="{1D621731-6EE1-41C6-B8A9-0D7D1F96403C}" type="presOf" srcId="{768C7C17-BF84-4B01-A701-F752A3918605}" destId="{3EE077EE-2B4E-4A61-8874-D8759913C8B6}" srcOrd="0" destOrd="0" presId="urn:microsoft.com/office/officeart/2005/8/layout/hierarchy6"/>
    <dgm:cxn modelId="{83826B33-BD04-4847-B79F-DB48B978A733}" type="presOf" srcId="{E116CBA4-8A44-4E7A-A98C-E28611B67C1F}" destId="{336AFA66-6596-4EB4-B66A-A146ED62731C}" srcOrd="0" destOrd="0" presId="urn:microsoft.com/office/officeart/2005/8/layout/hierarchy6"/>
    <dgm:cxn modelId="{1C3FA735-C9DE-4D04-98E0-D70B10646D55}" type="presOf" srcId="{C36DAD22-A446-4477-A96F-FFA449A47AB0}" destId="{36FF4C3F-B65D-4849-8E93-DF3FFD91ED92}" srcOrd="0" destOrd="0" presId="urn:microsoft.com/office/officeart/2005/8/layout/hierarchy6"/>
    <dgm:cxn modelId="{F1482438-7266-4A3A-955A-FF6353E310D8}" type="presOf" srcId="{AFBB294E-E286-44D4-BEE0-EAA45E4DEDE0}" destId="{3482B47F-79B7-487D-94D8-FC8BA9AAB3C9}" srcOrd="0" destOrd="0" presId="urn:microsoft.com/office/officeart/2005/8/layout/hierarchy6"/>
    <dgm:cxn modelId="{C32D4738-99AA-4BFD-AA7A-B8E37A33B883}" type="presOf" srcId="{55F788AE-78E8-4859-9DE1-5C9E3C805D79}" destId="{4D1D8897-9FC5-49B9-9FE1-D390A825F433}" srcOrd="0" destOrd="0" presId="urn:microsoft.com/office/officeart/2005/8/layout/hierarchy6"/>
    <dgm:cxn modelId="{3DB0B438-B703-4B49-AA8B-3AF86A2619D1}" type="presOf" srcId="{254F54C9-EBB1-4E39-A1F7-6159CBF33D9B}" destId="{0E838B70-F0CB-4A86-9EB4-BCC988813F2C}" srcOrd="0" destOrd="0" presId="urn:microsoft.com/office/officeart/2005/8/layout/hierarchy6"/>
    <dgm:cxn modelId="{36A7E338-2E26-4E3E-8120-B0FA16671516}" type="presOf" srcId="{6B42A532-AA98-4A94-ACBD-09EBCC1D1E9E}" destId="{C80276AA-F594-4E4A-9932-66CE2967F1D5}" srcOrd="0" destOrd="0" presId="urn:microsoft.com/office/officeart/2005/8/layout/hierarchy6"/>
    <dgm:cxn modelId="{B104653A-082C-4F45-9711-472DC702111B}" type="presOf" srcId="{3995F8C5-D150-4A78-96AB-63178C84CAF3}" destId="{CBE0BA30-FBED-4643-BC8F-D49AA4305EDE}" srcOrd="0" destOrd="0" presId="urn:microsoft.com/office/officeart/2005/8/layout/hierarchy6"/>
    <dgm:cxn modelId="{02E8523B-0BE0-4941-B9AB-AF7740533B18}" srcId="{4868992D-DB2B-4072-8F68-2DC5969D9AA7}" destId="{CE7BD4D7-4BA2-489E-A964-C9155193376E}" srcOrd="0" destOrd="0" parTransId="{39085550-4A34-4704-B512-3969143F305C}" sibTransId="{81C5E603-5959-41E6-904D-AFB88E31F367}"/>
    <dgm:cxn modelId="{719F5C40-105D-4036-A2FF-CA119CDA6CC4}" type="presOf" srcId="{5C3F4DCF-F1F6-4434-A61F-A2E8DD1A1392}" destId="{C50BB267-F2A0-4368-8E34-0A03A1DC4910}" srcOrd="0" destOrd="0" presId="urn:microsoft.com/office/officeart/2005/8/layout/hierarchy6"/>
    <dgm:cxn modelId="{545AAC5B-188B-464F-9434-A2052D201C1C}" type="presOf" srcId="{B06E3A41-41C1-422F-9C91-76907B2957FC}" destId="{29E06667-7FF0-4D8A-BC26-625066405FF6}" srcOrd="0" destOrd="0" presId="urn:microsoft.com/office/officeart/2005/8/layout/hierarchy6"/>
    <dgm:cxn modelId="{75AD205D-75ED-49DE-826A-7CDFAEAB9F7B}" type="presOf" srcId="{491560CF-3C12-4E52-8271-6E9316D09634}" destId="{74874F6A-69A1-4811-86A5-9B4604EEC644}" srcOrd="0" destOrd="0" presId="urn:microsoft.com/office/officeart/2005/8/layout/hierarchy6"/>
    <dgm:cxn modelId="{CC445F5D-810B-4AC9-A5D9-68719DBB5650}" srcId="{E450B9F5-8C45-4820-8070-9DD12C44243B}" destId="{F9027C9F-6BD7-4F03-98B8-52E7D4FC2944}" srcOrd="2" destOrd="0" parTransId="{6B42A532-AA98-4A94-ACBD-09EBCC1D1E9E}" sibTransId="{8913F403-6636-4097-BFAA-F39B84FCA7EE}"/>
    <dgm:cxn modelId="{73720F45-EA4E-438C-8A63-3D07DB9CD4C0}" type="presOf" srcId="{CD1AAC08-E8EC-418F-A299-58A461241CDF}" destId="{4DF291A8-3376-4DAF-BB64-D460D9D5ECA6}" srcOrd="0" destOrd="0" presId="urn:microsoft.com/office/officeart/2005/8/layout/hierarchy6"/>
    <dgm:cxn modelId="{6F1A7867-9EEF-45E9-8D50-9543591CB9F2}" srcId="{1FA64B37-6F33-49B2-A5E6-33E73AECDF7B}" destId="{0BB366F7-1A56-4E0E-9463-34BCCF5B72A1}" srcOrd="0" destOrd="0" parTransId="{88646102-26E0-469E-8E7C-EC0F88BE5782}" sibTransId="{A9EAF4F7-E6A4-4091-A880-A0E1C14BB47C}"/>
    <dgm:cxn modelId="{658C4E69-B53A-4AE6-98D1-6287025A35A3}" type="presOf" srcId="{C7C819B3-04FB-44AD-A443-99B44D4A62B4}" destId="{A43CF055-5911-4104-9A8D-B7604E31AE68}" srcOrd="0" destOrd="0" presId="urn:microsoft.com/office/officeart/2005/8/layout/hierarchy6"/>
    <dgm:cxn modelId="{89B0076A-A50C-4435-8038-56EDAB0F93D7}" srcId="{91405019-F7B2-4944-901D-A5617D425204}" destId="{B06E3A41-41C1-422F-9C91-76907B2957FC}" srcOrd="0" destOrd="0" parTransId="{2DC04DD0-9D8D-4779-AC3F-565010DDC68A}" sibTransId="{F51B8782-BDBF-4F46-9968-7F84B39393AE}"/>
    <dgm:cxn modelId="{B054284A-3F4E-48D7-8BB1-1902B003D614}" srcId="{8CF95966-7978-48C8-9B5C-23D6AD3B1B8D}" destId="{A1CC85FB-66E5-486D-A347-9DF1B5A03474}" srcOrd="0" destOrd="0" parTransId="{8672FC98-7E70-4BA1-AB7D-9443DA4285E8}" sibTransId="{00AAEF7E-32CF-434E-B48A-9BCFBCD0502E}"/>
    <dgm:cxn modelId="{2FC73B6B-A08D-456F-B503-4FDD70B59E04}" srcId="{C32E6320-820F-4453-A017-58DBCFA64CA9}" destId="{97B27793-6AC8-40BD-985E-9B05865D9761}" srcOrd="0" destOrd="0" parTransId="{95C049A7-93C7-4309-9C88-E9F6C79E3D8F}" sibTransId="{BF1E4741-2813-4933-A323-16AF9D4D10FC}"/>
    <dgm:cxn modelId="{7E24736B-04F6-4E3D-A2A6-7FDA1807229E}" type="presOf" srcId="{88646102-26E0-469E-8E7C-EC0F88BE5782}" destId="{F436EBF2-5371-418A-BE36-9E72C9B034AA}" srcOrd="0" destOrd="0" presId="urn:microsoft.com/office/officeart/2005/8/layout/hierarchy6"/>
    <dgm:cxn modelId="{E1F2764B-7C79-4DF6-8315-16E9E309F786}" type="presOf" srcId="{9083ABC1-3037-4916-A1A4-993D9B9BF11F}" destId="{8DB773D2-1F3E-4564-B945-8D638A44626B}" srcOrd="0" destOrd="0" presId="urn:microsoft.com/office/officeart/2005/8/layout/hierarchy6"/>
    <dgm:cxn modelId="{BA610F4D-2B76-4C75-B05E-CDDF15D7D54B}" srcId="{0F168EA9-0042-4B99-8005-D30118A53740}" destId="{1CD75821-CE21-4B12-8AB7-F828E1491F76}" srcOrd="0" destOrd="0" parTransId="{F3D66439-14DB-42C2-B248-33E1132127FE}" sibTransId="{3D6C880A-2AE6-43CB-8E97-2E74B03428A3}"/>
    <dgm:cxn modelId="{5975CC4D-8F85-4831-A11C-650229A5B0EA}" type="presOf" srcId="{681ADC59-8565-45E3-8C10-423C638811CC}" destId="{2994E663-4365-4BA0-957D-2022741ABE1E}" srcOrd="0" destOrd="0" presId="urn:microsoft.com/office/officeart/2005/8/layout/hierarchy6"/>
    <dgm:cxn modelId="{48F0C24E-E4B4-417B-BE90-BF22DD849CD1}" srcId="{E450B9F5-8C45-4820-8070-9DD12C44243B}" destId="{B09D635D-D3CD-472E-91B0-0D66FDA01FA4}" srcOrd="3" destOrd="0" parTransId="{383F8B9A-BEB4-4981-8A21-5BDD046D4F5A}" sibTransId="{2F4BF95F-0B58-42E0-9A20-8BF58D8327F7}"/>
    <dgm:cxn modelId="{660C1970-6387-488D-8775-802D6F6A5D94}" type="presOf" srcId="{CE7BD4D7-4BA2-489E-A964-C9155193376E}" destId="{14759EED-8D7A-4456-8DFA-9C52EA55D72C}" srcOrd="0" destOrd="0" presId="urn:microsoft.com/office/officeart/2005/8/layout/hierarchy6"/>
    <dgm:cxn modelId="{A5151C70-4E79-4F2B-ADCB-75699EEEC857}" type="presOf" srcId="{3BBE15C2-2EA3-4895-8B2C-00C0EEBD7508}" destId="{A8AA46B2-24D9-44E2-8F72-7DC2475F3F41}" srcOrd="0" destOrd="0" presId="urn:microsoft.com/office/officeart/2005/8/layout/hierarchy6"/>
    <dgm:cxn modelId="{244C2A51-0863-44A5-AA4C-2F0C282F33B5}" type="presOf" srcId="{383F8B9A-BEB4-4981-8A21-5BDD046D4F5A}" destId="{96AD137D-4E9A-4317-A285-59D0C73914B2}" srcOrd="0" destOrd="0" presId="urn:microsoft.com/office/officeart/2005/8/layout/hierarchy6"/>
    <dgm:cxn modelId="{69CF7E52-41BB-4D1E-B48D-F4FD5E610283}" type="presOf" srcId="{2A6ED2A0-9F95-4826-A67C-5046BDE20E70}" destId="{45EC4C99-78EB-480C-AECD-63DD0EA3CB6B}" srcOrd="0" destOrd="0" presId="urn:microsoft.com/office/officeart/2005/8/layout/hierarchy6"/>
    <dgm:cxn modelId="{9AD92673-3823-4FDE-A7E0-C09624152F41}" srcId="{D9FDB72E-2BC6-44CC-8673-5C819FA33028}" destId="{96DFCF1C-A83F-4721-A054-5FA694032CB0}" srcOrd="0" destOrd="0" parTransId="{C032E757-41AF-468A-9DF4-3EB8681BDA08}" sibTransId="{6323A1E6-6759-4882-BF04-B34D2A4160D7}"/>
    <dgm:cxn modelId="{E730BA55-224C-40C0-A0AE-CA640BDD788A}" type="presOf" srcId="{09BA00C6-EF16-43B2-88DB-569327F3A1A0}" destId="{D8F18748-A0CF-4EF3-9C31-4AAB780BE293}" srcOrd="0" destOrd="0" presId="urn:microsoft.com/office/officeart/2005/8/layout/hierarchy6"/>
    <dgm:cxn modelId="{0989BD57-9EBB-46B6-B172-ABFBC3F691E4}" srcId="{F270F2A2-22D2-4E63-AA8D-8D0412A5A548}" destId="{0933CB66-F3FF-48E8-8EE8-0B263CA98E45}" srcOrd="0" destOrd="0" parTransId="{FDD462D5-9674-4B4C-B010-C03887970415}" sibTransId="{7215867C-9611-47D1-8DFF-54DF5005F4DA}"/>
    <dgm:cxn modelId="{9343EA57-0F4E-45BE-8110-B664B878027D}" srcId="{DA535924-1DA5-4DAA-9188-38A6861CDBDF}" destId="{BB37DDBF-8123-4742-9B01-C92155B75CDD}" srcOrd="0" destOrd="0" parTransId="{5C3F4DCF-F1F6-4434-A61F-A2E8DD1A1392}" sibTransId="{0AEB6BD9-B839-4700-9A69-019EA7427998}"/>
    <dgm:cxn modelId="{3D13D959-58CF-436A-B40C-D3713F5C68AD}" type="presOf" srcId="{B09D635D-D3CD-472E-91B0-0D66FDA01FA4}" destId="{95A55833-724C-4FBA-839E-7B3FC6FA9F43}" srcOrd="0" destOrd="0" presId="urn:microsoft.com/office/officeart/2005/8/layout/hierarchy6"/>
    <dgm:cxn modelId="{B509AB7B-6949-45C0-A448-AB7552A72DF2}" type="presOf" srcId="{4FC21FAE-8532-4652-89E6-E9A91AE10D3A}" destId="{75709C7B-6F24-4EA4-948F-BEC093B2ACD7}" srcOrd="0" destOrd="0" presId="urn:microsoft.com/office/officeart/2005/8/layout/hierarchy6"/>
    <dgm:cxn modelId="{A4BE4082-2543-484C-8637-2E37D1BD52D7}" type="presOf" srcId="{0BB366F7-1A56-4E0E-9463-34BCCF5B72A1}" destId="{2473F640-0850-46FB-B03A-819BEF4D0904}" srcOrd="0" destOrd="0" presId="urn:microsoft.com/office/officeart/2005/8/layout/hierarchy6"/>
    <dgm:cxn modelId="{7B7EBF83-8F68-4A7C-8CB8-D605317BF226}" type="presOf" srcId="{97B7A69E-69FD-421E-AF84-915046766EF5}" destId="{320BFFC2-C15D-4EB7-8196-5FC0DBEA09B1}" srcOrd="0" destOrd="0" presId="urn:microsoft.com/office/officeart/2005/8/layout/hierarchy6"/>
    <dgm:cxn modelId="{C2FC5289-BC26-4648-BFD3-85D95FC18947}" type="presOf" srcId="{F270F2A2-22D2-4E63-AA8D-8D0412A5A548}" destId="{F11E8B5E-DE73-4EE7-85AD-0748048FEDAA}" srcOrd="0" destOrd="0" presId="urn:microsoft.com/office/officeart/2005/8/layout/hierarchy6"/>
    <dgm:cxn modelId="{C7E0FF89-70E8-4D71-918A-75EC334E05A1}" type="presOf" srcId="{0933CB66-F3FF-48E8-8EE8-0B263CA98E45}" destId="{6DB1DE68-844A-490D-85C1-FE75CEF3464B}" srcOrd="0" destOrd="0" presId="urn:microsoft.com/office/officeart/2005/8/layout/hierarchy6"/>
    <dgm:cxn modelId="{428F0F8A-89E2-4EAC-AC92-7641FFD904FF}" type="presOf" srcId="{96DFCF1C-A83F-4721-A054-5FA694032CB0}" destId="{9A87BD75-C3B7-4536-A59D-DF260363CB3E}" srcOrd="0" destOrd="0" presId="urn:microsoft.com/office/officeart/2005/8/layout/hierarchy6"/>
    <dgm:cxn modelId="{3C42F48B-0AEB-4CB9-A6B0-A66B84559D75}" type="presOf" srcId="{BB37DDBF-8123-4742-9B01-C92155B75CDD}" destId="{BEB7B4BF-59A1-4380-A0CC-B70ED80E5C06}" srcOrd="0" destOrd="0" presId="urn:microsoft.com/office/officeart/2005/8/layout/hierarchy6"/>
    <dgm:cxn modelId="{3D5C7D91-FB0A-4C50-BD3A-1A8E5C6E01F4}" type="presOf" srcId="{8672FC98-7E70-4BA1-AB7D-9443DA4285E8}" destId="{C89996F9-4F15-4D25-9982-D266EEB80687}" srcOrd="0" destOrd="0" presId="urn:microsoft.com/office/officeart/2005/8/layout/hierarchy6"/>
    <dgm:cxn modelId="{07E76D95-E805-466A-9E37-45862D47B70C}" type="presOf" srcId="{4BE05DB6-1E52-45CA-8AAD-D53EF2F69B1F}" destId="{5FEEF538-E67B-4028-8B0E-DDA4603AC766}" srcOrd="0" destOrd="0" presId="urn:microsoft.com/office/officeart/2005/8/layout/hierarchy6"/>
    <dgm:cxn modelId="{82411696-4D2D-4255-AA0F-E4E9BD7003AC}" srcId="{4BE05DB6-1E52-45CA-8AAD-D53EF2F69B1F}" destId="{D25E6585-6E4A-46AC-A7A1-895EB22F5C66}" srcOrd="0" destOrd="0" parTransId="{2A6ED2A0-9F95-4826-A67C-5046BDE20E70}" sibTransId="{DB23EFFC-08F2-4288-8EB1-7591135DA39A}"/>
    <dgm:cxn modelId="{FC5C9996-4839-4C8D-90E3-CD047E6C90C8}" type="presOf" srcId="{216CF801-9E26-4A0E-8BA8-AA1A27C165B7}" destId="{EB8D5EDB-DFD3-4025-907E-394578FFAE1C}" srcOrd="0" destOrd="0" presId="urn:microsoft.com/office/officeart/2005/8/layout/hierarchy6"/>
    <dgm:cxn modelId="{C1C4C296-418D-4B6B-A6DF-717999E8F23E}" type="presOf" srcId="{FFA94C06-13E6-4874-91A1-7AED5748E47B}" destId="{DD46DCC5-7570-40D5-A659-12E8C044C4CD}" srcOrd="0" destOrd="0" presId="urn:microsoft.com/office/officeart/2005/8/layout/hierarchy6"/>
    <dgm:cxn modelId="{75925E98-4DD4-4E4E-91ED-60CA32E6D0B8}" type="presOf" srcId="{39085550-4A34-4704-B512-3969143F305C}" destId="{97E1931E-D6F3-4C7A-BCA8-F6F87AA0A8D3}" srcOrd="0" destOrd="0" presId="urn:microsoft.com/office/officeart/2005/8/layout/hierarchy6"/>
    <dgm:cxn modelId="{6A4CB698-F135-4319-B07E-4C867283843F}" srcId="{167419A0-00FE-4C5C-9EFB-281056CA302B}" destId="{8CF95966-7978-48C8-9B5C-23D6AD3B1B8D}" srcOrd="0" destOrd="0" parTransId="{FFA94C06-13E6-4874-91A1-7AED5748E47B}" sibTransId="{5EF148AD-8452-4AC0-A0E6-9E059FA76222}"/>
    <dgm:cxn modelId="{99DE1C99-E0DF-4B4D-AE74-4C1F48F7F719}" srcId="{E450B9F5-8C45-4820-8070-9DD12C44243B}" destId="{C32E6320-820F-4453-A017-58DBCFA64CA9}" srcOrd="5" destOrd="0" parTransId="{3E63D0C9-E210-473F-96EB-D3FDBFD980FC}" sibTransId="{42EFF4B7-0ECF-44F3-917E-E97FE6F724A0}"/>
    <dgm:cxn modelId="{2FB2E29A-EF1F-452F-9819-32E8A25365EE}" srcId="{7D6EAA05-3D81-411D-BAD2-87986AC2F53A}" destId="{DCD01E7C-1698-45C7-804B-C59540CB8C2E}" srcOrd="0" destOrd="0" parTransId="{C7C819B3-04FB-44AD-A443-99B44D4A62B4}" sibTransId="{78E80D57-CB38-420E-95EB-2A414E794E78}"/>
    <dgm:cxn modelId="{22F7589B-A8CD-4E3F-9B85-1CCF37DD8EBD}" type="presOf" srcId="{A1CC85FB-66E5-486D-A347-9DF1B5A03474}" destId="{8BB39AE4-E48F-47BC-860A-2EDC578EDD1D}" srcOrd="0" destOrd="0" presId="urn:microsoft.com/office/officeart/2005/8/layout/hierarchy6"/>
    <dgm:cxn modelId="{26A3369E-930F-45D8-9401-621547914224}" type="presOf" srcId="{C32E6320-820F-4453-A017-58DBCFA64CA9}" destId="{4EE0D970-BBDC-45C8-94C1-ACEC3D292730}" srcOrd="0" destOrd="0" presId="urn:microsoft.com/office/officeart/2005/8/layout/hierarchy6"/>
    <dgm:cxn modelId="{DFB5529F-EB7B-4FED-8BAA-A123155F6CDA}" srcId="{768C7C17-BF84-4B01-A701-F752A3918605}" destId="{4868992D-DB2B-4072-8F68-2DC5969D9AA7}" srcOrd="0" destOrd="0" parTransId="{37787739-46C4-484E-89B3-4943BC42C8E3}" sibTransId="{5B039CDC-5BBD-41A8-A872-3C0BB2FB3798}"/>
    <dgm:cxn modelId="{7420EF9F-0D8B-40A3-8726-BD286D5EAC10}" type="presOf" srcId="{167419A0-00FE-4C5C-9EFB-281056CA302B}" destId="{8C76F86C-DB83-428B-BA0C-89BDEEEF45D5}" srcOrd="0" destOrd="0" presId="urn:microsoft.com/office/officeart/2005/8/layout/hierarchy6"/>
    <dgm:cxn modelId="{1D53FCA0-D98D-4EDF-935E-CB65B02D8F9A}" type="presOf" srcId="{DDB55AA7-82C4-455C-9FE0-28ACB3606BCC}" destId="{FAAD2EE6-C02A-4BF3-BEAA-0D20DC210302}" srcOrd="0" destOrd="0" presId="urn:microsoft.com/office/officeart/2005/8/layout/hierarchy6"/>
    <dgm:cxn modelId="{9F8CEBA2-E4F2-4191-A375-1F0036FFEDC1}" srcId="{B09D635D-D3CD-472E-91B0-0D66FDA01FA4}" destId="{491560CF-3C12-4E52-8271-6E9316D09634}" srcOrd="0" destOrd="0" parTransId="{AFBB294E-E286-44D4-BEE0-EAA45E4DEDE0}" sibTransId="{E06982FB-6311-42DF-8FF2-3645C75FE8A8}"/>
    <dgm:cxn modelId="{CF167AA4-BA62-4A3D-9C72-9C43B7E5F370}" type="presOf" srcId="{D25E6585-6E4A-46AC-A7A1-895EB22F5C66}" destId="{20794163-0ED6-4E78-82EC-37DBB3692A3D}" srcOrd="0" destOrd="0" presId="urn:microsoft.com/office/officeart/2005/8/layout/hierarchy6"/>
    <dgm:cxn modelId="{923FB8A5-7CE4-4681-9AD4-6940F68B0BCF}" type="presOf" srcId="{5C0F1DBE-5065-43BC-8DA1-6AED85D35B3E}" destId="{B4504E86-6929-464F-A7E5-94FC8C4E7043}" srcOrd="0" destOrd="0" presId="urn:microsoft.com/office/officeart/2005/8/layout/hierarchy6"/>
    <dgm:cxn modelId="{3247D3AA-E542-4CFA-AC6F-BA22BB26AAC5}" type="presOf" srcId="{F3D66439-14DB-42C2-B248-33E1132127FE}" destId="{C9E09252-F04B-47FE-96F5-CE0E0C407980}" srcOrd="0" destOrd="0" presId="urn:microsoft.com/office/officeart/2005/8/layout/hierarchy6"/>
    <dgm:cxn modelId="{32B78BAC-2024-42D1-A39D-70CE18B8BE88}" srcId="{CD1AAC08-E8EC-418F-A299-58A461241CDF}" destId="{F06BAEB0-3A6E-4BBD-B40A-1F59CB4C71FE}" srcOrd="0" destOrd="0" parTransId="{B914C179-690C-498E-BD30-31449F5D5B84}" sibTransId="{915BC66D-2394-4C84-9103-061EB5E07BC0}"/>
    <dgm:cxn modelId="{11CE90AE-59C3-4211-BA5E-FFDCF5C81926}" type="presOf" srcId="{89FA28E0-8C4C-413E-8886-939FCC9435F2}" destId="{A6D58F17-2562-4AE5-872A-50FAD5DF69EE}" srcOrd="0" destOrd="0" presId="urn:microsoft.com/office/officeart/2005/8/layout/hierarchy6"/>
    <dgm:cxn modelId="{698906B0-CCF9-459C-B112-F3F4CCE86C89}" type="presOf" srcId="{1EBE1DE2-CD88-4AF2-B7D2-A21CFDF9F657}" destId="{ABED925D-6E33-4E49-B3D3-E2182AE47291}" srcOrd="0" destOrd="0" presId="urn:microsoft.com/office/officeart/2005/8/layout/hierarchy6"/>
    <dgm:cxn modelId="{C60747B0-8CEE-428E-8304-ADE539DBF7E7}" type="presOf" srcId="{A82A7389-B89B-403B-A8FB-C57828263A09}" destId="{08D52D46-4C2C-4FAE-B3D9-67177B94CABB}" srcOrd="0" destOrd="0" presId="urn:microsoft.com/office/officeart/2005/8/layout/hierarchy6"/>
    <dgm:cxn modelId="{0280BAB1-FFB3-4042-8230-E603A0C5DEA4}" srcId="{491560CF-3C12-4E52-8271-6E9316D09634}" destId="{0F168EA9-0042-4B99-8005-D30118A53740}" srcOrd="0" destOrd="0" parTransId="{E116CBA4-8A44-4E7A-A98C-E28611B67C1F}" sibTransId="{BB9E7D04-1F51-4716-A0B9-EBFDC05F496C}"/>
    <dgm:cxn modelId="{62ECF4B6-907D-4EAB-8EDD-A782E4F1EBB0}" type="presOf" srcId="{8CF95966-7978-48C8-9B5C-23D6AD3B1B8D}" destId="{9DCADBCA-2A4D-4DBD-AD6B-544F0548EC3D}" srcOrd="0" destOrd="0" presId="urn:microsoft.com/office/officeart/2005/8/layout/hierarchy6"/>
    <dgm:cxn modelId="{EFEE4EB8-DC94-415B-AE62-25457026024C}" srcId="{3BBE15C2-2EA3-4895-8B2C-00C0EEBD7508}" destId="{E450B9F5-8C45-4820-8070-9DD12C44243B}" srcOrd="0" destOrd="0" parTransId="{C358F7F1-3B7C-4B44-B942-407504F3330B}" sibTransId="{DEDF9F31-EF46-48EE-9631-FBF7B7540B22}"/>
    <dgm:cxn modelId="{CC8BE1BA-C7FD-4DED-B823-64D69B15CF91}" type="presOf" srcId="{DA535924-1DA5-4DAA-9188-38A6861CDBDF}" destId="{9649BFAB-20F4-442D-8DC7-ECAE5CC8F5EF}" srcOrd="0" destOrd="0" presId="urn:microsoft.com/office/officeart/2005/8/layout/hierarchy6"/>
    <dgm:cxn modelId="{F54368BC-D181-4567-B0FB-7AA2739FA693}" srcId="{E450B9F5-8C45-4820-8070-9DD12C44243B}" destId="{91405019-F7B2-4944-901D-A5617D425204}" srcOrd="4" destOrd="0" parTransId="{B65F1CCC-827D-435D-8A29-A51050748A5A}" sibTransId="{A477A732-9CAD-4E11-AEE9-30A505FCBDA5}"/>
    <dgm:cxn modelId="{F3EA2BBF-FAE1-447D-BCD1-45E4CDA31E72}" srcId="{C36DAD22-A446-4477-A96F-FFA449A47AB0}" destId="{5F7CD1CA-B911-4A52-B687-718764F6CE83}" srcOrd="0" destOrd="0" parTransId="{1EBE1DE2-CD88-4AF2-B7D2-A21CFDF9F657}" sibTransId="{9C8C5654-589B-4868-8312-654D45AEAFD0}"/>
    <dgm:cxn modelId="{D75E07C1-2105-46DB-812F-61A5578785D3}" type="presOf" srcId="{3E63D0C9-E210-473F-96EB-D3FDBFD980FC}" destId="{F3BB1414-6204-4AF3-A0B5-B302B2302608}" srcOrd="0" destOrd="0" presId="urn:microsoft.com/office/officeart/2005/8/layout/hierarchy6"/>
    <dgm:cxn modelId="{D09419C5-5FC0-4E75-A887-85537EAD840C}" type="presOf" srcId="{89811B50-7C80-4FD4-A7DB-77D0E523E946}" destId="{96B4BE0B-B0DC-404E-83E5-DDF33E8392E4}" srcOrd="0" destOrd="0" presId="urn:microsoft.com/office/officeart/2005/8/layout/hierarchy6"/>
    <dgm:cxn modelId="{D714ECC7-5527-4899-B4EE-036F6027810F}" type="presOf" srcId="{C032E757-41AF-468A-9DF4-3EB8681BDA08}" destId="{CD40D529-F0D8-4FDC-A837-B69484A11724}" srcOrd="0" destOrd="0" presId="urn:microsoft.com/office/officeart/2005/8/layout/hierarchy6"/>
    <dgm:cxn modelId="{0D556DCA-5B84-4E2C-B9B9-1D3D75F750B8}" type="presOf" srcId="{2435267D-F97F-4C87-ACFF-C153F2160592}" destId="{AAB9AA3E-4A77-4C5F-8D52-CDABDE405DB4}" srcOrd="0" destOrd="0" presId="urn:microsoft.com/office/officeart/2005/8/layout/hierarchy6"/>
    <dgm:cxn modelId="{175499CC-7D30-4F4F-B4BC-B717466974DB}" srcId="{E450B9F5-8C45-4820-8070-9DD12C44243B}" destId="{A31BBE43-A928-46E1-A58F-91A562A361AF}" srcOrd="1" destOrd="0" parTransId="{2435267D-F97F-4C87-ACFF-C153F2160592}" sibTransId="{BA1FF6ED-6E21-4890-A364-64970C10E7E1}"/>
    <dgm:cxn modelId="{7FFDB0CD-9D4E-416D-946A-3637BD88316F}" srcId="{DDB55AA7-82C4-455C-9FE0-28ACB3606BCC}" destId="{4BE05DB6-1E52-45CA-8AAD-D53EF2F69B1F}" srcOrd="0" destOrd="0" parTransId="{49FCA455-2BC1-4465-9286-77A6DA8EB673}" sibTransId="{D1F0FF2A-5D11-40D5-A435-A78CE3783320}"/>
    <dgm:cxn modelId="{C8E329D1-D9EA-44EB-853D-6E61D3908973}" type="presOf" srcId="{CD53E940-C7CE-465A-B449-1C67594F5FB1}" destId="{044F6606-8DB7-45AD-AB52-E3A28F93A66C}" srcOrd="0" destOrd="0" presId="urn:microsoft.com/office/officeart/2005/8/layout/hierarchy6"/>
    <dgm:cxn modelId="{FB3A0ED2-1202-47AD-83E5-11FD4E8144F1}" srcId="{96DFCF1C-A83F-4721-A054-5FA694032CB0}" destId="{F270F2A2-22D2-4E63-AA8D-8D0412A5A548}" srcOrd="0" destOrd="0" parTransId="{89811B50-7C80-4FD4-A7DB-77D0E523E946}" sibTransId="{C63CF9F8-4000-4161-9256-79A2BC0F05AA}"/>
    <dgm:cxn modelId="{9E857AD2-B3A9-45A6-9245-C574AFEDD771}" srcId="{F9027C9F-6BD7-4F03-98B8-52E7D4FC2944}" destId="{7D6EAA05-3D81-411D-BAD2-87986AC2F53A}" srcOrd="0" destOrd="0" parTransId="{EA803EE9-E424-4DB0-9236-B211E334FCFD}" sibTransId="{2FC8BC21-0BE4-4B29-ADDA-FAAB7DA9DA9B}"/>
    <dgm:cxn modelId="{4612DDD4-2AA4-4720-BBAF-5299643548DE}" type="presOf" srcId="{24D151F2-7370-4D3B-A921-C58499E701D0}" destId="{A1F0B81D-150A-4B4A-8F72-5BD53595628B}" srcOrd="0" destOrd="0" presId="urn:microsoft.com/office/officeart/2005/8/layout/hierarchy6"/>
    <dgm:cxn modelId="{106179D5-9052-4864-BB71-9687799B93EF}" srcId="{A82A7389-B89B-403B-A8FB-C57828263A09}" destId="{5C0F1DBE-5065-43BC-8DA1-6AED85D35B3E}" srcOrd="0" destOrd="0" parTransId="{3995F8C5-D150-4A78-96AB-63178C84CAF3}" sibTransId="{7FE942CC-912B-4617-BF24-3BC128F23A95}"/>
    <dgm:cxn modelId="{9EBE80D7-AB19-4B49-8C00-96A6401112BB}" srcId="{B06E3A41-41C1-422F-9C91-76907B2957FC}" destId="{D9FDB72E-2BC6-44CC-8673-5C819FA33028}" srcOrd="0" destOrd="0" parTransId="{CD53E940-C7CE-465A-B449-1C67594F5FB1}" sibTransId="{7BFB3000-F264-4413-AD01-6A1DA71F590A}"/>
    <dgm:cxn modelId="{54A5AED9-DF4F-476E-B296-44DA5CE52417}" srcId="{E450B9F5-8C45-4820-8070-9DD12C44243B}" destId="{167419A0-00FE-4C5C-9EFB-281056CA302B}" srcOrd="0" destOrd="0" parTransId="{468E29D4-A8C4-49F9-ACEC-0836E7845BC3}" sibTransId="{D0E75594-CCE9-4B5D-B519-62AC7078B237}"/>
    <dgm:cxn modelId="{4F624BDA-AD50-4770-93C8-1916AECB184B}" type="presOf" srcId="{49FCA455-2BC1-4465-9286-77A6DA8EB673}" destId="{A22D56A5-0CFA-45C4-9A07-16B5448BBA19}" srcOrd="0" destOrd="0" presId="urn:microsoft.com/office/officeart/2005/8/layout/hierarchy6"/>
    <dgm:cxn modelId="{B03BBFDA-8693-4372-A005-C2A56B8A520A}" type="presOf" srcId="{731FD33C-FDD1-449F-BDBC-900D2AC7435B}" destId="{0DF1720A-E8B1-4698-99B4-B2F7806CFA26}" srcOrd="0" destOrd="0" presId="urn:microsoft.com/office/officeart/2005/8/layout/hierarchy6"/>
    <dgm:cxn modelId="{A29F8FDC-06A7-4160-950F-BEFF11EBD0E6}" srcId="{5C0F1DBE-5065-43BC-8DA1-6AED85D35B3E}" destId="{216CF801-9E26-4A0E-8BA8-AA1A27C165B7}" srcOrd="0" destOrd="0" parTransId="{09BA00C6-EF16-43B2-88DB-569327F3A1A0}" sibTransId="{205856C6-E6BF-449F-A449-726200BB41C2}"/>
    <dgm:cxn modelId="{59F42FDF-5414-4C89-9E62-B54A7F661418}" type="presOf" srcId="{B914C179-690C-498E-BD30-31449F5D5B84}" destId="{BF61E909-4119-4E78-8687-CB214A3254F2}" srcOrd="0" destOrd="0" presId="urn:microsoft.com/office/officeart/2005/8/layout/hierarchy6"/>
    <dgm:cxn modelId="{BA2C81E1-4BD4-467E-A682-4E8AF03C8594}" type="presOf" srcId="{D9FDB72E-2BC6-44CC-8673-5C819FA33028}" destId="{16156191-396B-4621-BAB4-14D3A24D14DB}" srcOrd="0" destOrd="0" presId="urn:microsoft.com/office/officeart/2005/8/layout/hierarchy6"/>
    <dgm:cxn modelId="{B35089E1-E782-4B14-9FDC-94634E649D16}" type="presOf" srcId="{0F168EA9-0042-4B99-8005-D30118A53740}" destId="{B236371C-E9C9-43CA-A678-BCDFCF5DD45E}" srcOrd="0" destOrd="0" presId="urn:microsoft.com/office/officeart/2005/8/layout/hierarchy6"/>
    <dgm:cxn modelId="{82248BE6-9FB5-48DA-B183-399DA516F14B}" type="presOf" srcId="{95C049A7-93C7-4309-9C88-E9F6C79E3D8F}" destId="{712BB3B7-F882-4A3F-ACD7-EAF4EF11F02B}" srcOrd="0" destOrd="0" presId="urn:microsoft.com/office/officeart/2005/8/layout/hierarchy6"/>
    <dgm:cxn modelId="{E6E722E9-8131-456C-8287-47ED2FB37E28}" type="presOf" srcId="{B16C6DDF-A312-426C-91E3-E7F903B27D53}" destId="{A5C7FA7F-5AD1-4B25-8E41-12AA69ED37A6}" srcOrd="0" destOrd="0" presId="urn:microsoft.com/office/officeart/2005/8/layout/hierarchy6"/>
    <dgm:cxn modelId="{8D567CEA-4F57-41FB-85F6-5E295197FDF3}" type="presOf" srcId="{B65F1CCC-827D-435D-8A29-A51050748A5A}" destId="{103C6C0C-E262-4B29-82DB-6DDCF147F4B5}" srcOrd="0" destOrd="0" presId="urn:microsoft.com/office/officeart/2005/8/layout/hierarchy6"/>
    <dgm:cxn modelId="{627582EA-F6A5-490A-B206-F8C11876EB77}" type="presOf" srcId="{956B4135-4532-4C24-81B1-40D22434A085}" destId="{8310D322-6AFB-4C26-81E9-22C38E4CE3BC}" srcOrd="0" destOrd="0" presId="urn:microsoft.com/office/officeart/2005/8/layout/hierarchy6"/>
    <dgm:cxn modelId="{559EEDEA-07A7-4BDB-9D3D-FCC7E379D44E}" type="presOf" srcId="{33979C82-945A-4554-B460-6BDDF6F80E40}" destId="{D78A1AA8-EEE0-4C04-A1DF-76C7E8B20804}" srcOrd="0" destOrd="0" presId="urn:microsoft.com/office/officeart/2005/8/layout/hierarchy6"/>
    <dgm:cxn modelId="{319F0EEC-2BC1-4994-884D-47929ED8D260}" type="presOf" srcId="{468E29D4-A8C4-49F9-ACEC-0836E7845BC3}" destId="{6D4AC5E5-5FDD-4EDB-9CBC-A674BF3D7210}" srcOrd="0" destOrd="0" presId="urn:microsoft.com/office/officeart/2005/8/layout/hierarchy6"/>
    <dgm:cxn modelId="{04EFBBFB-AC1D-42C9-9F7F-187548DD8D53}" type="presOf" srcId="{2DC04DD0-9D8D-4779-AC3F-565010DDC68A}" destId="{63640460-2717-43C3-A90B-9336C39D128A}" srcOrd="0" destOrd="0" presId="urn:microsoft.com/office/officeart/2005/8/layout/hierarchy6"/>
    <dgm:cxn modelId="{78C53DFC-AE0D-4AD3-A0D0-9B1947B2334E}" type="presOf" srcId="{1CD75821-CE21-4B12-8AB7-F828E1491F76}" destId="{425CD2AB-4A38-4639-BBAB-3B532967C753}" srcOrd="0" destOrd="0" presId="urn:microsoft.com/office/officeart/2005/8/layout/hierarchy6"/>
    <dgm:cxn modelId="{067245FC-459A-4551-AE80-BD236965A3EA}" srcId="{E450B9F5-8C45-4820-8070-9DD12C44243B}" destId="{956B4135-4532-4C24-81B1-40D22434A085}" srcOrd="6" destOrd="0" parTransId="{9269AD9D-0101-4BAE-BDAD-274CA90B1684}" sibTransId="{77886098-0BD5-4029-B7A0-CAD6B0CB6421}"/>
    <dgm:cxn modelId="{FC2AF6FD-8C78-4641-AA8E-C0CEB8DD76DE}" type="presOf" srcId="{91405019-F7B2-4944-901D-A5617D425204}" destId="{DC1520D9-B6BB-4667-AEEB-022BF17D942F}" srcOrd="0" destOrd="0" presId="urn:microsoft.com/office/officeart/2005/8/layout/hierarchy6"/>
    <dgm:cxn modelId="{2D9815BD-2358-427D-8899-F5D93F522540}" type="presParOf" srcId="{A8AA46B2-24D9-44E2-8F72-7DC2475F3F41}" destId="{0EAFD03F-C79B-4051-B4AB-5F3DB83E5B60}" srcOrd="0" destOrd="0" presId="urn:microsoft.com/office/officeart/2005/8/layout/hierarchy6"/>
    <dgm:cxn modelId="{ABDD567A-CFBC-4903-A03C-88B8392B7E0C}" type="presParOf" srcId="{0EAFD03F-C79B-4051-B4AB-5F3DB83E5B60}" destId="{C6228523-45A5-4A4E-B051-8B5C63949F36}" srcOrd="0" destOrd="0" presId="urn:microsoft.com/office/officeart/2005/8/layout/hierarchy6"/>
    <dgm:cxn modelId="{11DB23F9-8789-40CF-B6B1-C9B01D094745}" type="presParOf" srcId="{C6228523-45A5-4A4E-B051-8B5C63949F36}" destId="{431F2F0A-3ED4-42DA-9C10-934605894D05}" srcOrd="0" destOrd="0" presId="urn:microsoft.com/office/officeart/2005/8/layout/hierarchy6"/>
    <dgm:cxn modelId="{C5A62E25-03E7-4B7D-9CF4-6AF699948939}" type="presParOf" srcId="{431F2F0A-3ED4-42DA-9C10-934605894D05}" destId="{F8464C73-7BE0-4A09-A9D5-3F46E1240978}" srcOrd="0" destOrd="0" presId="urn:microsoft.com/office/officeart/2005/8/layout/hierarchy6"/>
    <dgm:cxn modelId="{B49BEDD9-6397-4E79-A608-70A0E7F58230}" type="presParOf" srcId="{431F2F0A-3ED4-42DA-9C10-934605894D05}" destId="{0AA228D7-F69B-4BE9-90E5-3AFD9080057C}" srcOrd="1" destOrd="0" presId="urn:microsoft.com/office/officeart/2005/8/layout/hierarchy6"/>
    <dgm:cxn modelId="{D3654B0E-EAC4-4F0D-A7C8-D29401A0BE96}" type="presParOf" srcId="{0AA228D7-F69B-4BE9-90E5-3AFD9080057C}" destId="{6D4AC5E5-5FDD-4EDB-9CBC-A674BF3D7210}" srcOrd="0" destOrd="0" presId="urn:microsoft.com/office/officeart/2005/8/layout/hierarchy6"/>
    <dgm:cxn modelId="{3BE141A3-E57B-4C4A-8283-60CA4649F9B1}" type="presParOf" srcId="{0AA228D7-F69B-4BE9-90E5-3AFD9080057C}" destId="{62E4E177-535D-40D5-819B-1AEA1471CA7A}" srcOrd="1" destOrd="0" presId="urn:microsoft.com/office/officeart/2005/8/layout/hierarchy6"/>
    <dgm:cxn modelId="{3897FDE9-3017-415B-8E64-4B1A813B6318}" type="presParOf" srcId="{62E4E177-535D-40D5-819B-1AEA1471CA7A}" destId="{8C76F86C-DB83-428B-BA0C-89BDEEEF45D5}" srcOrd="0" destOrd="0" presId="urn:microsoft.com/office/officeart/2005/8/layout/hierarchy6"/>
    <dgm:cxn modelId="{A18E2C13-3436-413C-8095-9A8AE0FCCF52}" type="presParOf" srcId="{62E4E177-535D-40D5-819B-1AEA1471CA7A}" destId="{0BA5F4C5-442A-4D67-BFD3-5E500896F082}" srcOrd="1" destOrd="0" presId="urn:microsoft.com/office/officeart/2005/8/layout/hierarchy6"/>
    <dgm:cxn modelId="{B73B3DB7-BFB7-4E82-B371-F4462CBB02A2}" type="presParOf" srcId="{0BA5F4C5-442A-4D67-BFD3-5E500896F082}" destId="{DD46DCC5-7570-40D5-A659-12E8C044C4CD}" srcOrd="0" destOrd="0" presId="urn:microsoft.com/office/officeart/2005/8/layout/hierarchy6"/>
    <dgm:cxn modelId="{E4EA0B5D-4964-47CD-BA88-B55AF5AC9891}" type="presParOf" srcId="{0BA5F4C5-442A-4D67-BFD3-5E500896F082}" destId="{0C121DCD-4066-46A2-81CA-EE27B648CC64}" srcOrd="1" destOrd="0" presId="urn:microsoft.com/office/officeart/2005/8/layout/hierarchy6"/>
    <dgm:cxn modelId="{C753E8B7-8064-4F2F-AD53-CDA98C27D0B4}" type="presParOf" srcId="{0C121DCD-4066-46A2-81CA-EE27B648CC64}" destId="{9DCADBCA-2A4D-4DBD-AD6B-544F0548EC3D}" srcOrd="0" destOrd="0" presId="urn:microsoft.com/office/officeart/2005/8/layout/hierarchy6"/>
    <dgm:cxn modelId="{6C4F3BFB-3D81-4BDB-BAAA-90837C4FF2B7}" type="presParOf" srcId="{0C121DCD-4066-46A2-81CA-EE27B648CC64}" destId="{CEE4F83A-409A-4F2D-AABE-05EE3AD84929}" srcOrd="1" destOrd="0" presId="urn:microsoft.com/office/officeart/2005/8/layout/hierarchy6"/>
    <dgm:cxn modelId="{107DED59-6542-4704-867C-22690429F302}" type="presParOf" srcId="{CEE4F83A-409A-4F2D-AABE-05EE3AD84929}" destId="{C89996F9-4F15-4D25-9982-D266EEB80687}" srcOrd="0" destOrd="0" presId="urn:microsoft.com/office/officeart/2005/8/layout/hierarchy6"/>
    <dgm:cxn modelId="{06870509-D8AC-4EEE-9193-B43AFDE69E39}" type="presParOf" srcId="{CEE4F83A-409A-4F2D-AABE-05EE3AD84929}" destId="{33F5C717-CF9A-4189-B28B-B60BD7BBF2C6}" srcOrd="1" destOrd="0" presId="urn:microsoft.com/office/officeart/2005/8/layout/hierarchy6"/>
    <dgm:cxn modelId="{D9849920-9246-4440-A360-DF7A5852927C}" type="presParOf" srcId="{33F5C717-CF9A-4189-B28B-B60BD7BBF2C6}" destId="{8BB39AE4-E48F-47BC-860A-2EDC578EDD1D}" srcOrd="0" destOrd="0" presId="urn:microsoft.com/office/officeart/2005/8/layout/hierarchy6"/>
    <dgm:cxn modelId="{1833AE51-4106-4759-9F42-73E0C0D99F8D}" type="presParOf" srcId="{33F5C717-CF9A-4189-B28B-B60BD7BBF2C6}" destId="{A92C153F-D176-4C7B-B6E8-E6DD1DD10822}" srcOrd="1" destOrd="0" presId="urn:microsoft.com/office/officeart/2005/8/layout/hierarchy6"/>
    <dgm:cxn modelId="{FCC06745-9959-45E5-ADAA-4B2571A3CD7E}" type="presParOf" srcId="{A92C153F-D176-4C7B-B6E8-E6DD1DD10822}" destId="{E55171C3-D3ED-4922-9256-CF5EFB08BC36}" srcOrd="0" destOrd="0" presId="urn:microsoft.com/office/officeart/2005/8/layout/hierarchy6"/>
    <dgm:cxn modelId="{A0874078-C8E7-475D-90C4-9DC6AE8A5DC2}" type="presParOf" srcId="{A92C153F-D176-4C7B-B6E8-E6DD1DD10822}" destId="{C9B6E4E3-9CD8-4E24-AB3A-63996763A60B}" srcOrd="1" destOrd="0" presId="urn:microsoft.com/office/officeart/2005/8/layout/hierarchy6"/>
    <dgm:cxn modelId="{5E836897-AFD2-4197-93AA-0876930D0BC4}" type="presParOf" srcId="{C9B6E4E3-9CD8-4E24-AB3A-63996763A60B}" destId="{A6D58F17-2562-4AE5-872A-50FAD5DF69EE}" srcOrd="0" destOrd="0" presId="urn:microsoft.com/office/officeart/2005/8/layout/hierarchy6"/>
    <dgm:cxn modelId="{28A410F0-192B-48DC-AB00-F0629BF4DCAA}" type="presParOf" srcId="{C9B6E4E3-9CD8-4E24-AB3A-63996763A60B}" destId="{D06DB0BD-1FAE-4BB0-A0B2-87E8772516E9}" srcOrd="1" destOrd="0" presId="urn:microsoft.com/office/officeart/2005/8/layout/hierarchy6"/>
    <dgm:cxn modelId="{5FACD517-3C04-436F-B8D3-D31C7D93666A}" type="presParOf" srcId="{D06DB0BD-1FAE-4BB0-A0B2-87E8772516E9}" destId="{0DF1720A-E8B1-4698-99B4-B2F7806CFA26}" srcOrd="0" destOrd="0" presId="urn:microsoft.com/office/officeart/2005/8/layout/hierarchy6"/>
    <dgm:cxn modelId="{A4EA29D2-961D-4F09-8182-29D2A3938A7E}" type="presParOf" srcId="{D06DB0BD-1FAE-4BB0-A0B2-87E8772516E9}" destId="{7459822F-9F82-48C0-A901-418B7FFEDC53}" srcOrd="1" destOrd="0" presId="urn:microsoft.com/office/officeart/2005/8/layout/hierarchy6"/>
    <dgm:cxn modelId="{2B2DDEE6-FDFF-4FE5-B1A4-CE42DC0E27EC}" type="presParOf" srcId="{7459822F-9F82-48C0-A901-418B7FFEDC53}" destId="{36FF4C3F-B65D-4849-8E93-DF3FFD91ED92}" srcOrd="0" destOrd="0" presId="urn:microsoft.com/office/officeart/2005/8/layout/hierarchy6"/>
    <dgm:cxn modelId="{82C72A29-32F4-49E9-9275-4FF6D58E61A8}" type="presParOf" srcId="{7459822F-9F82-48C0-A901-418B7FFEDC53}" destId="{E53839A7-9B9D-4C49-B748-C4BDEB5FCDAE}" srcOrd="1" destOrd="0" presId="urn:microsoft.com/office/officeart/2005/8/layout/hierarchy6"/>
    <dgm:cxn modelId="{C4ABC66A-6233-4715-A6D1-6FE53E749B11}" type="presParOf" srcId="{E53839A7-9B9D-4C49-B748-C4BDEB5FCDAE}" destId="{ABED925D-6E33-4E49-B3D3-E2182AE47291}" srcOrd="0" destOrd="0" presId="urn:microsoft.com/office/officeart/2005/8/layout/hierarchy6"/>
    <dgm:cxn modelId="{0AA1B384-D6E6-40A5-8234-5C5AED4E0669}" type="presParOf" srcId="{E53839A7-9B9D-4C49-B748-C4BDEB5FCDAE}" destId="{74DE049F-9D38-440F-8C42-74B631E4F0E6}" srcOrd="1" destOrd="0" presId="urn:microsoft.com/office/officeart/2005/8/layout/hierarchy6"/>
    <dgm:cxn modelId="{B1875ADA-A68D-49C0-8C59-B4726FD61B73}" type="presParOf" srcId="{74DE049F-9D38-440F-8C42-74B631E4F0E6}" destId="{04C8BAA5-0D54-4AE9-BC78-9C1215B016EB}" srcOrd="0" destOrd="0" presId="urn:microsoft.com/office/officeart/2005/8/layout/hierarchy6"/>
    <dgm:cxn modelId="{9EA766FA-DE41-40D9-BA23-92CE977B012C}" type="presParOf" srcId="{74DE049F-9D38-440F-8C42-74B631E4F0E6}" destId="{FD787A9E-BA02-48CB-A01C-3542E463BDEB}" srcOrd="1" destOrd="0" presId="urn:microsoft.com/office/officeart/2005/8/layout/hierarchy6"/>
    <dgm:cxn modelId="{A5B3356C-0D2C-438B-A268-0F9BD666222B}" type="presParOf" srcId="{0AA228D7-F69B-4BE9-90E5-3AFD9080057C}" destId="{AAB9AA3E-4A77-4C5F-8D52-CDABDE405DB4}" srcOrd="2" destOrd="0" presId="urn:microsoft.com/office/officeart/2005/8/layout/hierarchy6"/>
    <dgm:cxn modelId="{70B2CBF2-37C5-498E-9FEB-10526137349D}" type="presParOf" srcId="{0AA228D7-F69B-4BE9-90E5-3AFD9080057C}" destId="{5749600F-18E2-49A8-A143-5B635C01925E}" srcOrd="3" destOrd="0" presId="urn:microsoft.com/office/officeart/2005/8/layout/hierarchy6"/>
    <dgm:cxn modelId="{75631775-E7C8-4394-8F4A-C8EEFA715E18}" type="presParOf" srcId="{5749600F-18E2-49A8-A143-5B635C01925E}" destId="{F4631F4A-7B7E-45A3-A8B7-98DEAA87953A}" srcOrd="0" destOrd="0" presId="urn:microsoft.com/office/officeart/2005/8/layout/hierarchy6"/>
    <dgm:cxn modelId="{6A09843A-879E-4BF3-B560-EC248D93E08A}" type="presParOf" srcId="{5749600F-18E2-49A8-A143-5B635C01925E}" destId="{31BFA9FE-E64B-4E61-A5CC-7094BE80CF86}" srcOrd="1" destOrd="0" presId="urn:microsoft.com/office/officeart/2005/8/layout/hierarchy6"/>
    <dgm:cxn modelId="{1FFD85B8-62F7-422E-B3D9-75B2AAC62F08}" type="presParOf" srcId="{31BFA9FE-E64B-4E61-A5CC-7094BE80CF86}" destId="{D78A1AA8-EEE0-4C04-A1DF-76C7E8B20804}" srcOrd="0" destOrd="0" presId="urn:microsoft.com/office/officeart/2005/8/layout/hierarchy6"/>
    <dgm:cxn modelId="{336448AE-BFEE-4E6C-9D58-31BDB84E9555}" type="presParOf" srcId="{31BFA9FE-E64B-4E61-A5CC-7094BE80CF86}" destId="{3B386DF5-E581-4845-9110-FF2860FBB979}" srcOrd="1" destOrd="0" presId="urn:microsoft.com/office/officeart/2005/8/layout/hierarchy6"/>
    <dgm:cxn modelId="{726C2854-ECD6-4766-85AF-BBAAE9F5306D}" type="presParOf" srcId="{3B386DF5-E581-4845-9110-FF2860FBB979}" destId="{3EE077EE-2B4E-4A61-8874-D8759913C8B6}" srcOrd="0" destOrd="0" presId="urn:microsoft.com/office/officeart/2005/8/layout/hierarchy6"/>
    <dgm:cxn modelId="{6E1DF2A4-A617-400F-882D-01C2C0330476}" type="presParOf" srcId="{3B386DF5-E581-4845-9110-FF2860FBB979}" destId="{2875CD86-0F18-44E8-ADE4-E1106DDEC6B3}" srcOrd="1" destOrd="0" presId="urn:microsoft.com/office/officeart/2005/8/layout/hierarchy6"/>
    <dgm:cxn modelId="{C7E3E9CD-EECE-4604-8149-DE7E83DA0BE9}" type="presParOf" srcId="{2875CD86-0F18-44E8-ADE4-E1106DDEC6B3}" destId="{6EF5A5BA-0802-4918-A616-7C199DEF9ACE}" srcOrd="0" destOrd="0" presId="urn:microsoft.com/office/officeart/2005/8/layout/hierarchy6"/>
    <dgm:cxn modelId="{D5618C80-9845-4B6F-8FE6-A01964C02D2D}" type="presParOf" srcId="{2875CD86-0F18-44E8-ADE4-E1106DDEC6B3}" destId="{2830B4BC-99B3-4F77-89C7-D7175A5FDD33}" srcOrd="1" destOrd="0" presId="urn:microsoft.com/office/officeart/2005/8/layout/hierarchy6"/>
    <dgm:cxn modelId="{865F1146-0053-4888-AAAC-8FCB6664FFD3}" type="presParOf" srcId="{2830B4BC-99B3-4F77-89C7-D7175A5FDD33}" destId="{62C65344-3804-478A-BE9B-34D50583A578}" srcOrd="0" destOrd="0" presId="urn:microsoft.com/office/officeart/2005/8/layout/hierarchy6"/>
    <dgm:cxn modelId="{1850A722-5888-4388-BD65-47223C25E9C1}" type="presParOf" srcId="{2830B4BC-99B3-4F77-89C7-D7175A5FDD33}" destId="{186D1D49-A31F-45F6-8360-BF0733DB2237}" srcOrd="1" destOrd="0" presId="urn:microsoft.com/office/officeart/2005/8/layout/hierarchy6"/>
    <dgm:cxn modelId="{A5A30750-3396-4FD2-BD22-F7F80983C85B}" type="presParOf" srcId="{186D1D49-A31F-45F6-8360-BF0733DB2237}" destId="{97E1931E-D6F3-4C7A-BCA8-F6F87AA0A8D3}" srcOrd="0" destOrd="0" presId="urn:microsoft.com/office/officeart/2005/8/layout/hierarchy6"/>
    <dgm:cxn modelId="{736502CA-FDC1-483E-8456-56F343C37179}" type="presParOf" srcId="{186D1D49-A31F-45F6-8360-BF0733DB2237}" destId="{5F71A944-90C1-421C-BB0D-8A8267DAA099}" srcOrd="1" destOrd="0" presId="urn:microsoft.com/office/officeart/2005/8/layout/hierarchy6"/>
    <dgm:cxn modelId="{BF0F6A45-181A-4E11-91C0-A13B87C06385}" type="presParOf" srcId="{5F71A944-90C1-421C-BB0D-8A8267DAA099}" destId="{14759EED-8D7A-4456-8DFA-9C52EA55D72C}" srcOrd="0" destOrd="0" presId="urn:microsoft.com/office/officeart/2005/8/layout/hierarchy6"/>
    <dgm:cxn modelId="{DC60496E-D156-4805-BB27-3EF9F2CF42CD}" type="presParOf" srcId="{5F71A944-90C1-421C-BB0D-8A8267DAA099}" destId="{C35B6D1D-835F-4EE2-A5B4-ECB444BA9CB9}" srcOrd="1" destOrd="0" presId="urn:microsoft.com/office/officeart/2005/8/layout/hierarchy6"/>
    <dgm:cxn modelId="{F00A2DB3-2BB5-4C23-B269-E4B4B98952C8}" type="presParOf" srcId="{C35B6D1D-835F-4EE2-A5B4-ECB444BA9CB9}" destId="{8DB773D2-1F3E-4564-B945-8D638A44626B}" srcOrd="0" destOrd="0" presId="urn:microsoft.com/office/officeart/2005/8/layout/hierarchy6"/>
    <dgm:cxn modelId="{9B27C10E-2EAD-47F6-B731-AD842E12FC1B}" type="presParOf" srcId="{C35B6D1D-835F-4EE2-A5B4-ECB444BA9CB9}" destId="{27E7C1F9-8DE4-4ACD-9721-9CB800F63860}" srcOrd="1" destOrd="0" presId="urn:microsoft.com/office/officeart/2005/8/layout/hierarchy6"/>
    <dgm:cxn modelId="{920D4E39-0A8C-40CA-A2A7-B28212DA1980}" type="presParOf" srcId="{27E7C1F9-8DE4-4ACD-9721-9CB800F63860}" destId="{320BFFC2-C15D-4EB7-8196-5FC0DBEA09B1}" srcOrd="0" destOrd="0" presId="urn:microsoft.com/office/officeart/2005/8/layout/hierarchy6"/>
    <dgm:cxn modelId="{9E2C5F42-E227-4D9A-B56F-4CF6426FD9BD}" type="presParOf" srcId="{27E7C1F9-8DE4-4ACD-9721-9CB800F63860}" destId="{0818A672-37D2-4142-8EE9-EA3B7D283EB3}" srcOrd="1" destOrd="0" presId="urn:microsoft.com/office/officeart/2005/8/layout/hierarchy6"/>
    <dgm:cxn modelId="{E9418598-C1EC-4504-87F3-788644423FAE}" type="presParOf" srcId="{0AA228D7-F69B-4BE9-90E5-3AFD9080057C}" destId="{C80276AA-F594-4E4A-9932-66CE2967F1D5}" srcOrd="4" destOrd="0" presId="urn:microsoft.com/office/officeart/2005/8/layout/hierarchy6"/>
    <dgm:cxn modelId="{0A5987EB-3073-46E2-888A-9B2E57D73910}" type="presParOf" srcId="{0AA228D7-F69B-4BE9-90E5-3AFD9080057C}" destId="{2F87753A-70B2-47E4-9654-6D07EDB83D05}" srcOrd="5" destOrd="0" presId="urn:microsoft.com/office/officeart/2005/8/layout/hierarchy6"/>
    <dgm:cxn modelId="{DC94270D-3EF8-4964-91EA-41C155A5849A}" type="presParOf" srcId="{2F87753A-70B2-47E4-9654-6D07EDB83D05}" destId="{1ED86128-441F-4FA9-A19A-66BCCF46F057}" srcOrd="0" destOrd="0" presId="urn:microsoft.com/office/officeart/2005/8/layout/hierarchy6"/>
    <dgm:cxn modelId="{4FD75960-FE95-426A-AB69-DE13D9A55832}" type="presParOf" srcId="{2F87753A-70B2-47E4-9654-6D07EDB83D05}" destId="{38504571-1182-420C-8232-465ABA6035BC}" srcOrd="1" destOrd="0" presId="urn:microsoft.com/office/officeart/2005/8/layout/hierarchy6"/>
    <dgm:cxn modelId="{18BC865E-E037-4367-9063-5EF6C37E7339}" type="presParOf" srcId="{38504571-1182-420C-8232-465ABA6035BC}" destId="{39766234-1F36-4E18-AE06-5E948E26FE70}" srcOrd="0" destOrd="0" presId="urn:microsoft.com/office/officeart/2005/8/layout/hierarchy6"/>
    <dgm:cxn modelId="{9C020911-DBC4-4568-A60E-554F39B29A38}" type="presParOf" srcId="{38504571-1182-420C-8232-465ABA6035BC}" destId="{5EC9003C-2909-49E5-8715-90F9C679EEDC}" srcOrd="1" destOrd="0" presId="urn:microsoft.com/office/officeart/2005/8/layout/hierarchy6"/>
    <dgm:cxn modelId="{1A51A847-D196-44FB-BED8-6C7F6D83FFF5}" type="presParOf" srcId="{5EC9003C-2909-49E5-8715-90F9C679EEDC}" destId="{189C974D-A24E-4AB3-B15C-7BB0D926D62D}" srcOrd="0" destOrd="0" presId="urn:microsoft.com/office/officeart/2005/8/layout/hierarchy6"/>
    <dgm:cxn modelId="{B0ADF62A-CFBA-42E4-B4C0-4B8563E65BFE}" type="presParOf" srcId="{5EC9003C-2909-49E5-8715-90F9C679EEDC}" destId="{116CFE49-2A8E-467A-98D3-9FDC3DF53626}" srcOrd="1" destOrd="0" presId="urn:microsoft.com/office/officeart/2005/8/layout/hierarchy6"/>
    <dgm:cxn modelId="{FCDDADED-C6FF-4733-B7F5-12D9542EDC5E}" type="presParOf" srcId="{116CFE49-2A8E-467A-98D3-9FDC3DF53626}" destId="{A43CF055-5911-4104-9A8D-B7604E31AE68}" srcOrd="0" destOrd="0" presId="urn:microsoft.com/office/officeart/2005/8/layout/hierarchy6"/>
    <dgm:cxn modelId="{D7542BC1-FD2C-492C-A2D8-CDA4857EBD50}" type="presParOf" srcId="{116CFE49-2A8E-467A-98D3-9FDC3DF53626}" destId="{9E09DB0F-1DF1-416B-8D54-14898DA0CDF0}" srcOrd="1" destOrd="0" presId="urn:microsoft.com/office/officeart/2005/8/layout/hierarchy6"/>
    <dgm:cxn modelId="{67B981F8-859E-4AEC-BCDC-43065B9F7706}" type="presParOf" srcId="{9E09DB0F-1DF1-416B-8D54-14898DA0CDF0}" destId="{34B4B0FA-4FD1-4570-87D6-7C562EC7E581}" srcOrd="0" destOrd="0" presId="urn:microsoft.com/office/officeart/2005/8/layout/hierarchy6"/>
    <dgm:cxn modelId="{9D21629E-4715-4C66-89A1-72A67AE1CF71}" type="presParOf" srcId="{9E09DB0F-1DF1-416B-8D54-14898DA0CDF0}" destId="{0661300E-F2AE-4A0F-AC7E-B8163778F17A}" srcOrd="1" destOrd="0" presId="urn:microsoft.com/office/officeart/2005/8/layout/hierarchy6"/>
    <dgm:cxn modelId="{0F99DF66-06DE-456D-B4F2-889FD98491C5}" type="presParOf" srcId="{0661300E-F2AE-4A0F-AC7E-B8163778F17A}" destId="{2994E663-4365-4BA0-957D-2022741ABE1E}" srcOrd="0" destOrd="0" presId="urn:microsoft.com/office/officeart/2005/8/layout/hierarchy6"/>
    <dgm:cxn modelId="{60657B5E-2C72-418D-803A-089D7BCCEF86}" type="presParOf" srcId="{0661300E-F2AE-4A0F-AC7E-B8163778F17A}" destId="{669E6D22-CAC9-4C1A-A21C-25D43C33E1F7}" srcOrd="1" destOrd="0" presId="urn:microsoft.com/office/officeart/2005/8/layout/hierarchy6"/>
    <dgm:cxn modelId="{AFA22D0A-4B25-455F-A81F-DC2515BDBA16}" type="presParOf" srcId="{669E6D22-CAC9-4C1A-A21C-25D43C33E1F7}" destId="{4DF291A8-3376-4DAF-BB64-D460D9D5ECA6}" srcOrd="0" destOrd="0" presId="urn:microsoft.com/office/officeart/2005/8/layout/hierarchy6"/>
    <dgm:cxn modelId="{6179CCB1-F3E4-448C-8C85-72F71D5153DB}" type="presParOf" srcId="{669E6D22-CAC9-4C1A-A21C-25D43C33E1F7}" destId="{9E5CBAC4-3890-44BB-A64C-CFC450E0267F}" srcOrd="1" destOrd="0" presId="urn:microsoft.com/office/officeart/2005/8/layout/hierarchy6"/>
    <dgm:cxn modelId="{9BC141D1-76F3-4313-9331-0362912ADDB1}" type="presParOf" srcId="{9E5CBAC4-3890-44BB-A64C-CFC450E0267F}" destId="{BF61E909-4119-4E78-8687-CB214A3254F2}" srcOrd="0" destOrd="0" presId="urn:microsoft.com/office/officeart/2005/8/layout/hierarchy6"/>
    <dgm:cxn modelId="{22F811F9-DE75-4998-8E72-666CFE4B23F4}" type="presParOf" srcId="{9E5CBAC4-3890-44BB-A64C-CFC450E0267F}" destId="{2389917C-5691-4E73-AD49-6FDC2AA2005D}" srcOrd="1" destOrd="0" presId="urn:microsoft.com/office/officeart/2005/8/layout/hierarchy6"/>
    <dgm:cxn modelId="{85562D45-00A8-45FA-B145-FE6B0512D3BE}" type="presParOf" srcId="{2389917C-5691-4E73-AD49-6FDC2AA2005D}" destId="{FDEF1FC1-B8A8-4367-A137-07971C1D8259}" srcOrd="0" destOrd="0" presId="urn:microsoft.com/office/officeart/2005/8/layout/hierarchy6"/>
    <dgm:cxn modelId="{36B1DD4D-EDDA-4BEA-947D-9C9E8C6FC7DB}" type="presParOf" srcId="{2389917C-5691-4E73-AD49-6FDC2AA2005D}" destId="{471E41A1-5CCF-4C87-9C00-FFDF6038D4D1}" srcOrd="1" destOrd="0" presId="urn:microsoft.com/office/officeart/2005/8/layout/hierarchy6"/>
    <dgm:cxn modelId="{FF024AD2-1914-4618-AB76-7C45B8299635}" type="presParOf" srcId="{471E41A1-5CCF-4C87-9C00-FFDF6038D4D1}" destId="{9205B1B4-3939-4444-B884-F420531E0900}" srcOrd="0" destOrd="0" presId="urn:microsoft.com/office/officeart/2005/8/layout/hierarchy6"/>
    <dgm:cxn modelId="{FFBC0E23-DBF7-4774-B1AE-6AA125866874}" type="presParOf" srcId="{471E41A1-5CCF-4C87-9C00-FFDF6038D4D1}" destId="{0E862176-4917-4BA8-A032-42E14FAAEC1E}" srcOrd="1" destOrd="0" presId="urn:microsoft.com/office/officeart/2005/8/layout/hierarchy6"/>
    <dgm:cxn modelId="{8AC7FA4C-4ECC-4C13-ACE6-161841579666}" type="presParOf" srcId="{0E862176-4917-4BA8-A032-42E14FAAEC1E}" destId="{0E838B70-F0CB-4A86-9EB4-BCC988813F2C}" srcOrd="0" destOrd="0" presId="urn:microsoft.com/office/officeart/2005/8/layout/hierarchy6"/>
    <dgm:cxn modelId="{4AFC3237-75C5-46D8-AF4B-3932C5AF62C7}" type="presParOf" srcId="{0E862176-4917-4BA8-A032-42E14FAAEC1E}" destId="{BE76D5EA-760D-457F-B65F-22C32E4B0E03}" srcOrd="1" destOrd="0" presId="urn:microsoft.com/office/officeart/2005/8/layout/hierarchy6"/>
    <dgm:cxn modelId="{0417E15E-8F03-46A4-90C2-DF520E93D753}" type="presParOf" srcId="{0AA228D7-F69B-4BE9-90E5-3AFD9080057C}" destId="{96AD137D-4E9A-4317-A285-59D0C73914B2}" srcOrd="6" destOrd="0" presId="urn:microsoft.com/office/officeart/2005/8/layout/hierarchy6"/>
    <dgm:cxn modelId="{6E097B4B-B116-407B-B01A-B461D4F9789B}" type="presParOf" srcId="{0AA228D7-F69B-4BE9-90E5-3AFD9080057C}" destId="{71593181-CC5E-4603-BC4F-B9FBC424794E}" srcOrd="7" destOrd="0" presId="urn:microsoft.com/office/officeart/2005/8/layout/hierarchy6"/>
    <dgm:cxn modelId="{EDBE9D25-413A-4129-B12E-E80B689CCBFF}" type="presParOf" srcId="{71593181-CC5E-4603-BC4F-B9FBC424794E}" destId="{95A55833-724C-4FBA-839E-7B3FC6FA9F43}" srcOrd="0" destOrd="0" presId="urn:microsoft.com/office/officeart/2005/8/layout/hierarchy6"/>
    <dgm:cxn modelId="{22375ED1-B0A5-4EE0-8548-37B3B23A731C}" type="presParOf" srcId="{71593181-CC5E-4603-BC4F-B9FBC424794E}" destId="{E542DE52-6DD7-4B4B-BBDA-F6F3B308E3EE}" srcOrd="1" destOrd="0" presId="urn:microsoft.com/office/officeart/2005/8/layout/hierarchy6"/>
    <dgm:cxn modelId="{283A848B-5C2A-4D37-AB70-BB70E8BF7BC0}" type="presParOf" srcId="{E542DE52-6DD7-4B4B-BBDA-F6F3B308E3EE}" destId="{3482B47F-79B7-487D-94D8-FC8BA9AAB3C9}" srcOrd="0" destOrd="0" presId="urn:microsoft.com/office/officeart/2005/8/layout/hierarchy6"/>
    <dgm:cxn modelId="{105D63CF-00E6-4380-9AB5-58E1A53F5F65}" type="presParOf" srcId="{E542DE52-6DD7-4B4B-BBDA-F6F3B308E3EE}" destId="{4BBE0574-938B-4C74-9B95-5E513C558ACB}" srcOrd="1" destOrd="0" presId="urn:microsoft.com/office/officeart/2005/8/layout/hierarchy6"/>
    <dgm:cxn modelId="{F1B3983E-8560-4DB7-A118-D54DD3A5752A}" type="presParOf" srcId="{4BBE0574-938B-4C74-9B95-5E513C558ACB}" destId="{74874F6A-69A1-4811-86A5-9B4604EEC644}" srcOrd="0" destOrd="0" presId="urn:microsoft.com/office/officeart/2005/8/layout/hierarchy6"/>
    <dgm:cxn modelId="{6782B63E-ABCD-49C7-8508-273E753F4A08}" type="presParOf" srcId="{4BBE0574-938B-4C74-9B95-5E513C558ACB}" destId="{7097CD96-23CE-4C13-BF03-C61D4E5EFFDD}" srcOrd="1" destOrd="0" presId="urn:microsoft.com/office/officeart/2005/8/layout/hierarchy6"/>
    <dgm:cxn modelId="{1140D9D5-71FD-44C7-BB8D-0CB45AAFF2F7}" type="presParOf" srcId="{7097CD96-23CE-4C13-BF03-C61D4E5EFFDD}" destId="{336AFA66-6596-4EB4-B66A-A146ED62731C}" srcOrd="0" destOrd="0" presId="urn:microsoft.com/office/officeart/2005/8/layout/hierarchy6"/>
    <dgm:cxn modelId="{7A331BCB-EE32-4BB0-8740-D3D984741FB6}" type="presParOf" srcId="{7097CD96-23CE-4C13-BF03-C61D4E5EFFDD}" destId="{E01C6F40-94FD-44EE-A259-A3E20EE94CB0}" srcOrd="1" destOrd="0" presId="urn:microsoft.com/office/officeart/2005/8/layout/hierarchy6"/>
    <dgm:cxn modelId="{30D886CC-1143-451F-99CD-181E8C4835DD}" type="presParOf" srcId="{E01C6F40-94FD-44EE-A259-A3E20EE94CB0}" destId="{B236371C-E9C9-43CA-A678-BCDFCF5DD45E}" srcOrd="0" destOrd="0" presId="urn:microsoft.com/office/officeart/2005/8/layout/hierarchy6"/>
    <dgm:cxn modelId="{6D001C46-893E-4E48-A1F5-24E668902BB4}" type="presParOf" srcId="{E01C6F40-94FD-44EE-A259-A3E20EE94CB0}" destId="{BBF57FD9-C4D9-4AFE-9407-1E824140AD34}" srcOrd="1" destOrd="0" presId="urn:microsoft.com/office/officeart/2005/8/layout/hierarchy6"/>
    <dgm:cxn modelId="{99CEF4D4-53CB-45E0-BFDB-2B735C4B5361}" type="presParOf" srcId="{BBF57FD9-C4D9-4AFE-9407-1E824140AD34}" destId="{C9E09252-F04B-47FE-96F5-CE0E0C407980}" srcOrd="0" destOrd="0" presId="urn:microsoft.com/office/officeart/2005/8/layout/hierarchy6"/>
    <dgm:cxn modelId="{000A5B94-52F8-411E-ABF5-4FA7B222C6AD}" type="presParOf" srcId="{BBF57FD9-C4D9-4AFE-9407-1E824140AD34}" destId="{E7E0A4B0-F14D-4FD5-82D1-521449BCDDB2}" srcOrd="1" destOrd="0" presId="urn:microsoft.com/office/officeart/2005/8/layout/hierarchy6"/>
    <dgm:cxn modelId="{4642DC7D-3E0A-4635-A180-C25257592C04}" type="presParOf" srcId="{E7E0A4B0-F14D-4FD5-82D1-521449BCDDB2}" destId="{425CD2AB-4A38-4639-BBAB-3B532967C753}" srcOrd="0" destOrd="0" presId="urn:microsoft.com/office/officeart/2005/8/layout/hierarchy6"/>
    <dgm:cxn modelId="{1325C531-C565-4B5D-BFD2-A189D1976D69}" type="presParOf" srcId="{E7E0A4B0-F14D-4FD5-82D1-521449BCDDB2}" destId="{B8AE8E46-9FDF-44AC-8B37-5C4523CC70DB}" srcOrd="1" destOrd="0" presId="urn:microsoft.com/office/officeart/2005/8/layout/hierarchy6"/>
    <dgm:cxn modelId="{E0DD01BA-64B2-4693-85FB-8798CA5DE7DA}" type="presParOf" srcId="{B8AE8E46-9FDF-44AC-8B37-5C4523CC70DB}" destId="{75709C7B-6F24-4EA4-948F-BEC093B2ACD7}" srcOrd="0" destOrd="0" presId="urn:microsoft.com/office/officeart/2005/8/layout/hierarchy6"/>
    <dgm:cxn modelId="{829048C4-8E76-490C-BEFC-584316061606}" type="presParOf" srcId="{B8AE8E46-9FDF-44AC-8B37-5C4523CC70DB}" destId="{179A12C4-FFEA-4735-A147-B2403E340FF6}" srcOrd="1" destOrd="0" presId="urn:microsoft.com/office/officeart/2005/8/layout/hierarchy6"/>
    <dgm:cxn modelId="{D9494C37-4F4C-4650-9F0A-ADBCAD6D73BB}" type="presParOf" srcId="{179A12C4-FFEA-4735-A147-B2403E340FF6}" destId="{FAAD2EE6-C02A-4BF3-BEAA-0D20DC210302}" srcOrd="0" destOrd="0" presId="urn:microsoft.com/office/officeart/2005/8/layout/hierarchy6"/>
    <dgm:cxn modelId="{E3465CE4-CB92-4B1B-B7F7-BA1313BF1564}" type="presParOf" srcId="{179A12C4-FFEA-4735-A147-B2403E340FF6}" destId="{ADA86B89-ABFD-46FB-B3BC-97A092B5BFD5}" srcOrd="1" destOrd="0" presId="urn:microsoft.com/office/officeart/2005/8/layout/hierarchy6"/>
    <dgm:cxn modelId="{3EC18565-548F-4760-AE47-A13C4C85AD38}" type="presParOf" srcId="{ADA86B89-ABFD-46FB-B3BC-97A092B5BFD5}" destId="{A22D56A5-0CFA-45C4-9A07-16B5448BBA19}" srcOrd="0" destOrd="0" presId="urn:microsoft.com/office/officeart/2005/8/layout/hierarchy6"/>
    <dgm:cxn modelId="{7F4EC813-80A6-4B3D-9AB0-CEDE2BEB12F5}" type="presParOf" srcId="{ADA86B89-ABFD-46FB-B3BC-97A092B5BFD5}" destId="{CE055957-C2C0-48BD-81F0-129F88055224}" srcOrd="1" destOrd="0" presId="urn:microsoft.com/office/officeart/2005/8/layout/hierarchy6"/>
    <dgm:cxn modelId="{195E295D-04E5-40F4-8809-9261F9C1FEA5}" type="presParOf" srcId="{CE055957-C2C0-48BD-81F0-129F88055224}" destId="{5FEEF538-E67B-4028-8B0E-DDA4603AC766}" srcOrd="0" destOrd="0" presId="urn:microsoft.com/office/officeart/2005/8/layout/hierarchy6"/>
    <dgm:cxn modelId="{D9F2F9C1-98C6-490F-AB4A-47B660F1E93B}" type="presParOf" srcId="{CE055957-C2C0-48BD-81F0-129F88055224}" destId="{39CA0B24-0E84-443D-ADD5-3BED3676F7D1}" srcOrd="1" destOrd="0" presId="urn:microsoft.com/office/officeart/2005/8/layout/hierarchy6"/>
    <dgm:cxn modelId="{777A470F-F9AB-4616-ACE1-FB72CAF80476}" type="presParOf" srcId="{39CA0B24-0E84-443D-ADD5-3BED3676F7D1}" destId="{45EC4C99-78EB-480C-AECD-63DD0EA3CB6B}" srcOrd="0" destOrd="0" presId="urn:microsoft.com/office/officeart/2005/8/layout/hierarchy6"/>
    <dgm:cxn modelId="{B287CEB4-E418-42D1-8324-008C28FE27BD}" type="presParOf" srcId="{39CA0B24-0E84-443D-ADD5-3BED3676F7D1}" destId="{78AE11BF-C684-40DA-8672-0E90EC25F040}" srcOrd="1" destOrd="0" presId="urn:microsoft.com/office/officeart/2005/8/layout/hierarchy6"/>
    <dgm:cxn modelId="{6CD1440C-1FCD-4475-B848-84495575D9B6}" type="presParOf" srcId="{78AE11BF-C684-40DA-8672-0E90EC25F040}" destId="{20794163-0ED6-4E78-82EC-37DBB3692A3D}" srcOrd="0" destOrd="0" presId="urn:microsoft.com/office/officeart/2005/8/layout/hierarchy6"/>
    <dgm:cxn modelId="{6AE327D7-0917-4798-A651-5E11B187937F}" type="presParOf" srcId="{78AE11BF-C684-40DA-8672-0E90EC25F040}" destId="{15379CBC-8530-4DCE-84F0-12A278168395}" srcOrd="1" destOrd="0" presId="urn:microsoft.com/office/officeart/2005/8/layout/hierarchy6"/>
    <dgm:cxn modelId="{19D46D79-4AC4-479D-A3C1-1B1975172D31}" type="presParOf" srcId="{0AA228D7-F69B-4BE9-90E5-3AFD9080057C}" destId="{103C6C0C-E262-4B29-82DB-6DDCF147F4B5}" srcOrd="8" destOrd="0" presId="urn:microsoft.com/office/officeart/2005/8/layout/hierarchy6"/>
    <dgm:cxn modelId="{A410B0D2-A202-404C-AE71-BD432FE2C97D}" type="presParOf" srcId="{0AA228D7-F69B-4BE9-90E5-3AFD9080057C}" destId="{7CD2235B-A558-47DA-93A5-558F15E4D87A}" srcOrd="9" destOrd="0" presId="urn:microsoft.com/office/officeart/2005/8/layout/hierarchy6"/>
    <dgm:cxn modelId="{542E8951-3068-4275-8528-6D276FEDA707}" type="presParOf" srcId="{7CD2235B-A558-47DA-93A5-558F15E4D87A}" destId="{DC1520D9-B6BB-4667-AEEB-022BF17D942F}" srcOrd="0" destOrd="0" presId="urn:microsoft.com/office/officeart/2005/8/layout/hierarchy6"/>
    <dgm:cxn modelId="{A7C0E1B5-F8D9-4387-86BE-568EDBC3DA84}" type="presParOf" srcId="{7CD2235B-A558-47DA-93A5-558F15E4D87A}" destId="{AE743E78-A5FE-4CE3-9DE8-294BA6FA48D4}" srcOrd="1" destOrd="0" presId="urn:microsoft.com/office/officeart/2005/8/layout/hierarchy6"/>
    <dgm:cxn modelId="{24DD7AF4-A237-429A-8C4D-C2338BA8F670}" type="presParOf" srcId="{AE743E78-A5FE-4CE3-9DE8-294BA6FA48D4}" destId="{63640460-2717-43C3-A90B-9336C39D128A}" srcOrd="0" destOrd="0" presId="urn:microsoft.com/office/officeart/2005/8/layout/hierarchy6"/>
    <dgm:cxn modelId="{17997193-2D4F-421C-9D03-CD9FED62A489}" type="presParOf" srcId="{AE743E78-A5FE-4CE3-9DE8-294BA6FA48D4}" destId="{A542A717-7C94-44DC-A6A0-D91FE9D48874}" srcOrd="1" destOrd="0" presId="urn:microsoft.com/office/officeart/2005/8/layout/hierarchy6"/>
    <dgm:cxn modelId="{442DEAF9-75C9-4B65-9D9F-A95A217C5482}" type="presParOf" srcId="{A542A717-7C94-44DC-A6A0-D91FE9D48874}" destId="{29E06667-7FF0-4D8A-BC26-625066405FF6}" srcOrd="0" destOrd="0" presId="urn:microsoft.com/office/officeart/2005/8/layout/hierarchy6"/>
    <dgm:cxn modelId="{486582C0-7F21-4F32-AF2A-4C77F584EA3E}" type="presParOf" srcId="{A542A717-7C94-44DC-A6A0-D91FE9D48874}" destId="{095B160E-E02B-4D3B-8994-A640DE560400}" srcOrd="1" destOrd="0" presId="urn:microsoft.com/office/officeart/2005/8/layout/hierarchy6"/>
    <dgm:cxn modelId="{E97DC798-92E9-485A-8E43-6A56151EA3E7}" type="presParOf" srcId="{095B160E-E02B-4D3B-8994-A640DE560400}" destId="{044F6606-8DB7-45AD-AB52-E3A28F93A66C}" srcOrd="0" destOrd="0" presId="urn:microsoft.com/office/officeart/2005/8/layout/hierarchy6"/>
    <dgm:cxn modelId="{9A531162-9BB3-4695-A052-2D0B6779F58B}" type="presParOf" srcId="{095B160E-E02B-4D3B-8994-A640DE560400}" destId="{F9AAEA3D-194B-41B0-ABF7-33147F3B07ED}" srcOrd="1" destOrd="0" presId="urn:microsoft.com/office/officeart/2005/8/layout/hierarchy6"/>
    <dgm:cxn modelId="{6A18A9A5-3B8C-448E-975B-B13BF660C56A}" type="presParOf" srcId="{F9AAEA3D-194B-41B0-ABF7-33147F3B07ED}" destId="{16156191-396B-4621-BAB4-14D3A24D14DB}" srcOrd="0" destOrd="0" presId="urn:microsoft.com/office/officeart/2005/8/layout/hierarchy6"/>
    <dgm:cxn modelId="{DBC78716-A7B2-4D59-8748-1C9D7F1765E5}" type="presParOf" srcId="{F9AAEA3D-194B-41B0-ABF7-33147F3B07ED}" destId="{09678FE7-CBFA-4877-AE81-118D1AC5C2AE}" srcOrd="1" destOrd="0" presId="urn:microsoft.com/office/officeart/2005/8/layout/hierarchy6"/>
    <dgm:cxn modelId="{C034D9CA-F0AE-4F9E-B3C3-5C81A3F18F1C}" type="presParOf" srcId="{09678FE7-CBFA-4877-AE81-118D1AC5C2AE}" destId="{CD40D529-F0D8-4FDC-A837-B69484A11724}" srcOrd="0" destOrd="0" presId="urn:microsoft.com/office/officeart/2005/8/layout/hierarchy6"/>
    <dgm:cxn modelId="{12BCE1F9-348B-402E-9F0E-DC1E5E4D8E0F}" type="presParOf" srcId="{09678FE7-CBFA-4877-AE81-118D1AC5C2AE}" destId="{7EB30FF7-F932-4751-B97F-FEA535174608}" srcOrd="1" destOrd="0" presId="urn:microsoft.com/office/officeart/2005/8/layout/hierarchy6"/>
    <dgm:cxn modelId="{AF0CAEB7-8FB0-4F91-BC92-A3BDB8623524}" type="presParOf" srcId="{7EB30FF7-F932-4751-B97F-FEA535174608}" destId="{9A87BD75-C3B7-4536-A59D-DF260363CB3E}" srcOrd="0" destOrd="0" presId="urn:microsoft.com/office/officeart/2005/8/layout/hierarchy6"/>
    <dgm:cxn modelId="{8E5C0470-9AD6-47C0-8C72-58E413DDD019}" type="presParOf" srcId="{7EB30FF7-F932-4751-B97F-FEA535174608}" destId="{C7EF12F2-38AB-448D-B6B7-0A6578C73BB4}" srcOrd="1" destOrd="0" presId="urn:microsoft.com/office/officeart/2005/8/layout/hierarchy6"/>
    <dgm:cxn modelId="{D820B0C1-41C9-428B-BF70-C95AE2423D76}" type="presParOf" srcId="{C7EF12F2-38AB-448D-B6B7-0A6578C73BB4}" destId="{96B4BE0B-B0DC-404E-83E5-DDF33E8392E4}" srcOrd="0" destOrd="0" presId="urn:microsoft.com/office/officeart/2005/8/layout/hierarchy6"/>
    <dgm:cxn modelId="{DA82027B-F3B4-4DA5-955C-80565E38F1A6}" type="presParOf" srcId="{C7EF12F2-38AB-448D-B6B7-0A6578C73BB4}" destId="{FE7B4DE9-D6A3-4A36-94A3-4BE0D1166CEB}" srcOrd="1" destOrd="0" presId="urn:microsoft.com/office/officeart/2005/8/layout/hierarchy6"/>
    <dgm:cxn modelId="{52785937-9868-4808-B10A-CB463FE5482B}" type="presParOf" srcId="{FE7B4DE9-D6A3-4A36-94A3-4BE0D1166CEB}" destId="{F11E8B5E-DE73-4EE7-85AD-0748048FEDAA}" srcOrd="0" destOrd="0" presId="urn:microsoft.com/office/officeart/2005/8/layout/hierarchy6"/>
    <dgm:cxn modelId="{E0BD5E0E-1484-4FED-A447-49A0A4B8E9DE}" type="presParOf" srcId="{FE7B4DE9-D6A3-4A36-94A3-4BE0D1166CEB}" destId="{692AFA04-4BE5-4BDA-A032-49235A1719B2}" srcOrd="1" destOrd="0" presId="urn:microsoft.com/office/officeart/2005/8/layout/hierarchy6"/>
    <dgm:cxn modelId="{0218EA20-142A-40BC-81CA-FC1B4F9E0723}" type="presParOf" srcId="{692AFA04-4BE5-4BDA-A032-49235A1719B2}" destId="{41D2A419-AA55-467C-8AB0-85CF0838FAA2}" srcOrd="0" destOrd="0" presId="urn:microsoft.com/office/officeart/2005/8/layout/hierarchy6"/>
    <dgm:cxn modelId="{2CC414F3-AC59-4274-A243-DDC57A7C0DA3}" type="presParOf" srcId="{692AFA04-4BE5-4BDA-A032-49235A1719B2}" destId="{F4D5477F-63DC-4322-BEE4-7EE390B3882A}" srcOrd="1" destOrd="0" presId="urn:microsoft.com/office/officeart/2005/8/layout/hierarchy6"/>
    <dgm:cxn modelId="{D75304EF-459F-4005-9243-0447BA6CE80D}" type="presParOf" srcId="{F4D5477F-63DC-4322-BEE4-7EE390B3882A}" destId="{6DB1DE68-844A-490D-85C1-FE75CEF3464B}" srcOrd="0" destOrd="0" presId="urn:microsoft.com/office/officeart/2005/8/layout/hierarchy6"/>
    <dgm:cxn modelId="{07410904-F730-4EDE-A8D7-56D8DA6629BB}" type="presParOf" srcId="{F4D5477F-63DC-4322-BEE4-7EE390B3882A}" destId="{297D450A-C54B-4379-AE30-227912BBCF01}" srcOrd="1" destOrd="0" presId="urn:microsoft.com/office/officeart/2005/8/layout/hierarchy6"/>
    <dgm:cxn modelId="{9BB3400D-5934-4813-9A67-86B6AAA7E484}" type="presParOf" srcId="{0AA228D7-F69B-4BE9-90E5-3AFD9080057C}" destId="{F3BB1414-6204-4AF3-A0B5-B302B2302608}" srcOrd="10" destOrd="0" presId="urn:microsoft.com/office/officeart/2005/8/layout/hierarchy6"/>
    <dgm:cxn modelId="{408A1E1F-E0C9-40CC-B74E-54E274F64F11}" type="presParOf" srcId="{0AA228D7-F69B-4BE9-90E5-3AFD9080057C}" destId="{F33DFB70-DCEA-48D1-9F4C-FD72FEEC20E9}" srcOrd="11" destOrd="0" presId="urn:microsoft.com/office/officeart/2005/8/layout/hierarchy6"/>
    <dgm:cxn modelId="{2A43F58B-7FA2-48C1-8E2F-68E96B687CB1}" type="presParOf" srcId="{F33DFB70-DCEA-48D1-9F4C-FD72FEEC20E9}" destId="{4EE0D970-BBDC-45C8-94C1-ACEC3D292730}" srcOrd="0" destOrd="0" presId="urn:microsoft.com/office/officeart/2005/8/layout/hierarchy6"/>
    <dgm:cxn modelId="{F15FB422-21A3-4E31-A306-3A46E403CD97}" type="presParOf" srcId="{F33DFB70-DCEA-48D1-9F4C-FD72FEEC20E9}" destId="{50C14EE9-A191-4B0C-BBF2-670E68D5244A}" srcOrd="1" destOrd="0" presId="urn:microsoft.com/office/officeart/2005/8/layout/hierarchy6"/>
    <dgm:cxn modelId="{E0450681-CBB8-4019-B534-E9918D233905}" type="presParOf" srcId="{50C14EE9-A191-4B0C-BBF2-670E68D5244A}" destId="{712BB3B7-F882-4A3F-ACD7-EAF4EF11F02B}" srcOrd="0" destOrd="0" presId="urn:microsoft.com/office/officeart/2005/8/layout/hierarchy6"/>
    <dgm:cxn modelId="{744E4C9E-0B0A-45D3-B1D7-7993EA1F268B}" type="presParOf" srcId="{50C14EE9-A191-4B0C-BBF2-670E68D5244A}" destId="{283857CF-F232-4076-A33E-44D1C6806325}" srcOrd="1" destOrd="0" presId="urn:microsoft.com/office/officeart/2005/8/layout/hierarchy6"/>
    <dgm:cxn modelId="{93ED27E4-9694-4A47-8072-8D7B6D1ACABB}" type="presParOf" srcId="{283857CF-F232-4076-A33E-44D1C6806325}" destId="{7E295565-3719-42AA-9A26-F9767C2D6E76}" srcOrd="0" destOrd="0" presId="urn:microsoft.com/office/officeart/2005/8/layout/hierarchy6"/>
    <dgm:cxn modelId="{E851A209-00F4-46C9-B47E-E2B1E047CB6B}" type="presParOf" srcId="{283857CF-F232-4076-A33E-44D1C6806325}" destId="{C6C2580B-D132-43E6-8B4D-5780FA176D43}" srcOrd="1" destOrd="0" presId="urn:microsoft.com/office/officeart/2005/8/layout/hierarchy6"/>
    <dgm:cxn modelId="{C753E3F3-3E46-402D-BA5B-D88DA880880D}" type="presParOf" srcId="{C6C2580B-D132-43E6-8B4D-5780FA176D43}" destId="{A1F0B81D-150A-4B4A-8F72-5BD53595628B}" srcOrd="0" destOrd="0" presId="urn:microsoft.com/office/officeart/2005/8/layout/hierarchy6"/>
    <dgm:cxn modelId="{CC61BEAC-05F7-4F30-81A8-623EC999DCD2}" type="presParOf" srcId="{C6C2580B-D132-43E6-8B4D-5780FA176D43}" destId="{6BCC57ED-E47F-431E-8611-8B3D07110C84}" srcOrd="1" destOrd="0" presId="urn:microsoft.com/office/officeart/2005/8/layout/hierarchy6"/>
    <dgm:cxn modelId="{4E40F6E6-0EF9-40DF-AD9F-078E8BE3F316}" type="presParOf" srcId="{6BCC57ED-E47F-431E-8611-8B3D07110C84}" destId="{1969F00E-AEB0-476E-BA28-BDFA392C25D6}" srcOrd="0" destOrd="0" presId="urn:microsoft.com/office/officeart/2005/8/layout/hierarchy6"/>
    <dgm:cxn modelId="{52D5FA29-7B7A-4254-9A15-31516BFD30D3}" type="presParOf" srcId="{6BCC57ED-E47F-431E-8611-8B3D07110C84}" destId="{0CA6FFC8-51FC-4BA2-A387-FC3DF9FB226D}" srcOrd="1" destOrd="0" presId="urn:microsoft.com/office/officeart/2005/8/layout/hierarchy6"/>
    <dgm:cxn modelId="{6D353A94-2133-4D82-B1AD-5E28ABD4A115}" type="presParOf" srcId="{0CA6FFC8-51FC-4BA2-A387-FC3DF9FB226D}" destId="{F436EBF2-5371-418A-BE36-9E72C9B034AA}" srcOrd="0" destOrd="0" presId="urn:microsoft.com/office/officeart/2005/8/layout/hierarchy6"/>
    <dgm:cxn modelId="{747270BA-8D6D-4278-B3C6-6CC554483297}" type="presParOf" srcId="{0CA6FFC8-51FC-4BA2-A387-FC3DF9FB226D}" destId="{D16C6382-0B72-4C8D-B38D-8B76E42E91DA}" srcOrd="1" destOrd="0" presId="urn:microsoft.com/office/officeart/2005/8/layout/hierarchy6"/>
    <dgm:cxn modelId="{D85002A7-0ACF-4E06-BEF5-F5641307AB66}" type="presParOf" srcId="{D16C6382-0B72-4C8D-B38D-8B76E42E91DA}" destId="{2473F640-0850-46FB-B03A-819BEF4D0904}" srcOrd="0" destOrd="0" presId="urn:microsoft.com/office/officeart/2005/8/layout/hierarchy6"/>
    <dgm:cxn modelId="{AC13DC37-A3B2-47F5-B5EA-5DDD925F23C1}" type="presParOf" srcId="{D16C6382-0B72-4C8D-B38D-8B76E42E91DA}" destId="{8E633DC0-13AF-4022-B387-8FBC7C7DA7C3}" srcOrd="1" destOrd="0" presId="urn:microsoft.com/office/officeart/2005/8/layout/hierarchy6"/>
    <dgm:cxn modelId="{A54F65DB-F22C-49FC-8984-F5AAE8555F2C}" type="presParOf" srcId="{8E633DC0-13AF-4022-B387-8FBC7C7DA7C3}" destId="{4D1D8897-9FC5-49B9-9FE1-D390A825F433}" srcOrd="0" destOrd="0" presId="urn:microsoft.com/office/officeart/2005/8/layout/hierarchy6"/>
    <dgm:cxn modelId="{F6811015-DADD-4531-A42B-0B06B7766A52}" type="presParOf" srcId="{8E633DC0-13AF-4022-B387-8FBC7C7DA7C3}" destId="{0C0DCE99-6A75-4FF6-A57C-D5CF13BCD012}" srcOrd="1" destOrd="0" presId="urn:microsoft.com/office/officeart/2005/8/layout/hierarchy6"/>
    <dgm:cxn modelId="{3E5602C6-6639-4A32-B355-225A60E366FE}" type="presParOf" srcId="{0C0DCE99-6A75-4FF6-A57C-D5CF13BCD012}" destId="{9649BFAB-20F4-442D-8DC7-ECAE5CC8F5EF}" srcOrd="0" destOrd="0" presId="urn:microsoft.com/office/officeart/2005/8/layout/hierarchy6"/>
    <dgm:cxn modelId="{7E528DC5-C66A-4266-96AA-AD52BB92AF9D}" type="presParOf" srcId="{0C0DCE99-6A75-4FF6-A57C-D5CF13BCD012}" destId="{3ECA1E5A-BE0C-4519-8B43-162C89EA51CE}" srcOrd="1" destOrd="0" presId="urn:microsoft.com/office/officeart/2005/8/layout/hierarchy6"/>
    <dgm:cxn modelId="{2D485395-74FF-43AF-91D6-82983EEE9AAF}" type="presParOf" srcId="{3ECA1E5A-BE0C-4519-8B43-162C89EA51CE}" destId="{C50BB267-F2A0-4368-8E34-0A03A1DC4910}" srcOrd="0" destOrd="0" presId="urn:microsoft.com/office/officeart/2005/8/layout/hierarchy6"/>
    <dgm:cxn modelId="{1D3632F6-4B57-493C-922F-EF5528500244}" type="presParOf" srcId="{3ECA1E5A-BE0C-4519-8B43-162C89EA51CE}" destId="{6D1C0496-0A0E-4132-A2F7-25361A450B41}" srcOrd="1" destOrd="0" presId="urn:microsoft.com/office/officeart/2005/8/layout/hierarchy6"/>
    <dgm:cxn modelId="{CD845366-2A92-4E4F-B9E3-343FDD6828B5}" type="presParOf" srcId="{6D1C0496-0A0E-4132-A2F7-25361A450B41}" destId="{BEB7B4BF-59A1-4380-A0CC-B70ED80E5C06}" srcOrd="0" destOrd="0" presId="urn:microsoft.com/office/officeart/2005/8/layout/hierarchy6"/>
    <dgm:cxn modelId="{BACAD288-E864-4DBF-92B8-0A4827977978}" type="presParOf" srcId="{6D1C0496-0A0E-4132-A2F7-25361A450B41}" destId="{AA3C04BD-1108-4C83-B0AA-04FE269B20B6}" srcOrd="1" destOrd="0" presId="urn:microsoft.com/office/officeart/2005/8/layout/hierarchy6"/>
    <dgm:cxn modelId="{E59C5773-960D-4103-A72E-0C130C79112F}" type="presParOf" srcId="{0AA228D7-F69B-4BE9-90E5-3AFD9080057C}" destId="{6E451973-9F17-403C-B37C-FA238E502B3E}" srcOrd="12" destOrd="0" presId="urn:microsoft.com/office/officeart/2005/8/layout/hierarchy6"/>
    <dgm:cxn modelId="{863ECE72-BCD8-4FC2-A165-EDAA035B70F8}" type="presParOf" srcId="{0AA228D7-F69B-4BE9-90E5-3AFD9080057C}" destId="{BA7AB542-30DF-455B-A51D-74644673C336}" srcOrd="13" destOrd="0" presId="urn:microsoft.com/office/officeart/2005/8/layout/hierarchy6"/>
    <dgm:cxn modelId="{658D0782-FFBC-443E-A969-33797932759C}" type="presParOf" srcId="{BA7AB542-30DF-455B-A51D-74644673C336}" destId="{8310D322-6AFB-4C26-81E9-22C38E4CE3BC}" srcOrd="0" destOrd="0" presId="urn:microsoft.com/office/officeart/2005/8/layout/hierarchy6"/>
    <dgm:cxn modelId="{17E7A8DC-EF11-44DF-81EA-CCB480C06883}" type="presParOf" srcId="{BA7AB542-30DF-455B-A51D-74644673C336}" destId="{0EBDEEA2-02DF-4D29-B441-89AAAB22AD67}" srcOrd="1" destOrd="0" presId="urn:microsoft.com/office/officeart/2005/8/layout/hierarchy6"/>
    <dgm:cxn modelId="{31721824-A434-483E-8BBA-7AC0EE9E4379}" type="presParOf" srcId="{0EBDEEA2-02DF-4D29-B441-89AAAB22AD67}" destId="{A5C7FA7F-5AD1-4B25-8E41-12AA69ED37A6}" srcOrd="0" destOrd="0" presId="urn:microsoft.com/office/officeart/2005/8/layout/hierarchy6"/>
    <dgm:cxn modelId="{DA929408-D4A9-4DA9-8134-C035B7F419F0}" type="presParOf" srcId="{0EBDEEA2-02DF-4D29-B441-89AAAB22AD67}" destId="{12388D7E-FA64-4482-AD12-217739022CC8}" srcOrd="1" destOrd="0" presId="urn:microsoft.com/office/officeart/2005/8/layout/hierarchy6"/>
    <dgm:cxn modelId="{07CF0923-B1DF-49C4-ACA8-67AE7FA88C4E}" type="presParOf" srcId="{12388D7E-FA64-4482-AD12-217739022CC8}" destId="{08D52D46-4C2C-4FAE-B3D9-67177B94CABB}" srcOrd="0" destOrd="0" presId="urn:microsoft.com/office/officeart/2005/8/layout/hierarchy6"/>
    <dgm:cxn modelId="{7910A3A9-FA21-44FC-A8FC-FDEDAE44B7BA}" type="presParOf" srcId="{12388D7E-FA64-4482-AD12-217739022CC8}" destId="{13E73784-F7A2-4631-9079-6F8FC7B40B53}" srcOrd="1" destOrd="0" presId="urn:microsoft.com/office/officeart/2005/8/layout/hierarchy6"/>
    <dgm:cxn modelId="{B9DA625D-AC52-41ED-8334-087297891420}" type="presParOf" srcId="{13E73784-F7A2-4631-9079-6F8FC7B40B53}" destId="{CBE0BA30-FBED-4643-BC8F-D49AA4305EDE}" srcOrd="0" destOrd="0" presId="urn:microsoft.com/office/officeart/2005/8/layout/hierarchy6"/>
    <dgm:cxn modelId="{EAD6D5CF-8507-4B2D-BBBB-20F7393CFA6E}" type="presParOf" srcId="{13E73784-F7A2-4631-9079-6F8FC7B40B53}" destId="{8B95E2C0-00E4-4BAB-806A-8C3750672D0C}" srcOrd="1" destOrd="0" presId="urn:microsoft.com/office/officeart/2005/8/layout/hierarchy6"/>
    <dgm:cxn modelId="{5D9103A2-7BB0-494D-A064-3ABDE0009B05}" type="presParOf" srcId="{8B95E2C0-00E4-4BAB-806A-8C3750672D0C}" destId="{B4504E86-6929-464F-A7E5-94FC8C4E7043}" srcOrd="0" destOrd="0" presId="urn:microsoft.com/office/officeart/2005/8/layout/hierarchy6"/>
    <dgm:cxn modelId="{8F00F895-9D50-49E8-9414-E0456565B43E}" type="presParOf" srcId="{8B95E2C0-00E4-4BAB-806A-8C3750672D0C}" destId="{C3839CAB-3009-4E61-AA69-94500891B89F}" srcOrd="1" destOrd="0" presId="urn:microsoft.com/office/officeart/2005/8/layout/hierarchy6"/>
    <dgm:cxn modelId="{57E222B4-9F61-4222-B2F8-E7E78E5AE144}" type="presParOf" srcId="{C3839CAB-3009-4E61-AA69-94500891B89F}" destId="{D8F18748-A0CF-4EF3-9C31-4AAB780BE293}" srcOrd="0" destOrd="0" presId="urn:microsoft.com/office/officeart/2005/8/layout/hierarchy6"/>
    <dgm:cxn modelId="{AD593185-59A3-415F-8822-00506AB5EB6B}" type="presParOf" srcId="{C3839CAB-3009-4E61-AA69-94500891B89F}" destId="{358D0317-2C2A-440C-980D-B543B5751E48}" srcOrd="1" destOrd="0" presId="urn:microsoft.com/office/officeart/2005/8/layout/hierarchy6"/>
    <dgm:cxn modelId="{0834BC81-475E-47DA-A972-3EB9BCA25699}" type="presParOf" srcId="{358D0317-2C2A-440C-980D-B543B5751E48}" destId="{EB8D5EDB-DFD3-4025-907E-394578FFAE1C}" srcOrd="0" destOrd="0" presId="urn:microsoft.com/office/officeart/2005/8/layout/hierarchy6"/>
    <dgm:cxn modelId="{04591056-5199-45E5-AA84-A4C053AF28EC}" type="presParOf" srcId="{358D0317-2C2A-440C-980D-B543B5751E48}" destId="{E237A8EA-7CC6-4C81-AEDF-5697A9D92263}" srcOrd="1" destOrd="0" presId="urn:microsoft.com/office/officeart/2005/8/layout/hierarchy6"/>
    <dgm:cxn modelId="{435BDD69-8314-487D-ACE5-B9B02D94EFB8}" type="presParOf" srcId="{A8AA46B2-24D9-44E2-8F72-7DC2475F3F41}" destId="{F63804C6-D62A-4347-9523-C088CEC94B61}"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505408-6F54-421A-87D7-9586D21A02E8}">
      <dsp:nvSpPr>
        <dsp:cNvPr id="0" name=""/>
        <dsp:cNvSpPr/>
      </dsp:nvSpPr>
      <dsp:spPr>
        <a:xfrm>
          <a:off x="2281758" y="535"/>
          <a:ext cx="922883" cy="61525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Projektbetreuer</a:t>
          </a:r>
        </a:p>
        <a:p>
          <a:pPr marL="0" lvl="0" indent="0" algn="ctr" defTabSz="311150">
            <a:lnSpc>
              <a:spcPct val="90000"/>
            </a:lnSpc>
            <a:spcBef>
              <a:spcPct val="0"/>
            </a:spcBef>
            <a:spcAft>
              <a:spcPct val="35000"/>
            </a:spcAft>
            <a:buNone/>
          </a:pPr>
          <a:r>
            <a:rPr lang="de-AT" sz="700" kern="1200"/>
            <a:t>Özgür Saskin</a:t>
          </a:r>
        </a:p>
      </dsp:txBody>
      <dsp:txXfrm>
        <a:off x="2299778" y="18555"/>
        <a:ext cx="886843" cy="579215"/>
      </dsp:txXfrm>
    </dsp:sp>
    <dsp:sp modelId="{E3583B59-1D75-47EB-BAEB-BCD11EC3BD95}">
      <dsp:nvSpPr>
        <dsp:cNvPr id="0" name=""/>
        <dsp:cNvSpPr/>
      </dsp:nvSpPr>
      <dsp:spPr>
        <a:xfrm>
          <a:off x="2697479" y="615791"/>
          <a:ext cx="91440" cy="246102"/>
        </a:xfrm>
        <a:custGeom>
          <a:avLst/>
          <a:gdLst/>
          <a:ahLst/>
          <a:cxnLst/>
          <a:rect l="0" t="0" r="0" b="0"/>
          <a:pathLst>
            <a:path>
              <a:moveTo>
                <a:pt x="45720" y="0"/>
              </a:moveTo>
              <a:lnTo>
                <a:pt x="45720" y="24610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9B0AB4-D6D7-4ED9-AB75-6F70182216D2}">
      <dsp:nvSpPr>
        <dsp:cNvPr id="0" name=""/>
        <dsp:cNvSpPr/>
      </dsp:nvSpPr>
      <dsp:spPr>
        <a:xfrm>
          <a:off x="2281758" y="861893"/>
          <a:ext cx="922883" cy="61525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Projektbetreuerin</a:t>
          </a:r>
        </a:p>
        <a:p>
          <a:pPr marL="0" lvl="0" indent="0" algn="ctr" defTabSz="311150">
            <a:lnSpc>
              <a:spcPct val="90000"/>
            </a:lnSpc>
            <a:spcBef>
              <a:spcPct val="0"/>
            </a:spcBef>
            <a:spcAft>
              <a:spcPct val="35000"/>
            </a:spcAft>
            <a:buNone/>
          </a:pPr>
          <a:r>
            <a:rPr lang="de-AT" sz="700" kern="1200"/>
            <a:t>Cornelia Lederle</a:t>
          </a:r>
        </a:p>
      </dsp:txBody>
      <dsp:txXfrm>
        <a:off x="2299778" y="879913"/>
        <a:ext cx="886843" cy="579215"/>
      </dsp:txXfrm>
    </dsp:sp>
    <dsp:sp modelId="{C6BE2A45-B76F-48E5-A5BA-54256EF8D44B}">
      <dsp:nvSpPr>
        <dsp:cNvPr id="0" name=""/>
        <dsp:cNvSpPr/>
      </dsp:nvSpPr>
      <dsp:spPr>
        <a:xfrm>
          <a:off x="2697479" y="1477148"/>
          <a:ext cx="91440" cy="246102"/>
        </a:xfrm>
        <a:custGeom>
          <a:avLst/>
          <a:gdLst/>
          <a:ahLst/>
          <a:cxnLst/>
          <a:rect l="0" t="0" r="0" b="0"/>
          <a:pathLst>
            <a:path>
              <a:moveTo>
                <a:pt x="45720" y="0"/>
              </a:moveTo>
              <a:lnTo>
                <a:pt x="45720" y="24610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510A97-10A0-40DC-8761-EDE891DE1665}">
      <dsp:nvSpPr>
        <dsp:cNvPr id="0" name=""/>
        <dsp:cNvSpPr/>
      </dsp:nvSpPr>
      <dsp:spPr>
        <a:xfrm>
          <a:off x="2281758" y="1723251"/>
          <a:ext cx="922883" cy="61525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Projektleiter</a:t>
          </a:r>
        </a:p>
        <a:p>
          <a:pPr marL="0" lvl="0" indent="0" algn="ctr" defTabSz="311150">
            <a:lnSpc>
              <a:spcPct val="90000"/>
            </a:lnSpc>
            <a:spcBef>
              <a:spcPct val="0"/>
            </a:spcBef>
            <a:spcAft>
              <a:spcPct val="35000"/>
            </a:spcAft>
            <a:buNone/>
          </a:pPr>
          <a:r>
            <a:rPr lang="de-AT" sz="700" kern="1200"/>
            <a:t>Hakan Emik</a:t>
          </a:r>
        </a:p>
      </dsp:txBody>
      <dsp:txXfrm>
        <a:off x="2299778" y="1741271"/>
        <a:ext cx="886843" cy="579215"/>
      </dsp:txXfrm>
    </dsp:sp>
    <dsp:sp modelId="{B35B0DF0-420C-4A9A-BE70-AB4629A56970}">
      <dsp:nvSpPr>
        <dsp:cNvPr id="0" name=""/>
        <dsp:cNvSpPr/>
      </dsp:nvSpPr>
      <dsp:spPr>
        <a:xfrm>
          <a:off x="1543451" y="2338506"/>
          <a:ext cx="1199748" cy="246102"/>
        </a:xfrm>
        <a:custGeom>
          <a:avLst/>
          <a:gdLst/>
          <a:ahLst/>
          <a:cxnLst/>
          <a:rect l="0" t="0" r="0" b="0"/>
          <a:pathLst>
            <a:path>
              <a:moveTo>
                <a:pt x="1199748" y="0"/>
              </a:moveTo>
              <a:lnTo>
                <a:pt x="1199748" y="123051"/>
              </a:lnTo>
              <a:lnTo>
                <a:pt x="0" y="123051"/>
              </a:lnTo>
              <a:lnTo>
                <a:pt x="0" y="24610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EDB55-9649-4E28-B5D8-D2698085ED79}">
      <dsp:nvSpPr>
        <dsp:cNvPr id="0" name=""/>
        <dsp:cNvSpPr/>
      </dsp:nvSpPr>
      <dsp:spPr>
        <a:xfrm>
          <a:off x="1082010" y="2584608"/>
          <a:ext cx="922883" cy="61525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Projektteammitglied</a:t>
          </a:r>
        </a:p>
        <a:p>
          <a:pPr marL="0" lvl="0" indent="0" algn="ctr" defTabSz="311150">
            <a:lnSpc>
              <a:spcPct val="90000"/>
            </a:lnSpc>
            <a:spcBef>
              <a:spcPct val="0"/>
            </a:spcBef>
            <a:spcAft>
              <a:spcPct val="35000"/>
            </a:spcAft>
            <a:buNone/>
          </a:pPr>
          <a:r>
            <a:rPr lang="de-AT" sz="700" kern="1200"/>
            <a:t>Anil Celik</a:t>
          </a:r>
        </a:p>
      </dsp:txBody>
      <dsp:txXfrm>
        <a:off x="1100030" y="2602628"/>
        <a:ext cx="886843" cy="579215"/>
      </dsp:txXfrm>
    </dsp:sp>
    <dsp:sp modelId="{D201CC65-0237-43AB-AEDF-0B97E16061A3}">
      <dsp:nvSpPr>
        <dsp:cNvPr id="0" name=""/>
        <dsp:cNvSpPr/>
      </dsp:nvSpPr>
      <dsp:spPr>
        <a:xfrm>
          <a:off x="2697480" y="2338506"/>
          <a:ext cx="91440" cy="246102"/>
        </a:xfrm>
        <a:custGeom>
          <a:avLst/>
          <a:gdLst/>
          <a:ahLst/>
          <a:cxnLst/>
          <a:rect l="0" t="0" r="0" b="0"/>
          <a:pathLst>
            <a:path>
              <a:moveTo>
                <a:pt x="45720" y="0"/>
              </a:moveTo>
              <a:lnTo>
                <a:pt x="45720" y="24610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EBD78-D0B2-457C-AC6D-E1CB0EB88D1C}">
      <dsp:nvSpPr>
        <dsp:cNvPr id="0" name=""/>
        <dsp:cNvSpPr/>
      </dsp:nvSpPr>
      <dsp:spPr>
        <a:xfrm>
          <a:off x="2281758" y="2584608"/>
          <a:ext cx="922883" cy="61525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Projektteammitglied</a:t>
          </a:r>
        </a:p>
        <a:p>
          <a:pPr marL="0" lvl="0" indent="0" algn="ctr" defTabSz="311150">
            <a:lnSpc>
              <a:spcPct val="90000"/>
            </a:lnSpc>
            <a:spcBef>
              <a:spcPct val="0"/>
            </a:spcBef>
            <a:spcAft>
              <a:spcPct val="35000"/>
            </a:spcAft>
            <a:buNone/>
          </a:pPr>
          <a:r>
            <a:rPr lang="de-AT" sz="700" kern="1200"/>
            <a:t>Metin Gökcen</a:t>
          </a:r>
        </a:p>
      </dsp:txBody>
      <dsp:txXfrm>
        <a:off x="2299778" y="2602628"/>
        <a:ext cx="886843" cy="579215"/>
      </dsp:txXfrm>
    </dsp:sp>
    <dsp:sp modelId="{D6AF7BDB-E5B3-4BA9-BCDD-FED2DAFA546A}">
      <dsp:nvSpPr>
        <dsp:cNvPr id="0" name=""/>
        <dsp:cNvSpPr/>
      </dsp:nvSpPr>
      <dsp:spPr>
        <a:xfrm>
          <a:off x="2743200" y="2338506"/>
          <a:ext cx="1199748" cy="246102"/>
        </a:xfrm>
        <a:custGeom>
          <a:avLst/>
          <a:gdLst/>
          <a:ahLst/>
          <a:cxnLst/>
          <a:rect l="0" t="0" r="0" b="0"/>
          <a:pathLst>
            <a:path>
              <a:moveTo>
                <a:pt x="0" y="0"/>
              </a:moveTo>
              <a:lnTo>
                <a:pt x="0" y="123051"/>
              </a:lnTo>
              <a:lnTo>
                <a:pt x="1199748" y="123051"/>
              </a:lnTo>
              <a:lnTo>
                <a:pt x="1199748" y="24610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86B20-BADD-4822-8BDA-6606CE90E31E}">
      <dsp:nvSpPr>
        <dsp:cNvPr id="0" name=""/>
        <dsp:cNvSpPr/>
      </dsp:nvSpPr>
      <dsp:spPr>
        <a:xfrm>
          <a:off x="3481506" y="2584608"/>
          <a:ext cx="922883" cy="61525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Projekteammitglied</a:t>
          </a:r>
        </a:p>
        <a:p>
          <a:pPr marL="0" lvl="0" indent="0" algn="ctr" defTabSz="311150">
            <a:lnSpc>
              <a:spcPct val="90000"/>
            </a:lnSpc>
            <a:spcBef>
              <a:spcPct val="0"/>
            </a:spcBef>
            <a:spcAft>
              <a:spcPct val="35000"/>
            </a:spcAft>
            <a:buNone/>
          </a:pPr>
          <a:r>
            <a:rPr lang="de-AT" sz="700" kern="1200"/>
            <a:t>Derivs Yeniavci</a:t>
          </a:r>
        </a:p>
      </dsp:txBody>
      <dsp:txXfrm>
        <a:off x="3499526" y="2602628"/>
        <a:ext cx="886843" cy="5792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464C73-7BE0-4A09-A9D5-3F46E1240978}">
      <dsp:nvSpPr>
        <dsp:cNvPr id="0" name=""/>
        <dsp:cNvSpPr/>
      </dsp:nvSpPr>
      <dsp:spPr>
        <a:xfrm>
          <a:off x="2813531" y="0"/>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 Projekt </a:t>
          </a:r>
          <a:r>
            <a:rPr lang="de-DE" sz="500" b="0" i="0" kern="1200" dirty="0" err="1"/>
            <a:t>GartBistro</a:t>
          </a:r>
          <a:endParaRPr lang="de-DE" sz="500" kern="1200" dirty="0"/>
        </a:p>
      </dsp:txBody>
      <dsp:txXfrm>
        <a:off x="2826754" y="13223"/>
        <a:ext cx="650771" cy="425032"/>
      </dsp:txXfrm>
    </dsp:sp>
    <dsp:sp modelId="{6D4AC5E5-5FDD-4EDB-9CBC-A674BF3D7210}">
      <dsp:nvSpPr>
        <dsp:cNvPr id="0" name=""/>
        <dsp:cNvSpPr/>
      </dsp:nvSpPr>
      <dsp:spPr>
        <a:xfrm>
          <a:off x="510991" y="451478"/>
          <a:ext cx="2641148" cy="180591"/>
        </a:xfrm>
        <a:custGeom>
          <a:avLst/>
          <a:gdLst/>
          <a:ahLst/>
          <a:cxnLst/>
          <a:rect l="0" t="0" r="0" b="0"/>
          <a:pathLst>
            <a:path>
              <a:moveTo>
                <a:pt x="2641148" y="0"/>
              </a:moveTo>
              <a:lnTo>
                <a:pt x="2641148" y="90295"/>
              </a:lnTo>
              <a:lnTo>
                <a:pt x="0" y="90295"/>
              </a:lnTo>
              <a:lnTo>
                <a:pt x="0" y="18059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6F86C-DB83-428B-BA0C-89BDEEEF45D5}">
      <dsp:nvSpPr>
        <dsp:cNvPr id="0" name=""/>
        <dsp:cNvSpPr/>
      </dsp:nvSpPr>
      <dsp:spPr>
        <a:xfrm>
          <a:off x="172382" y="63206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1.1 Projekt-management</a:t>
          </a:r>
          <a:endParaRPr lang="de-DE" sz="500" kern="1200" dirty="0"/>
        </a:p>
      </dsp:txBody>
      <dsp:txXfrm>
        <a:off x="185605" y="645292"/>
        <a:ext cx="650771" cy="425032"/>
      </dsp:txXfrm>
    </dsp:sp>
    <dsp:sp modelId="{DD46DCC5-7570-40D5-A659-12E8C044C4CD}">
      <dsp:nvSpPr>
        <dsp:cNvPr id="0" name=""/>
        <dsp:cNvSpPr/>
      </dsp:nvSpPr>
      <dsp:spPr>
        <a:xfrm>
          <a:off x="465271" y="1083548"/>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ADBCA-2A4D-4DBD-AD6B-544F0548EC3D}">
      <dsp:nvSpPr>
        <dsp:cNvPr id="0" name=""/>
        <dsp:cNvSpPr/>
      </dsp:nvSpPr>
      <dsp:spPr>
        <a:xfrm>
          <a:off x="172382" y="126413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1.1.1 Projekt-startprozess</a:t>
          </a:r>
          <a:endParaRPr lang="de-DE" sz="500" kern="1200" dirty="0"/>
        </a:p>
      </dsp:txBody>
      <dsp:txXfrm>
        <a:off x="185605" y="1277362"/>
        <a:ext cx="650771" cy="425032"/>
      </dsp:txXfrm>
    </dsp:sp>
    <dsp:sp modelId="{C89996F9-4F15-4D25-9982-D266EEB80687}">
      <dsp:nvSpPr>
        <dsp:cNvPr id="0" name=""/>
        <dsp:cNvSpPr/>
      </dsp:nvSpPr>
      <dsp:spPr>
        <a:xfrm>
          <a:off x="465271" y="171561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B39AE4-E48F-47BC-860A-2EDC578EDD1D}">
      <dsp:nvSpPr>
        <dsp:cNvPr id="0" name=""/>
        <dsp:cNvSpPr/>
      </dsp:nvSpPr>
      <dsp:spPr>
        <a:xfrm>
          <a:off x="172382" y="189620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1.1.2 Projekt-koordination</a:t>
          </a:r>
          <a:endParaRPr lang="de-DE" sz="500" kern="1200" dirty="0"/>
        </a:p>
      </dsp:txBody>
      <dsp:txXfrm>
        <a:off x="185605" y="1909432"/>
        <a:ext cx="650771" cy="425032"/>
      </dsp:txXfrm>
    </dsp:sp>
    <dsp:sp modelId="{E55171C3-D3ED-4922-9256-CF5EFB08BC36}">
      <dsp:nvSpPr>
        <dsp:cNvPr id="0" name=""/>
        <dsp:cNvSpPr/>
      </dsp:nvSpPr>
      <dsp:spPr>
        <a:xfrm>
          <a:off x="465271" y="234768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D58F17-2562-4AE5-872A-50FAD5DF69EE}">
      <dsp:nvSpPr>
        <dsp:cNvPr id="0" name=""/>
        <dsp:cNvSpPr/>
      </dsp:nvSpPr>
      <dsp:spPr>
        <a:xfrm>
          <a:off x="172382" y="2528278"/>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1.1.3 Projekt- </a:t>
          </a:r>
          <a:r>
            <a:rPr lang="de-AT" sz="500" b="0" i="0" u="none" kern="1200" dirty="0" err="1"/>
            <a:t>administration</a:t>
          </a:r>
          <a:endParaRPr lang="de-DE" sz="500" kern="1200" dirty="0"/>
        </a:p>
      </dsp:txBody>
      <dsp:txXfrm>
        <a:off x="185605" y="2541501"/>
        <a:ext cx="650771" cy="425032"/>
      </dsp:txXfrm>
    </dsp:sp>
    <dsp:sp modelId="{0DF1720A-E8B1-4698-99B4-B2F7806CFA26}">
      <dsp:nvSpPr>
        <dsp:cNvPr id="0" name=""/>
        <dsp:cNvSpPr/>
      </dsp:nvSpPr>
      <dsp:spPr>
        <a:xfrm>
          <a:off x="465271" y="2979757"/>
          <a:ext cx="91440" cy="194329"/>
        </a:xfrm>
        <a:custGeom>
          <a:avLst/>
          <a:gdLst/>
          <a:ahLst/>
          <a:cxnLst/>
          <a:rect l="0" t="0" r="0" b="0"/>
          <a:pathLst>
            <a:path>
              <a:moveTo>
                <a:pt x="45720" y="0"/>
              </a:moveTo>
              <a:lnTo>
                <a:pt x="45720" y="194329"/>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FF4C3F-B65D-4849-8E93-DF3FFD91ED92}">
      <dsp:nvSpPr>
        <dsp:cNvPr id="0" name=""/>
        <dsp:cNvSpPr/>
      </dsp:nvSpPr>
      <dsp:spPr>
        <a:xfrm>
          <a:off x="172382" y="3174087"/>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1.1.4 Projektabschluss</a:t>
          </a:r>
        </a:p>
      </dsp:txBody>
      <dsp:txXfrm>
        <a:off x="185605" y="3187310"/>
        <a:ext cx="650771" cy="425032"/>
      </dsp:txXfrm>
    </dsp:sp>
    <dsp:sp modelId="{ABED925D-6E33-4E49-B3D3-E2182AE47291}">
      <dsp:nvSpPr>
        <dsp:cNvPr id="0" name=""/>
        <dsp:cNvSpPr/>
      </dsp:nvSpPr>
      <dsp:spPr>
        <a:xfrm>
          <a:off x="465271" y="3625565"/>
          <a:ext cx="91440" cy="166852"/>
        </a:xfrm>
        <a:custGeom>
          <a:avLst/>
          <a:gdLst/>
          <a:ahLst/>
          <a:cxnLst/>
          <a:rect l="0" t="0" r="0" b="0"/>
          <a:pathLst>
            <a:path>
              <a:moveTo>
                <a:pt x="45720" y="0"/>
              </a:moveTo>
              <a:lnTo>
                <a:pt x="45720" y="16685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8BAA5-0D54-4AE9-BC78-9C1215B016EB}">
      <dsp:nvSpPr>
        <dsp:cNvPr id="0" name=""/>
        <dsp:cNvSpPr/>
      </dsp:nvSpPr>
      <dsp:spPr>
        <a:xfrm>
          <a:off x="172382" y="3792418"/>
          <a:ext cx="677217" cy="451478"/>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1.1.5 Projekt abgeschlossen</a:t>
          </a:r>
        </a:p>
      </dsp:txBody>
      <dsp:txXfrm>
        <a:off x="266440" y="3855123"/>
        <a:ext cx="489101" cy="326068"/>
      </dsp:txXfrm>
    </dsp:sp>
    <dsp:sp modelId="{AAB9AA3E-4A77-4C5F-8D52-CDABDE405DB4}">
      <dsp:nvSpPr>
        <dsp:cNvPr id="0" name=""/>
        <dsp:cNvSpPr/>
      </dsp:nvSpPr>
      <dsp:spPr>
        <a:xfrm>
          <a:off x="1391374" y="451478"/>
          <a:ext cx="1760765" cy="180591"/>
        </a:xfrm>
        <a:custGeom>
          <a:avLst/>
          <a:gdLst/>
          <a:ahLst/>
          <a:cxnLst/>
          <a:rect l="0" t="0" r="0" b="0"/>
          <a:pathLst>
            <a:path>
              <a:moveTo>
                <a:pt x="1760765" y="0"/>
              </a:moveTo>
              <a:lnTo>
                <a:pt x="1760765" y="90295"/>
              </a:lnTo>
              <a:lnTo>
                <a:pt x="0" y="90295"/>
              </a:lnTo>
              <a:lnTo>
                <a:pt x="0" y="18059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631F4A-7B7E-45A3-A8B7-98DEAA87953A}">
      <dsp:nvSpPr>
        <dsp:cNvPr id="0" name=""/>
        <dsp:cNvSpPr/>
      </dsp:nvSpPr>
      <dsp:spPr>
        <a:xfrm>
          <a:off x="1052765" y="63206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1.2 Einarbeitung</a:t>
          </a:r>
          <a:endParaRPr lang="de-DE" sz="500" kern="1200" dirty="0"/>
        </a:p>
      </dsp:txBody>
      <dsp:txXfrm>
        <a:off x="1065988" y="645292"/>
        <a:ext cx="650771" cy="425032"/>
      </dsp:txXfrm>
    </dsp:sp>
    <dsp:sp modelId="{D78A1AA8-EEE0-4C04-A1DF-76C7E8B20804}">
      <dsp:nvSpPr>
        <dsp:cNvPr id="0" name=""/>
        <dsp:cNvSpPr/>
      </dsp:nvSpPr>
      <dsp:spPr>
        <a:xfrm>
          <a:off x="1345654" y="1083548"/>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E077EE-2B4E-4A61-8874-D8759913C8B6}">
      <dsp:nvSpPr>
        <dsp:cNvPr id="0" name=""/>
        <dsp:cNvSpPr/>
      </dsp:nvSpPr>
      <dsp:spPr>
        <a:xfrm>
          <a:off x="1052765" y="126413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1.2.1 Einarbeitung in "Bootstrap"</a:t>
          </a:r>
        </a:p>
      </dsp:txBody>
      <dsp:txXfrm>
        <a:off x="1065988" y="1277362"/>
        <a:ext cx="650771" cy="425032"/>
      </dsp:txXfrm>
    </dsp:sp>
    <dsp:sp modelId="{6EF5A5BA-0802-4918-A616-7C199DEF9ACE}">
      <dsp:nvSpPr>
        <dsp:cNvPr id="0" name=""/>
        <dsp:cNvSpPr/>
      </dsp:nvSpPr>
      <dsp:spPr>
        <a:xfrm>
          <a:off x="1345654" y="171561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65344-3804-478A-BE9B-34D50583A578}">
      <dsp:nvSpPr>
        <dsp:cNvPr id="0" name=""/>
        <dsp:cNvSpPr/>
      </dsp:nvSpPr>
      <dsp:spPr>
        <a:xfrm>
          <a:off x="1052765" y="189620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1.2.2 Einarbeitun in verschiedene  "Frameworks</a:t>
          </a:r>
        </a:p>
      </dsp:txBody>
      <dsp:txXfrm>
        <a:off x="1065988" y="1909432"/>
        <a:ext cx="650771" cy="425032"/>
      </dsp:txXfrm>
    </dsp:sp>
    <dsp:sp modelId="{97E1931E-D6F3-4C7A-BCA8-F6F87AA0A8D3}">
      <dsp:nvSpPr>
        <dsp:cNvPr id="0" name=""/>
        <dsp:cNvSpPr/>
      </dsp:nvSpPr>
      <dsp:spPr>
        <a:xfrm>
          <a:off x="1345654" y="234768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759EED-8D7A-4456-8DFA-9C52EA55D72C}">
      <dsp:nvSpPr>
        <dsp:cNvPr id="0" name=""/>
        <dsp:cNvSpPr/>
      </dsp:nvSpPr>
      <dsp:spPr>
        <a:xfrm>
          <a:off x="1052765" y="2528278"/>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1.2.3 Einarbeitung in "MySQL"</a:t>
          </a:r>
        </a:p>
      </dsp:txBody>
      <dsp:txXfrm>
        <a:off x="1065988" y="2541501"/>
        <a:ext cx="650771" cy="425032"/>
      </dsp:txXfrm>
    </dsp:sp>
    <dsp:sp modelId="{8DB773D2-1F3E-4564-B945-8D638A44626B}">
      <dsp:nvSpPr>
        <dsp:cNvPr id="0" name=""/>
        <dsp:cNvSpPr/>
      </dsp:nvSpPr>
      <dsp:spPr>
        <a:xfrm>
          <a:off x="1345654" y="297975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BFFC2-C15D-4EB7-8196-5FC0DBEA09B1}">
      <dsp:nvSpPr>
        <dsp:cNvPr id="0" name=""/>
        <dsp:cNvSpPr/>
      </dsp:nvSpPr>
      <dsp:spPr>
        <a:xfrm>
          <a:off x="1052765" y="3160348"/>
          <a:ext cx="677217" cy="451478"/>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1.2.4 Einarbeitung abgeschlossen</a:t>
          </a:r>
        </a:p>
      </dsp:txBody>
      <dsp:txXfrm>
        <a:off x="1146823" y="3223053"/>
        <a:ext cx="489101" cy="326068"/>
      </dsp:txXfrm>
    </dsp:sp>
    <dsp:sp modelId="{C80276AA-F594-4E4A-9932-66CE2967F1D5}">
      <dsp:nvSpPr>
        <dsp:cNvPr id="0" name=""/>
        <dsp:cNvSpPr/>
      </dsp:nvSpPr>
      <dsp:spPr>
        <a:xfrm>
          <a:off x="2271757" y="451478"/>
          <a:ext cx="880382" cy="180591"/>
        </a:xfrm>
        <a:custGeom>
          <a:avLst/>
          <a:gdLst/>
          <a:ahLst/>
          <a:cxnLst/>
          <a:rect l="0" t="0" r="0" b="0"/>
          <a:pathLst>
            <a:path>
              <a:moveTo>
                <a:pt x="880382" y="0"/>
              </a:moveTo>
              <a:lnTo>
                <a:pt x="880382" y="90295"/>
              </a:lnTo>
              <a:lnTo>
                <a:pt x="0" y="90295"/>
              </a:lnTo>
              <a:lnTo>
                <a:pt x="0" y="18059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86128-441F-4FA9-A19A-66BCCF46F057}">
      <dsp:nvSpPr>
        <dsp:cNvPr id="0" name=""/>
        <dsp:cNvSpPr/>
      </dsp:nvSpPr>
      <dsp:spPr>
        <a:xfrm>
          <a:off x="1933148" y="63206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1.3 Erstellung Webseite</a:t>
          </a:r>
          <a:endParaRPr lang="de-DE" sz="500" kern="1200" dirty="0"/>
        </a:p>
      </dsp:txBody>
      <dsp:txXfrm>
        <a:off x="1946371" y="645292"/>
        <a:ext cx="650771" cy="425032"/>
      </dsp:txXfrm>
    </dsp:sp>
    <dsp:sp modelId="{39766234-1F36-4E18-AE06-5E948E26FE70}">
      <dsp:nvSpPr>
        <dsp:cNvPr id="0" name=""/>
        <dsp:cNvSpPr/>
      </dsp:nvSpPr>
      <dsp:spPr>
        <a:xfrm>
          <a:off x="2226037" y="1083548"/>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C974D-A24E-4AB3-B15C-7BB0D926D62D}">
      <dsp:nvSpPr>
        <dsp:cNvPr id="0" name=""/>
        <dsp:cNvSpPr/>
      </dsp:nvSpPr>
      <dsp:spPr>
        <a:xfrm>
          <a:off x="1933148" y="126413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1.3.1 Erstellung Designentwürfe</a:t>
          </a:r>
        </a:p>
      </dsp:txBody>
      <dsp:txXfrm>
        <a:off x="1946371" y="1277362"/>
        <a:ext cx="650771" cy="425032"/>
      </dsp:txXfrm>
    </dsp:sp>
    <dsp:sp modelId="{A43CF055-5911-4104-9A8D-B7604E31AE68}">
      <dsp:nvSpPr>
        <dsp:cNvPr id="0" name=""/>
        <dsp:cNvSpPr/>
      </dsp:nvSpPr>
      <dsp:spPr>
        <a:xfrm>
          <a:off x="2226037" y="171561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4B0FA-4FD1-4570-87D6-7C562EC7E581}">
      <dsp:nvSpPr>
        <dsp:cNvPr id="0" name=""/>
        <dsp:cNvSpPr/>
      </dsp:nvSpPr>
      <dsp:spPr>
        <a:xfrm>
          <a:off x="1933148" y="189620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1.3.2 Umsetzung Designentwürfe</a:t>
          </a:r>
        </a:p>
      </dsp:txBody>
      <dsp:txXfrm>
        <a:off x="1946371" y="1909432"/>
        <a:ext cx="650771" cy="425032"/>
      </dsp:txXfrm>
    </dsp:sp>
    <dsp:sp modelId="{2994E663-4365-4BA0-957D-2022741ABE1E}">
      <dsp:nvSpPr>
        <dsp:cNvPr id="0" name=""/>
        <dsp:cNvSpPr/>
      </dsp:nvSpPr>
      <dsp:spPr>
        <a:xfrm>
          <a:off x="2226037" y="234768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F291A8-3376-4DAF-BB64-D460D9D5ECA6}">
      <dsp:nvSpPr>
        <dsp:cNvPr id="0" name=""/>
        <dsp:cNvSpPr/>
      </dsp:nvSpPr>
      <dsp:spPr>
        <a:xfrm>
          <a:off x="1933148" y="2528278"/>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1.3.3 Registration der Kunden</a:t>
          </a:r>
        </a:p>
      </dsp:txBody>
      <dsp:txXfrm>
        <a:off x="1946371" y="2541501"/>
        <a:ext cx="650771" cy="425032"/>
      </dsp:txXfrm>
    </dsp:sp>
    <dsp:sp modelId="{BF61E909-4119-4E78-8687-CB214A3254F2}">
      <dsp:nvSpPr>
        <dsp:cNvPr id="0" name=""/>
        <dsp:cNvSpPr/>
      </dsp:nvSpPr>
      <dsp:spPr>
        <a:xfrm>
          <a:off x="2226037" y="297975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EF1FC1-B8A8-4367-A137-07971C1D8259}">
      <dsp:nvSpPr>
        <dsp:cNvPr id="0" name=""/>
        <dsp:cNvSpPr/>
      </dsp:nvSpPr>
      <dsp:spPr>
        <a:xfrm>
          <a:off x="1933148" y="3160348"/>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1.3.4 Datenbank Konzeption &amp; Erstellung</a:t>
          </a:r>
        </a:p>
      </dsp:txBody>
      <dsp:txXfrm>
        <a:off x="1946371" y="3173571"/>
        <a:ext cx="650771" cy="425032"/>
      </dsp:txXfrm>
    </dsp:sp>
    <dsp:sp modelId="{9205B1B4-3939-4444-B884-F420531E0900}">
      <dsp:nvSpPr>
        <dsp:cNvPr id="0" name=""/>
        <dsp:cNvSpPr/>
      </dsp:nvSpPr>
      <dsp:spPr>
        <a:xfrm>
          <a:off x="2226037" y="361182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38B70-F0CB-4A86-9EB4-BCC988813F2C}">
      <dsp:nvSpPr>
        <dsp:cNvPr id="0" name=""/>
        <dsp:cNvSpPr/>
      </dsp:nvSpPr>
      <dsp:spPr>
        <a:xfrm>
          <a:off x="1933148" y="3792418"/>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1.3.5 Datenbankverwaltung für Admin</a:t>
          </a:r>
        </a:p>
      </dsp:txBody>
      <dsp:txXfrm>
        <a:off x="1946371" y="3805641"/>
        <a:ext cx="650771" cy="425032"/>
      </dsp:txXfrm>
    </dsp:sp>
    <dsp:sp modelId="{96AD137D-4E9A-4317-A285-59D0C73914B2}">
      <dsp:nvSpPr>
        <dsp:cNvPr id="0" name=""/>
        <dsp:cNvSpPr/>
      </dsp:nvSpPr>
      <dsp:spPr>
        <a:xfrm>
          <a:off x="3106420" y="451478"/>
          <a:ext cx="91440" cy="180591"/>
        </a:xfrm>
        <a:custGeom>
          <a:avLst/>
          <a:gdLst/>
          <a:ahLst/>
          <a:cxnLst/>
          <a:rect l="0" t="0" r="0" b="0"/>
          <a:pathLst>
            <a:path>
              <a:moveTo>
                <a:pt x="45720" y="0"/>
              </a:moveTo>
              <a:lnTo>
                <a:pt x="45720" y="18059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55833-724C-4FBA-839E-7B3FC6FA9F43}">
      <dsp:nvSpPr>
        <dsp:cNvPr id="0" name=""/>
        <dsp:cNvSpPr/>
      </dsp:nvSpPr>
      <dsp:spPr>
        <a:xfrm>
          <a:off x="2813531" y="63206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 Erstellung Bestellsystem</a:t>
          </a:r>
        </a:p>
      </dsp:txBody>
      <dsp:txXfrm>
        <a:off x="2826754" y="645292"/>
        <a:ext cx="650771" cy="425032"/>
      </dsp:txXfrm>
    </dsp:sp>
    <dsp:sp modelId="{3482B47F-79B7-487D-94D8-FC8BA9AAB3C9}">
      <dsp:nvSpPr>
        <dsp:cNvPr id="0" name=""/>
        <dsp:cNvSpPr/>
      </dsp:nvSpPr>
      <dsp:spPr>
        <a:xfrm>
          <a:off x="3106420" y="1083548"/>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74F6A-69A1-4811-86A5-9B4604EEC644}">
      <dsp:nvSpPr>
        <dsp:cNvPr id="0" name=""/>
        <dsp:cNvSpPr/>
      </dsp:nvSpPr>
      <dsp:spPr>
        <a:xfrm>
          <a:off x="2813531" y="126413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1.4.1 Umsetzung Designentwürfe</a:t>
          </a:r>
        </a:p>
      </dsp:txBody>
      <dsp:txXfrm>
        <a:off x="2826754" y="1277362"/>
        <a:ext cx="650771" cy="425032"/>
      </dsp:txXfrm>
    </dsp:sp>
    <dsp:sp modelId="{336AFA66-6596-4EB4-B66A-A146ED62731C}">
      <dsp:nvSpPr>
        <dsp:cNvPr id="0" name=""/>
        <dsp:cNvSpPr/>
      </dsp:nvSpPr>
      <dsp:spPr>
        <a:xfrm>
          <a:off x="3106420" y="171561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36371C-E9C9-43CA-A678-BCDFCF5DD45E}">
      <dsp:nvSpPr>
        <dsp:cNvPr id="0" name=""/>
        <dsp:cNvSpPr/>
      </dsp:nvSpPr>
      <dsp:spPr>
        <a:xfrm>
          <a:off x="2813531" y="189620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1.4.2 Grafische Oberfläche implementieren</a:t>
          </a:r>
        </a:p>
      </dsp:txBody>
      <dsp:txXfrm>
        <a:off x="2826754" y="1909432"/>
        <a:ext cx="650771" cy="425032"/>
      </dsp:txXfrm>
    </dsp:sp>
    <dsp:sp modelId="{C9E09252-F04B-47FE-96F5-CE0E0C407980}">
      <dsp:nvSpPr>
        <dsp:cNvPr id="0" name=""/>
        <dsp:cNvSpPr/>
      </dsp:nvSpPr>
      <dsp:spPr>
        <a:xfrm>
          <a:off x="3106420" y="234768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CD2AB-4A38-4639-BBAB-3B532967C753}">
      <dsp:nvSpPr>
        <dsp:cNvPr id="0" name=""/>
        <dsp:cNvSpPr/>
      </dsp:nvSpPr>
      <dsp:spPr>
        <a:xfrm>
          <a:off x="2813531" y="2528278"/>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1.4.3 Verwaltung der Bestelldaten</a:t>
          </a:r>
        </a:p>
      </dsp:txBody>
      <dsp:txXfrm>
        <a:off x="2826754" y="2541501"/>
        <a:ext cx="650771" cy="425032"/>
      </dsp:txXfrm>
    </dsp:sp>
    <dsp:sp modelId="{75709C7B-6F24-4EA4-948F-BEC093B2ACD7}">
      <dsp:nvSpPr>
        <dsp:cNvPr id="0" name=""/>
        <dsp:cNvSpPr/>
      </dsp:nvSpPr>
      <dsp:spPr>
        <a:xfrm>
          <a:off x="3106420" y="297975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AD2EE6-C02A-4BF3-BEAA-0D20DC210302}">
      <dsp:nvSpPr>
        <dsp:cNvPr id="0" name=""/>
        <dsp:cNvSpPr/>
      </dsp:nvSpPr>
      <dsp:spPr>
        <a:xfrm>
          <a:off x="2813531" y="3160348"/>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1.4.4 Zahlungsarten implementieren</a:t>
          </a:r>
        </a:p>
      </dsp:txBody>
      <dsp:txXfrm>
        <a:off x="2826754" y="3173571"/>
        <a:ext cx="650771" cy="425032"/>
      </dsp:txXfrm>
    </dsp:sp>
    <dsp:sp modelId="{A22D56A5-0CFA-45C4-9A07-16B5448BBA19}">
      <dsp:nvSpPr>
        <dsp:cNvPr id="0" name=""/>
        <dsp:cNvSpPr/>
      </dsp:nvSpPr>
      <dsp:spPr>
        <a:xfrm>
          <a:off x="3106420" y="361182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EEF538-E67B-4028-8B0E-DDA4603AC766}">
      <dsp:nvSpPr>
        <dsp:cNvPr id="0" name=""/>
        <dsp:cNvSpPr/>
      </dsp:nvSpPr>
      <dsp:spPr>
        <a:xfrm>
          <a:off x="2813531" y="3792418"/>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1.4.5 Benachrichtigung über Eingang der Bestellung</a:t>
          </a:r>
        </a:p>
      </dsp:txBody>
      <dsp:txXfrm>
        <a:off x="2826754" y="3805641"/>
        <a:ext cx="650771" cy="425032"/>
      </dsp:txXfrm>
    </dsp:sp>
    <dsp:sp modelId="{45EC4C99-78EB-480C-AECD-63DD0EA3CB6B}">
      <dsp:nvSpPr>
        <dsp:cNvPr id="0" name=""/>
        <dsp:cNvSpPr/>
      </dsp:nvSpPr>
      <dsp:spPr>
        <a:xfrm>
          <a:off x="3106420" y="4243896"/>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794163-0ED6-4E78-82EC-37DBB3692A3D}">
      <dsp:nvSpPr>
        <dsp:cNvPr id="0" name=""/>
        <dsp:cNvSpPr/>
      </dsp:nvSpPr>
      <dsp:spPr>
        <a:xfrm>
          <a:off x="2813531" y="4424488"/>
          <a:ext cx="677217" cy="451478"/>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1.4.6 Bestellsystem abgeschlossen</a:t>
          </a:r>
        </a:p>
      </dsp:txBody>
      <dsp:txXfrm>
        <a:off x="2907589" y="4487193"/>
        <a:ext cx="489101" cy="326068"/>
      </dsp:txXfrm>
    </dsp:sp>
    <dsp:sp modelId="{103C6C0C-E262-4B29-82DB-6DDCF147F4B5}">
      <dsp:nvSpPr>
        <dsp:cNvPr id="0" name=""/>
        <dsp:cNvSpPr/>
      </dsp:nvSpPr>
      <dsp:spPr>
        <a:xfrm>
          <a:off x="3152139" y="451478"/>
          <a:ext cx="880382" cy="180591"/>
        </a:xfrm>
        <a:custGeom>
          <a:avLst/>
          <a:gdLst/>
          <a:ahLst/>
          <a:cxnLst/>
          <a:rect l="0" t="0" r="0" b="0"/>
          <a:pathLst>
            <a:path>
              <a:moveTo>
                <a:pt x="0" y="0"/>
              </a:moveTo>
              <a:lnTo>
                <a:pt x="0" y="90295"/>
              </a:lnTo>
              <a:lnTo>
                <a:pt x="880382" y="90295"/>
              </a:lnTo>
              <a:lnTo>
                <a:pt x="880382" y="18059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1520D9-B6BB-4667-AEEB-022BF17D942F}">
      <dsp:nvSpPr>
        <dsp:cNvPr id="0" name=""/>
        <dsp:cNvSpPr/>
      </dsp:nvSpPr>
      <dsp:spPr>
        <a:xfrm>
          <a:off x="3693914" y="63206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 Erstellung Reservierungssystems</a:t>
          </a:r>
        </a:p>
      </dsp:txBody>
      <dsp:txXfrm>
        <a:off x="3707137" y="645292"/>
        <a:ext cx="650771" cy="425032"/>
      </dsp:txXfrm>
    </dsp:sp>
    <dsp:sp modelId="{63640460-2717-43C3-A90B-9336C39D128A}">
      <dsp:nvSpPr>
        <dsp:cNvPr id="0" name=""/>
        <dsp:cNvSpPr/>
      </dsp:nvSpPr>
      <dsp:spPr>
        <a:xfrm>
          <a:off x="3986802" y="1083548"/>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E06667-7FF0-4D8A-BC26-625066405FF6}">
      <dsp:nvSpPr>
        <dsp:cNvPr id="0" name=""/>
        <dsp:cNvSpPr/>
      </dsp:nvSpPr>
      <dsp:spPr>
        <a:xfrm>
          <a:off x="3693914" y="126413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1.5.1 Umsetzung Designentwürfe</a:t>
          </a:r>
        </a:p>
      </dsp:txBody>
      <dsp:txXfrm>
        <a:off x="3707137" y="1277362"/>
        <a:ext cx="650771" cy="425032"/>
      </dsp:txXfrm>
    </dsp:sp>
    <dsp:sp modelId="{044F6606-8DB7-45AD-AB52-E3A28F93A66C}">
      <dsp:nvSpPr>
        <dsp:cNvPr id="0" name=""/>
        <dsp:cNvSpPr/>
      </dsp:nvSpPr>
      <dsp:spPr>
        <a:xfrm>
          <a:off x="3986802" y="171561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56191-396B-4621-BAB4-14D3A24D14DB}">
      <dsp:nvSpPr>
        <dsp:cNvPr id="0" name=""/>
        <dsp:cNvSpPr/>
      </dsp:nvSpPr>
      <dsp:spPr>
        <a:xfrm>
          <a:off x="3693914" y="189620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1.5.2 Grafische Oberfläche implementieren</a:t>
          </a:r>
        </a:p>
      </dsp:txBody>
      <dsp:txXfrm>
        <a:off x="3707137" y="1909432"/>
        <a:ext cx="650771" cy="425032"/>
      </dsp:txXfrm>
    </dsp:sp>
    <dsp:sp modelId="{CD40D529-F0D8-4FDC-A837-B69484A11724}">
      <dsp:nvSpPr>
        <dsp:cNvPr id="0" name=""/>
        <dsp:cNvSpPr/>
      </dsp:nvSpPr>
      <dsp:spPr>
        <a:xfrm>
          <a:off x="3986802" y="234768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87BD75-C3B7-4536-A59D-DF260363CB3E}">
      <dsp:nvSpPr>
        <dsp:cNvPr id="0" name=""/>
        <dsp:cNvSpPr/>
      </dsp:nvSpPr>
      <dsp:spPr>
        <a:xfrm>
          <a:off x="3693914" y="2528278"/>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1.5.3 Verwaltung der Reservierungsdaten</a:t>
          </a:r>
        </a:p>
      </dsp:txBody>
      <dsp:txXfrm>
        <a:off x="3707137" y="2541501"/>
        <a:ext cx="650771" cy="425032"/>
      </dsp:txXfrm>
    </dsp:sp>
    <dsp:sp modelId="{96B4BE0B-B0DC-404E-83E5-DDF33E8392E4}">
      <dsp:nvSpPr>
        <dsp:cNvPr id="0" name=""/>
        <dsp:cNvSpPr/>
      </dsp:nvSpPr>
      <dsp:spPr>
        <a:xfrm>
          <a:off x="3986802" y="297975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E8B5E-DE73-4EE7-85AD-0748048FEDAA}">
      <dsp:nvSpPr>
        <dsp:cNvPr id="0" name=""/>
        <dsp:cNvSpPr/>
      </dsp:nvSpPr>
      <dsp:spPr>
        <a:xfrm>
          <a:off x="3693914" y="3160348"/>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1.5.4 Benachrichtigung über Eingang der Reservierung</a:t>
          </a:r>
        </a:p>
      </dsp:txBody>
      <dsp:txXfrm>
        <a:off x="3707137" y="3173571"/>
        <a:ext cx="650771" cy="425032"/>
      </dsp:txXfrm>
    </dsp:sp>
    <dsp:sp modelId="{41D2A419-AA55-467C-8AB0-85CF0838FAA2}">
      <dsp:nvSpPr>
        <dsp:cNvPr id="0" name=""/>
        <dsp:cNvSpPr/>
      </dsp:nvSpPr>
      <dsp:spPr>
        <a:xfrm>
          <a:off x="3986802" y="361182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1DE68-844A-490D-85C1-FE75CEF3464B}">
      <dsp:nvSpPr>
        <dsp:cNvPr id="0" name=""/>
        <dsp:cNvSpPr/>
      </dsp:nvSpPr>
      <dsp:spPr>
        <a:xfrm>
          <a:off x="3693914" y="3792418"/>
          <a:ext cx="677217" cy="451478"/>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1.5.5 Reservierungssystem abgeschlossen</a:t>
          </a:r>
        </a:p>
      </dsp:txBody>
      <dsp:txXfrm>
        <a:off x="3787972" y="3855123"/>
        <a:ext cx="489101" cy="326068"/>
      </dsp:txXfrm>
    </dsp:sp>
    <dsp:sp modelId="{F3BB1414-6204-4AF3-A0B5-B302B2302608}">
      <dsp:nvSpPr>
        <dsp:cNvPr id="0" name=""/>
        <dsp:cNvSpPr/>
      </dsp:nvSpPr>
      <dsp:spPr>
        <a:xfrm>
          <a:off x="3152139" y="451478"/>
          <a:ext cx="1760765" cy="180591"/>
        </a:xfrm>
        <a:custGeom>
          <a:avLst/>
          <a:gdLst/>
          <a:ahLst/>
          <a:cxnLst/>
          <a:rect l="0" t="0" r="0" b="0"/>
          <a:pathLst>
            <a:path>
              <a:moveTo>
                <a:pt x="0" y="0"/>
              </a:moveTo>
              <a:lnTo>
                <a:pt x="0" y="90295"/>
              </a:lnTo>
              <a:lnTo>
                <a:pt x="1760765" y="90295"/>
              </a:lnTo>
              <a:lnTo>
                <a:pt x="1760765" y="18059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E0D970-BBDC-45C8-94C1-ACEC3D292730}">
      <dsp:nvSpPr>
        <dsp:cNvPr id="0" name=""/>
        <dsp:cNvSpPr/>
      </dsp:nvSpPr>
      <dsp:spPr>
        <a:xfrm>
          <a:off x="4574296" y="63206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 Test bzw. Fehlerbehebung</a:t>
          </a:r>
        </a:p>
      </dsp:txBody>
      <dsp:txXfrm>
        <a:off x="4587519" y="645292"/>
        <a:ext cx="650771" cy="425032"/>
      </dsp:txXfrm>
    </dsp:sp>
    <dsp:sp modelId="{712BB3B7-F882-4A3F-ACD7-EAF4EF11F02B}">
      <dsp:nvSpPr>
        <dsp:cNvPr id="0" name=""/>
        <dsp:cNvSpPr/>
      </dsp:nvSpPr>
      <dsp:spPr>
        <a:xfrm>
          <a:off x="4867185" y="1083548"/>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295565-3719-42AA-9A26-F9767C2D6E76}">
      <dsp:nvSpPr>
        <dsp:cNvPr id="0" name=""/>
        <dsp:cNvSpPr/>
      </dsp:nvSpPr>
      <dsp:spPr>
        <a:xfrm>
          <a:off x="4574296" y="126413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1.6.1 Test Bestellsystem</a:t>
          </a:r>
        </a:p>
      </dsp:txBody>
      <dsp:txXfrm>
        <a:off x="4587519" y="1277362"/>
        <a:ext cx="650771" cy="425032"/>
      </dsp:txXfrm>
    </dsp:sp>
    <dsp:sp modelId="{A1F0B81D-150A-4B4A-8F72-5BD53595628B}">
      <dsp:nvSpPr>
        <dsp:cNvPr id="0" name=""/>
        <dsp:cNvSpPr/>
      </dsp:nvSpPr>
      <dsp:spPr>
        <a:xfrm>
          <a:off x="4867185" y="171561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9F00E-AEB0-476E-BA28-BDFA392C25D6}">
      <dsp:nvSpPr>
        <dsp:cNvPr id="0" name=""/>
        <dsp:cNvSpPr/>
      </dsp:nvSpPr>
      <dsp:spPr>
        <a:xfrm>
          <a:off x="4574296" y="189620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1.6.2 Fehlerbehebung Bestellsystem</a:t>
          </a:r>
        </a:p>
      </dsp:txBody>
      <dsp:txXfrm>
        <a:off x="4587519" y="1909432"/>
        <a:ext cx="650771" cy="425032"/>
      </dsp:txXfrm>
    </dsp:sp>
    <dsp:sp modelId="{F436EBF2-5371-418A-BE36-9E72C9B034AA}">
      <dsp:nvSpPr>
        <dsp:cNvPr id="0" name=""/>
        <dsp:cNvSpPr/>
      </dsp:nvSpPr>
      <dsp:spPr>
        <a:xfrm>
          <a:off x="4867185" y="234768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3F640-0850-46FB-B03A-819BEF4D0904}">
      <dsp:nvSpPr>
        <dsp:cNvPr id="0" name=""/>
        <dsp:cNvSpPr/>
      </dsp:nvSpPr>
      <dsp:spPr>
        <a:xfrm>
          <a:off x="4574296" y="2528278"/>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1.6.3 Test Reservierungssystem</a:t>
          </a:r>
        </a:p>
      </dsp:txBody>
      <dsp:txXfrm>
        <a:off x="4587519" y="2541501"/>
        <a:ext cx="650771" cy="425032"/>
      </dsp:txXfrm>
    </dsp:sp>
    <dsp:sp modelId="{4D1D8897-9FC5-49B9-9FE1-D390A825F433}">
      <dsp:nvSpPr>
        <dsp:cNvPr id="0" name=""/>
        <dsp:cNvSpPr/>
      </dsp:nvSpPr>
      <dsp:spPr>
        <a:xfrm>
          <a:off x="4867185" y="297975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49BFAB-20F4-442D-8DC7-ECAE5CC8F5EF}">
      <dsp:nvSpPr>
        <dsp:cNvPr id="0" name=""/>
        <dsp:cNvSpPr/>
      </dsp:nvSpPr>
      <dsp:spPr>
        <a:xfrm>
          <a:off x="4574296" y="3160348"/>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1.6.4 Fehlerbehebung Reservierungssystem</a:t>
          </a:r>
        </a:p>
      </dsp:txBody>
      <dsp:txXfrm>
        <a:off x="4587519" y="3173571"/>
        <a:ext cx="650771" cy="425032"/>
      </dsp:txXfrm>
    </dsp:sp>
    <dsp:sp modelId="{C50BB267-F2A0-4368-8E34-0A03A1DC4910}">
      <dsp:nvSpPr>
        <dsp:cNvPr id="0" name=""/>
        <dsp:cNvSpPr/>
      </dsp:nvSpPr>
      <dsp:spPr>
        <a:xfrm>
          <a:off x="4867185" y="361182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7B4BF-59A1-4380-A0CC-B70ED80E5C06}">
      <dsp:nvSpPr>
        <dsp:cNvPr id="0" name=""/>
        <dsp:cNvSpPr/>
      </dsp:nvSpPr>
      <dsp:spPr>
        <a:xfrm>
          <a:off x="4574296" y="3792418"/>
          <a:ext cx="677217" cy="451478"/>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1.6.5 Testing abgeschlossen</a:t>
          </a:r>
        </a:p>
      </dsp:txBody>
      <dsp:txXfrm>
        <a:off x="4668354" y="3855123"/>
        <a:ext cx="489101" cy="326068"/>
      </dsp:txXfrm>
    </dsp:sp>
    <dsp:sp modelId="{6E451973-9F17-403C-B37C-FA238E502B3E}">
      <dsp:nvSpPr>
        <dsp:cNvPr id="0" name=""/>
        <dsp:cNvSpPr/>
      </dsp:nvSpPr>
      <dsp:spPr>
        <a:xfrm>
          <a:off x="3152139" y="451478"/>
          <a:ext cx="2641148" cy="180591"/>
        </a:xfrm>
        <a:custGeom>
          <a:avLst/>
          <a:gdLst/>
          <a:ahLst/>
          <a:cxnLst/>
          <a:rect l="0" t="0" r="0" b="0"/>
          <a:pathLst>
            <a:path>
              <a:moveTo>
                <a:pt x="0" y="0"/>
              </a:moveTo>
              <a:lnTo>
                <a:pt x="0" y="90295"/>
              </a:lnTo>
              <a:lnTo>
                <a:pt x="2641148" y="90295"/>
              </a:lnTo>
              <a:lnTo>
                <a:pt x="2641148" y="18059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10D322-6AFB-4C26-81E9-22C38E4CE3BC}">
      <dsp:nvSpPr>
        <dsp:cNvPr id="0" name=""/>
        <dsp:cNvSpPr/>
      </dsp:nvSpPr>
      <dsp:spPr>
        <a:xfrm>
          <a:off x="5454679" y="63206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 Inbetriebnahme</a:t>
          </a:r>
        </a:p>
      </dsp:txBody>
      <dsp:txXfrm>
        <a:off x="5467902" y="645292"/>
        <a:ext cx="650771" cy="425032"/>
      </dsp:txXfrm>
    </dsp:sp>
    <dsp:sp modelId="{A5C7FA7F-5AD1-4B25-8E41-12AA69ED37A6}">
      <dsp:nvSpPr>
        <dsp:cNvPr id="0" name=""/>
        <dsp:cNvSpPr/>
      </dsp:nvSpPr>
      <dsp:spPr>
        <a:xfrm>
          <a:off x="5747568" y="1083548"/>
          <a:ext cx="91440" cy="159389"/>
        </a:xfrm>
        <a:custGeom>
          <a:avLst/>
          <a:gdLst/>
          <a:ahLst/>
          <a:cxnLst/>
          <a:rect l="0" t="0" r="0" b="0"/>
          <a:pathLst>
            <a:path>
              <a:moveTo>
                <a:pt x="45720" y="0"/>
              </a:moveTo>
              <a:lnTo>
                <a:pt x="45720" y="159389"/>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52D46-4C2C-4FAE-B3D9-67177B94CABB}">
      <dsp:nvSpPr>
        <dsp:cNvPr id="0" name=""/>
        <dsp:cNvSpPr/>
      </dsp:nvSpPr>
      <dsp:spPr>
        <a:xfrm>
          <a:off x="5454679" y="1242938"/>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1.7.1  Webseite online stellen</a:t>
          </a:r>
        </a:p>
      </dsp:txBody>
      <dsp:txXfrm>
        <a:off x="5467902" y="1256161"/>
        <a:ext cx="650771" cy="425032"/>
      </dsp:txXfrm>
    </dsp:sp>
    <dsp:sp modelId="{CBE0BA30-FBED-4643-BC8F-D49AA4305EDE}">
      <dsp:nvSpPr>
        <dsp:cNvPr id="0" name=""/>
        <dsp:cNvSpPr/>
      </dsp:nvSpPr>
      <dsp:spPr>
        <a:xfrm>
          <a:off x="5747568" y="1694416"/>
          <a:ext cx="91440" cy="201792"/>
        </a:xfrm>
        <a:custGeom>
          <a:avLst/>
          <a:gdLst/>
          <a:ahLst/>
          <a:cxnLst/>
          <a:rect l="0" t="0" r="0" b="0"/>
          <a:pathLst>
            <a:path>
              <a:moveTo>
                <a:pt x="45720" y="0"/>
              </a:moveTo>
              <a:lnTo>
                <a:pt x="45720" y="20179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04E86-6929-464F-A7E5-94FC8C4E7043}">
      <dsp:nvSpPr>
        <dsp:cNvPr id="0" name=""/>
        <dsp:cNvSpPr/>
      </dsp:nvSpPr>
      <dsp:spPr>
        <a:xfrm>
          <a:off x="5454679" y="1896209"/>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1.7.2 Abschluss Dokumentation</a:t>
          </a:r>
        </a:p>
      </dsp:txBody>
      <dsp:txXfrm>
        <a:off x="5467902" y="1909432"/>
        <a:ext cx="650771" cy="425032"/>
      </dsp:txXfrm>
    </dsp:sp>
    <dsp:sp modelId="{D8F18748-A0CF-4EF3-9C31-4AAB780BE293}">
      <dsp:nvSpPr>
        <dsp:cNvPr id="0" name=""/>
        <dsp:cNvSpPr/>
      </dsp:nvSpPr>
      <dsp:spPr>
        <a:xfrm>
          <a:off x="5747568" y="2347687"/>
          <a:ext cx="91440" cy="180591"/>
        </a:xfrm>
        <a:custGeom>
          <a:avLst/>
          <a:gdLst/>
          <a:ahLst/>
          <a:cxnLst/>
          <a:rect l="0" t="0" r="0" b="0"/>
          <a:pathLst>
            <a:path>
              <a:moveTo>
                <a:pt x="45720" y="0"/>
              </a:moveTo>
              <a:lnTo>
                <a:pt x="45720" y="18059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D5EDB-DFD3-4025-907E-394578FFAE1C}">
      <dsp:nvSpPr>
        <dsp:cNvPr id="0" name=""/>
        <dsp:cNvSpPr/>
      </dsp:nvSpPr>
      <dsp:spPr>
        <a:xfrm>
          <a:off x="5454679" y="2528278"/>
          <a:ext cx="677217" cy="45147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1.7.3 Abgabe Projektdokumentation </a:t>
          </a:r>
        </a:p>
      </dsp:txBody>
      <dsp:txXfrm>
        <a:off x="5467902" y="2541501"/>
        <a:ext cx="650771" cy="4250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8D6CE-C28A-4064-9A38-5CD271C89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3841</Words>
  <Characters>24203</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Emik</dc:creator>
  <cp:keywords/>
  <dc:description/>
  <cp:lastModifiedBy>Hakan Emik</cp:lastModifiedBy>
  <cp:revision>4</cp:revision>
  <cp:lastPrinted>2018-01-14T22:58:00Z</cp:lastPrinted>
  <dcterms:created xsi:type="dcterms:W3CDTF">2018-01-14T22:58:00Z</dcterms:created>
  <dcterms:modified xsi:type="dcterms:W3CDTF">2018-01-14T22:59:00Z</dcterms:modified>
</cp:coreProperties>
</file>